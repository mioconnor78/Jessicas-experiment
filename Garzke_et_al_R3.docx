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65E1B239" w14:textId="28564ACE" w:rsidR="00A67D5A" w:rsidRDefault="007D701F" w:rsidP="00A67D5A">
      <w:pPr>
        <w:widowControl w:val="0"/>
        <w:autoSpaceDE w:val="0"/>
        <w:autoSpaceDN w:val="0"/>
        <w:adjustRightInd w:val="0"/>
        <w:spacing w:after="0" w:line="480" w:lineRule="auto"/>
        <w:ind w:firstLine="708"/>
        <w:rPr>
          <w:ins w:id="4" w:author="Mary O'Connor" w:date="2018-10-29T12:44: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temperatures accelerate</w:t>
        </w:r>
      </w:ins>
      <w:ins w:id="6" w:author="Mary O'Connor" w:date="2018-10-02T09:36:00Z">
        <w:r w:rsidR="00BB24BB">
          <w:rPr>
            <w:rFonts w:ascii="Times New Roman" w:hAnsi="Times New Roman"/>
            <w:lang w:val="en-US"/>
          </w:rPr>
          <w:t xml:space="preserve"> </w:t>
        </w:r>
      </w:ins>
      <w:ins w:id="7" w:author="Mary O'Connor" w:date="2018-10-02T10:51:00Z">
        <w:r w:rsidR="00B93248">
          <w:rPr>
            <w:rFonts w:ascii="Times New Roman" w:hAnsi="Times New Roman"/>
            <w:lang w:val="en-US"/>
          </w:rPr>
          <w:t>major metabolic processes that drive</w:t>
        </w:r>
      </w:ins>
      <w:ins w:id="8" w:author="Mary O'Connor" w:date="2018-10-02T09:36:00Z">
        <w:r w:rsidR="00BB24BB">
          <w:rPr>
            <w:rFonts w:ascii="Times New Roman" w:hAnsi="Times New Roman"/>
            <w:lang w:val="en-US"/>
          </w:rPr>
          <w:t xml:space="preserve"> net </w:t>
        </w:r>
      </w:ins>
      <w:ins w:id="9" w:author="Mary O'Connor" w:date="2018-10-02T10:52:00Z">
        <w:r w:rsidR="00B93248">
          <w:rPr>
            <w:rFonts w:ascii="Times New Roman" w:hAnsi="Times New Roman"/>
            <w:lang w:val="en-US"/>
          </w:rPr>
          <w:t>ecosystem</w:t>
        </w:r>
      </w:ins>
      <w:ins w:id="10" w:author="Mary O'Connor" w:date="2018-10-02T09:36:00Z">
        <w:r w:rsidR="00BB24BB">
          <w:rPr>
            <w:rFonts w:ascii="Times New Roman" w:hAnsi="Times New Roman"/>
            <w:lang w:val="en-US"/>
          </w:rPr>
          <w:t xml:space="preserve"> production and ecosystem respiration in aquatic and terrestrial ecosystems </w:t>
        </w:r>
      </w:ins>
      <w:ins w:id="11"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2"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3" w:author="Mary O'Connor" w:date="2018-10-29T12:42:00Z">
        <w:r w:rsidR="00A67D5A">
          <w:rPr>
            <w:rFonts w:ascii="Times New Roman" w:hAnsi="Times New Roman"/>
            <w:lang w:val="en-US"/>
          </w:rPr>
          <w:t>.</w:t>
        </w:r>
      </w:ins>
      <w:ins w:id="14" w:author="Mary O'Connor" w:date="2018-10-02T09:36:00Z">
        <w:r w:rsidR="00BB24BB">
          <w:rPr>
            <w:rFonts w:ascii="Times New Roman" w:hAnsi="Times New Roman"/>
            <w:lang w:val="en-US"/>
          </w:rPr>
          <w:t xml:space="preserve"> </w:t>
        </w:r>
      </w:ins>
      <w:ins w:id="15" w:author="Mary O'Connor" w:date="2018-10-29T12:42:00Z">
        <w:r w:rsidR="00A67D5A">
          <w:rPr>
            <w:rFonts w:ascii="Times New Roman" w:hAnsi="Times New Roman"/>
            <w:lang w:val="en-US"/>
          </w:rPr>
          <w:t>R</w:t>
        </w:r>
      </w:ins>
      <w:ins w:id="16" w:author="Mary O'Connor" w:date="2018-10-02T09:36:00Z">
        <w:r w:rsidR="00BB24BB">
          <w:rPr>
            <w:rFonts w:ascii="Times New Roman" w:hAnsi="Times New Roman"/>
            <w:lang w:val="en-US"/>
          </w:rPr>
          <w:t xml:space="preserve">emarkably, </w:t>
        </w:r>
      </w:ins>
      <w:ins w:id="17" w:author="Mary O'Connor" w:date="2018-10-29T12:42:00Z">
        <w:r w:rsidR="00A67D5A">
          <w:rPr>
            <w:rFonts w:ascii="Times New Roman" w:hAnsi="Times New Roman"/>
            <w:lang w:val="en-US"/>
          </w:rPr>
          <w:t>the</w:t>
        </w:r>
      </w:ins>
      <w:ins w:id="18" w:author="Mary O'Connor" w:date="2018-10-02T09:36:00Z">
        <w:r w:rsidR="00BB24BB">
          <w:rPr>
            <w:rFonts w:ascii="Times New Roman" w:hAnsi="Times New Roman"/>
            <w:lang w:val="en-US"/>
          </w:rPr>
          <w:t xml:space="preserve"> temperature</w:t>
        </w:r>
      </w:ins>
      <w:ins w:id="19" w:author="Mary O'Connor" w:date="2018-10-02T10:52:00Z">
        <w:r w:rsidR="00B93248">
          <w:rPr>
            <w:rFonts w:ascii="Times New Roman" w:hAnsi="Times New Roman"/>
            <w:lang w:val="en-US"/>
          </w:rPr>
          <w:t xml:space="preserve"> </w:t>
        </w:r>
      </w:ins>
      <w:ins w:id="20" w:author="Mary O'Connor" w:date="2018-10-29T12:42:00Z">
        <w:r w:rsidR="00A67D5A">
          <w:rPr>
            <w:rFonts w:ascii="Times New Roman" w:hAnsi="Times New Roman"/>
            <w:lang w:val="en-US"/>
          </w:rPr>
          <w:t>dependence of</w:t>
        </w:r>
      </w:ins>
      <w:ins w:id="21" w:author="Mary O'Connor" w:date="2018-10-02T10:52:00Z">
        <w:r w:rsidR="00B93248">
          <w:rPr>
            <w:rFonts w:ascii="Times New Roman" w:hAnsi="Times New Roman"/>
            <w:lang w:val="en-US"/>
          </w:rPr>
          <w:t xml:space="preserve"> </w:t>
        </w:r>
      </w:ins>
      <w:ins w:id="22" w:author="Mary O'Connor" w:date="2018-10-29T12:43:00Z">
        <w:r w:rsidR="00A67D5A">
          <w:rPr>
            <w:rFonts w:ascii="Times New Roman" w:hAnsi="Times New Roman"/>
            <w:lang w:val="en-US"/>
          </w:rPr>
          <w:t>net ecosystem oxygen flux</w:t>
        </w:r>
      </w:ins>
      <w:ins w:id="23" w:author="Mary O'Connor" w:date="2018-10-29T12:44:00Z">
        <w:r w:rsidR="00A67D5A">
          <w:rPr>
            <w:rFonts w:ascii="Times New Roman" w:hAnsi="Times New Roman"/>
            <w:lang w:val="en-US"/>
          </w:rPr>
          <w:t>es</w:t>
        </w:r>
      </w:ins>
      <w:ins w:id="24" w:author="Mary O'Connor" w:date="2018-10-02T09:36:00Z">
        <w:r w:rsidR="00BB24BB">
          <w:rPr>
            <w:rFonts w:ascii="Times New Roman" w:hAnsi="Times New Roman"/>
            <w:lang w:val="en-US"/>
          </w:rPr>
          <w:t xml:space="preserve"> can be understood in terms of general theory that relates net ecosystem metabolism to the most general effects of temperature on individual metabolic rates </w:t>
        </w:r>
      </w:ins>
      <w:ins w:id="25" w:author="Mary O'Connor" w:date="2018-10-02T10:53:00Z">
        <w:r w:rsidR="00B93248">
          <w:rPr>
            <w:rFonts w:ascii="Times New Roman" w:hAnsi="Times New Roman"/>
            <w:lang w:val="en-US"/>
          </w:rPr>
          <w:fldChar w:fldCharType="begin"/>
        </w:r>
        <w:r w:rsidR="00B93248">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B93248">
          <w:rPr>
            <w:rFonts w:ascii="Times New Roman" w:hAnsi="Times New Roman"/>
            <w:lang w:val="en-US"/>
          </w:rPr>
          <w:fldChar w:fldCharType="separate"/>
        </w:r>
        <w:r w:rsidR="00B93248">
          <w:rPr>
            <w:rFonts w:ascii="Times New Roman" w:hAnsi="Times New Roman"/>
            <w:lang w:val="en-US" w:eastAsia="de-DE"/>
          </w:rPr>
          <w:t>[1-3]</w:t>
        </w:r>
        <w:r w:rsidR="00B93248">
          <w:rPr>
            <w:rFonts w:ascii="Times New Roman" w:hAnsi="Times New Roman"/>
            <w:lang w:val="en-US"/>
          </w:rPr>
          <w:fldChar w:fldCharType="end"/>
        </w:r>
      </w:ins>
      <w:ins w:id="26" w:author="Mary O'Connor" w:date="2018-10-02T09:36:00Z">
        <w:r w:rsidR="00BB24BB">
          <w:rPr>
            <w:rFonts w:ascii="Times New Roman" w:hAnsi="Times New Roman"/>
            <w:lang w:val="en-US"/>
          </w:rPr>
          <w:t xml:space="preserve">. </w:t>
        </w:r>
      </w:ins>
      <w:ins w:id="27" w:author="Mary O'Connor" w:date="2018-10-29T12:44:00Z">
        <w:r w:rsidR="00A67D5A">
          <w:rPr>
            <w:rFonts w:ascii="Times New Roman" w:hAnsi="Times New Roman"/>
            <w:lang w:val="en-US"/>
          </w:rPr>
          <w:t xml:space="preserve">These general relationships have been attributed to the </w:t>
        </w:r>
      </w:ins>
      <w:ins w:id="28" w:author="Mary O'Connor" w:date="2018-10-29T12:45:00Z">
        <w:r w:rsidR="00A67D5A">
          <w:rPr>
            <w:rFonts w:ascii="Times New Roman" w:hAnsi="Times New Roman"/>
            <w:lang w:val="en-US"/>
          </w:rPr>
          <w:t>temperature dependence of fundamental</w:t>
        </w:r>
      </w:ins>
      <w:ins w:id="29" w:author="Mary O'Connor" w:date="2018-10-29T12:44:00Z">
        <w:r w:rsidR="00A67D5A">
          <w:rPr>
            <w:rFonts w:ascii="Times New Roman" w:hAnsi="Times New Roman"/>
            <w:lang w:val="en-US"/>
          </w:rPr>
          <w:t xml:space="preserve"> </w:t>
        </w:r>
      </w:ins>
      <w:ins w:id="30" w:author="Mary O'Connor" w:date="2018-10-29T12:45:00Z">
        <w:r w:rsidR="00A67D5A">
          <w:rPr>
            <w:rFonts w:ascii="Times New Roman" w:hAnsi="Times New Roman"/>
            <w:lang w:val="en-US"/>
          </w:rPr>
          <w:t xml:space="preserve">and </w:t>
        </w:r>
      </w:ins>
      <w:ins w:id="31" w:author="Mary O'Connor" w:date="2018-10-29T12:44:00Z">
        <w:r w:rsidR="00A67D5A">
          <w:rPr>
            <w:rFonts w:ascii="Times New Roman" w:hAnsi="Times New Roman"/>
            <w:lang w:val="en-US"/>
          </w:rPr>
          <w:t xml:space="preserve">highly conserved metabolic processes </w:t>
        </w:r>
      </w:ins>
      <w:ins w:id="32" w:author="Mary O'Connor" w:date="2018-10-29T12:45:00Z">
        <w:r w:rsidR="00A67D5A">
          <w:rPr>
            <w:rFonts w:ascii="Times New Roman" w:hAnsi="Times New Roman"/>
            <w:lang w:val="en-US"/>
          </w:rPr>
          <w:t>– photosynthesis and aerobic respiration – operating within individual cells (</w:t>
        </w:r>
        <w:proofErr w:type="spellStart"/>
        <w:r w:rsidR="00A67D5A">
          <w:rPr>
            <w:rFonts w:ascii="Times New Roman" w:hAnsi="Times New Roman"/>
            <w:lang w:val="en-US"/>
          </w:rPr>
          <w:t>allen</w:t>
        </w:r>
        <w:proofErr w:type="spellEnd"/>
        <w:r w:rsidR="00A67D5A">
          <w:rPr>
            <w:rFonts w:ascii="Times New Roman" w:hAnsi="Times New Roman"/>
            <w:lang w:val="en-US"/>
          </w:rPr>
          <w:t xml:space="preserve"> et al 2005, </w:t>
        </w:r>
      </w:ins>
      <w:ins w:id="33" w:author="Mary O'Connor" w:date="2018-10-29T12:46:00Z">
        <w:r w:rsidR="00A67D5A">
          <w:rPr>
            <w:rFonts w:ascii="Times New Roman" w:hAnsi="Times New Roman"/>
            <w:lang w:val="en-US"/>
          </w:rPr>
          <w:t>…</w:t>
        </w:r>
      </w:ins>
      <w:ins w:id="34" w:author="Mary O'Connor" w:date="2018-10-29T12:45:00Z">
        <w:r w:rsidR="00A67D5A">
          <w:rPr>
            <w:rFonts w:ascii="Times New Roman" w:hAnsi="Times New Roman"/>
            <w:lang w:val="en-US"/>
          </w:rPr>
          <w:t>).</w:t>
        </w:r>
      </w:ins>
      <w:ins w:id="35" w:author="Mary O'Connor" w:date="2018-10-29T12:44:00Z">
        <w:r w:rsidR="00A67D5A">
          <w:rPr>
            <w:rFonts w:ascii="Times New Roman" w:hAnsi="Times New Roman"/>
            <w:lang w:val="en-US"/>
          </w:rPr>
          <w:t xml:space="preserve"> </w:t>
        </w:r>
      </w:ins>
    </w:p>
    <w:p w14:paraId="3ABA134A" w14:textId="0EB03A1B" w:rsidR="004130DA" w:rsidRDefault="00A67D5A" w:rsidP="0084135A">
      <w:pPr>
        <w:widowControl w:val="0"/>
        <w:autoSpaceDE w:val="0"/>
        <w:autoSpaceDN w:val="0"/>
        <w:adjustRightInd w:val="0"/>
        <w:spacing w:after="0" w:line="480" w:lineRule="auto"/>
        <w:ind w:firstLine="708"/>
        <w:rPr>
          <w:ins w:id="36" w:author="Mary O'Connor" w:date="2018-10-29T12:51:00Z"/>
          <w:rFonts w:ascii="Times New Roman" w:hAnsi="Times New Roman"/>
          <w:lang w:val="en-US"/>
        </w:rPr>
      </w:pPr>
      <w:ins w:id="37" w:author="Mary O'Connor" w:date="2018-10-29T12:46:00Z">
        <w:r>
          <w:rPr>
            <w:rFonts w:ascii="Times New Roman" w:hAnsi="Times New Roman"/>
            <w:lang w:val="en-US"/>
          </w:rPr>
          <w:t xml:space="preserve">Models that associate change in net metabolic processes at the ecosystem scale with </w:t>
        </w:r>
      </w:ins>
      <w:ins w:id="38" w:author="Mary O'Connor" w:date="2018-10-29T12:47:00Z">
        <w:r>
          <w:rPr>
            <w:rFonts w:ascii="Times New Roman" w:hAnsi="Times New Roman"/>
            <w:lang w:val="en-US"/>
          </w:rPr>
          <w:t>individual</w:t>
        </w:r>
      </w:ins>
      <w:ins w:id="39" w:author="Mary O'Connor" w:date="2018-10-29T12:46:00Z">
        <w:r>
          <w:rPr>
            <w:rFonts w:ascii="Times New Roman" w:hAnsi="Times New Roman"/>
            <w:lang w:val="en-US"/>
          </w:rPr>
          <w:t xml:space="preserve">-level oxygen production </w:t>
        </w:r>
      </w:ins>
      <w:ins w:id="40" w:author="Mary O'Connor" w:date="2018-10-29T12:47:00Z">
        <w:r>
          <w:rPr>
            <w:rFonts w:ascii="Times New Roman" w:hAnsi="Times New Roman"/>
            <w:lang w:val="en-US"/>
          </w:rPr>
          <w:t>and respiration</w:t>
        </w:r>
      </w:ins>
      <w:ins w:id="41" w:author="Mary O'Connor" w:date="2018-10-29T12:46:00Z">
        <w:r>
          <w:rPr>
            <w:rFonts w:ascii="Times New Roman" w:hAnsi="Times New Roman"/>
            <w:lang w:val="en-US"/>
          </w:rPr>
          <w:t xml:space="preserve"> </w:t>
        </w:r>
      </w:ins>
      <w:ins w:id="42" w:author="Mary O'Connor" w:date="2018-10-02T09:36:00Z">
        <w:r w:rsidR="00BB24BB">
          <w:rPr>
            <w:rFonts w:ascii="Times New Roman" w:hAnsi="Times New Roman"/>
            <w:lang w:val="en-US"/>
          </w:rPr>
          <w:t>provide much needed predictability for how climate change affects ecosystem functions</w:t>
        </w:r>
      </w:ins>
      <w:ins w:id="43" w:author="Mary O'Connor" w:date="2018-10-02T09:38:00Z">
        <w:r w:rsidR="00BB24BB">
          <w:rPr>
            <w:rFonts w:ascii="Times New Roman" w:hAnsi="Times New Roman"/>
            <w:lang w:val="en-US"/>
          </w:rPr>
          <w:t xml:space="preserve"> </w:t>
        </w:r>
      </w:ins>
      <w:ins w:id="44" w:author="Mary O'Connor" w:date="2018-10-02T09:42:00Z">
        <w:r w:rsidR="00BB24BB">
          <w:rPr>
            <w:rFonts w:ascii="Times New Roman" w:hAnsi="Times New Roman"/>
            <w:lang w:val="en-US"/>
          </w:rPr>
          <w:t xml:space="preserve">when ecosystems are compared across broad spatial or temporal thermal gradients </w:t>
        </w:r>
      </w:ins>
      <w:ins w:id="45" w:author="Mary O'Connor" w:date="2018-10-02T09:38:00Z">
        <w:r w:rsidR="00BB24BB">
          <w:rPr>
            <w:rFonts w:ascii="Times New Roman" w:hAnsi="Times New Roman"/>
            <w:lang w:val="en-US"/>
          </w:rPr>
          <w:t>(</w:t>
        </w:r>
      </w:ins>
      <w:proofErr w:type="spellStart"/>
      <w:ins w:id="46"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7"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8" w:author="Mary O'Connor" w:date="2018-10-02T09:38:00Z">
        <w:r w:rsidR="00BB24BB">
          <w:rPr>
            <w:rFonts w:ascii="Times New Roman" w:hAnsi="Times New Roman"/>
            <w:lang w:val="en-US"/>
          </w:rPr>
          <w:t>)</w:t>
        </w:r>
      </w:ins>
      <w:ins w:id="49" w:author="Mary O'Connor" w:date="2018-10-29T12:20:00Z">
        <w:r w:rsidR="00B973F1">
          <w:rPr>
            <w:rFonts w:ascii="Times New Roman" w:hAnsi="Times New Roman"/>
            <w:lang w:val="en-US"/>
          </w:rPr>
          <w:t xml:space="preserve">. </w:t>
        </w:r>
      </w:ins>
      <w:ins w:id="50" w:author="Mary O'Connor" w:date="2018-10-29T12:47:00Z">
        <w:r>
          <w:rPr>
            <w:rFonts w:ascii="Times New Roman" w:hAnsi="Times New Roman"/>
            <w:lang w:val="en-US"/>
          </w:rPr>
          <w:t>A key feature of these models</w:t>
        </w:r>
      </w:ins>
      <w:ins w:id="51" w:author="Mary O'Connor" w:date="2018-10-29T12:49:00Z">
        <w:r w:rsidR="004130DA">
          <w:rPr>
            <w:rFonts w:ascii="Times New Roman" w:hAnsi="Times New Roman"/>
            <w:lang w:val="en-US"/>
          </w:rPr>
          <w:t>, central to the metabolic theory of ecology (MTE),</w:t>
        </w:r>
      </w:ins>
      <w:ins w:id="52" w:author="Mary O'Connor" w:date="2018-10-29T12:47:00Z">
        <w:r>
          <w:rPr>
            <w:rFonts w:ascii="Times New Roman" w:hAnsi="Times New Roman"/>
            <w:lang w:val="en-US"/>
          </w:rPr>
          <w:t xml:space="preserve"> is the temperature dependence of photosynthesis, which at the molecu</w:t>
        </w:r>
      </w:ins>
      <w:ins w:id="53" w:author="Mary O'Connor" w:date="2018-10-29T12:48:00Z">
        <w:r>
          <w:rPr>
            <w:rFonts w:ascii="Times New Roman" w:hAnsi="Times New Roman"/>
            <w:lang w:val="en-US"/>
          </w:rPr>
          <w:t>lar level may be less sensitive to temperature than aerobic respiration</w:t>
        </w:r>
      </w:ins>
      <w:ins w:id="54" w:author="Mary O'Connor" w:date="2018-10-29T12:49:00Z">
        <w:r w:rsidR="004130DA">
          <w:rPr>
            <w:rFonts w:ascii="Times New Roman" w:hAnsi="Times New Roman"/>
            <w:lang w:val="en-US"/>
          </w:rPr>
          <w:t xml:space="preserve"> (</w:t>
        </w:r>
        <w:proofErr w:type="spellStart"/>
        <w:r w:rsidR="004130DA">
          <w:rPr>
            <w:rFonts w:ascii="Times New Roman" w:hAnsi="Times New Roman"/>
            <w:lang w:val="en-US"/>
          </w:rPr>
          <w:t>allen</w:t>
        </w:r>
        <w:proofErr w:type="spellEnd"/>
        <w:r w:rsidR="004130DA">
          <w:rPr>
            <w:rFonts w:ascii="Times New Roman" w:hAnsi="Times New Roman"/>
            <w:lang w:val="en-US"/>
          </w:rPr>
          <w:t xml:space="preserve"> et al, </w:t>
        </w:r>
        <w:proofErr w:type="spellStart"/>
        <w:r w:rsidR="004130DA">
          <w:rPr>
            <w:rFonts w:ascii="Times New Roman" w:hAnsi="Times New Roman"/>
            <w:lang w:val="en-US"/>
          </w:rPr>
          <w:t>lopez-urrut</w:t>
        </w:r>
      </w:ins>
      <w:ins w:id="55" w:author="Mary O'Connor" w:date="2018-10-29T12:50:00Z">
        <w:r w:rsidR="004130DA">
          <w:rPr>
            <w:rFonts w:ascii="Times New Roman" w:hAnsi="Times New Roman"/>
            <w:lang w:val="en-US"/>
          </w:rPr>
          <w:t>ia</w:t>
        </w:r>
        <w:proofErr w:type="spellEnd"/>
        <w:r w:rsidR="004130DA">
          <w:rPr>
            <w:rFonts w:ascii="Times New Roman" w:hAnsi="Times New Roman"/>
            <w:lang w:val="en-US"/>
          </w:rPr>
          <w:t xml:space="preserve"> et al)</w:t>
        </w:r>
      </w:ins>
      <w:ins w:id="56" w:author="Mary O'Connor" w:date="2018-10-29T12:48:00Z">
        <w:r>
          <w:rPr>
            <w:rFonts w:ascii="Times New Roman" w:hAnsi="Times New Roman"/>
            <w:lang w:val="en-US"/>
          </w:rPr>
          <w:t>. This potential difference sets up an asymmetric thermal response between production and consumption that may be present in every ecosystem</w:t>
        </w:r>
        <w:r w:rsidR="004130DA">
          <w:rPr>
            <w:rFonts w:ascii="Times New Roman" w:hAnsi="Times New Roman"/>
            <w:lang w:val="en-US"/>
          </w:rPr>
          <w:t xml:space="preserve"> that includes oxygenic photosynthesis and aerobic respiration.</w:t>
        </w:r>
      </w:ins>
      <w:ins w:id="57" w:author="Mary O'Connor" w:date="2018-10-29T12:51:00Z">
        <w:r w:rsidR="004130DA">
          <w:rPr>
            <w:rFonts w:ascii="Times New Roman" w:hAnsi="Times New Roman"/>
            <w:lang w:val="en-US"/>
          </w:rPr>
          <w:t xml:space="preserve"> </w:t>
        </w:r>
      </w:ins>
      <w:ins w:id="58" w:author="Mary O'Connor" w:date="2018-10-29T12:50:00Z">
        <w:r w:rsidR="004130DA">
          <w:rPr>
            <w:rFonts w:ascii="Times New Roman" w:hAnsi="Times New Roman"/>
            <w:lang w:val="en-US"/>
          </w:rPr>
          <w:t>In aquatic</w:t>
        </w:r>
      </w:ins>
      <w:ins w:id="59" w:author="Mary O'Connor" w:date="2018-10-29T12:51:00Z">
        <w:r w:rsidR="004130DA">
          <w:rPr>
            <w:rFonts w:ascii="Times New Roman" w:hAnsi="Times New Roman"/>
            <w:lang w:val="en-US"/>
          </w:rPr>
          <w:t>, algal-based</w:t>
        </w:r>
      </w:ins>
      <w:ins w:id="60" w:author="Mary O'Connor" w:date="2018-10-29T12:50:00Z">
        <w:r w:rsidR="004130DA">
          <w:rPr>
            <w:rFonts w:ascii="Times New Roman" w:hAnsi="Times New Roman"/>
            <w:lang w:val="en-US"/>
          </w:rPr>
          <w:t xml:space="preserve"> systems, empirical studies have suggested that a thermally asymmetric responses of oxygen production and respiration </w:t>
        </w:r>
      </w:ins>
      <w:ins w:id="61" w:author="Mary O'Connor" w:date="2018-10-29T12:51:00Z">
        <w:r w:rsidR="004130DA">
          <w:rPr>
            <w:rFonts w:ascii="Times New Roman" w:hAnsi="Times New Roman"/>
            <w:lang w:val="en-US"/>
          </w:rPr>
          <w:t xml:space="preserve">(L-U, O’Connor 2011, </w:t>
        </w:r>
        <w:proofErr w:type="spellStart"/>
        <w:r w:rsidR="004130DA">
          <w:rPr>
            <w:rFonts w:ascii="Times New Roman" w:hAnsi="Times New Roman"/>
            <w:lang w:val="en-US"/>
          </w:rPr>
          <w:t>bernhardt</w:t>
        </w:r>
      </w:ins>
      <w:proofErr w:type="spellEnd"/>
      <w:ins w:id="62" w:author="Mary O'Connor" w:date="2018-10-29T12:52:00Z">
        <w:r w:rsidR="004130DA">
          <w:rPr>
            <w:rFonts w:ascii="Times New Roman" w:hAnsi="Times New Roman"/>
            <w:lang w:val="en-US"/>
          </w:rPr>
          <w:t xml:space="preserve"> et al am </w:t>
        </w:r>
        <w:proofErr w:type="spellStart"/>
        <w:r w:rsidR="004130DA">
          <w:rPr>
            <w:rFonts w:ascii="Times New Roman" w:hAnsi="Times New Roman"/>
            <w:lang w:val="en-US"/>
          </w:rPr>
          <w:t>nat</w:t>
        </w:r>
      </w:ins>
      <w:proofErr w:type="spellEnd"/>
      <w:ins w:id="63" w:author="Mary O'Connor" w:date="2018-10-29T12:51:00Z">
        <w:r w:rsidR="004130DA">
          <w:rPr>
            <w:rFonts w:ascii="Times New Roman" w:hAnsi="Times New Roman"/>
            <w:lang w:val="en-US"/>
          </w:rPr>
          <w:t xml:space="preserve">, others). </w:t>
        </w:r>
      </w:ins>
    </w:p>
    <w:p w14:paraId="609FB21E" w14:textId="513424DB" w:rsidR="005C3EDA" w:rsidRDefault="004130DA" w:rsidP="004130DA">
      <w:pPr>
        <w:widowControl w:val="0"/>
        <w:autoSpaceDE w:val="0"/>
        <w:autoSpaceDN w:val="0"/>
        <w:adjustRightInd w:val="0"/>
        <w:spacing w:after="0" w:line="480" w:lineRule="auto"/>
        <w:ind w:firstLine="708"/>
        <w:rPr>
          <w:ins w:id="64" w:author="Mary O'Connor" w:date="2018-10-29T12:59:00Z"/>
          <w:rFonts w:ascii="Times New Roman" w:hAnsi="Times New Roman"/>
          <w:lang w:val="en-US"/>
        </w:rPr>
      </w:pPr>
      <w:ins w:id="65" w:author="Mary O'Connor" w:date="2018-10-29T12:55:00Z">
        <w:r>
          <w:rPr>
            <w:rFonts w:ascii="Times New Roman" w:hAnsi="Times New Roman"/>
            <w:lang w:val="en-US"/>
          </w:rPr>
          <w:t>Temperature</w:t>
        </w:r>
      </w:ins>
      <w:ins w:id="66" w:author="Mary O'Connor" w:date="2018-10-29T12:54:00Z">
        <w:r>
          <w:rPr>
            <w:rFonts w:ascii="Times New Roman" w:hAnsi="Times New Roman"/>
            <w:lang w:val="en-US"/>
          </w:rPr>
          <w:t xml:space="preserve"> </w:t>
        </w:r>
      </w:ins>
      <w:ins w:id="67" w:author="Mary O'Connor" w:date="2018-10-29T12:55:00Z">
        <w:r>
          <w:rPr>
            <w:rFonts w:ascii="Times New Roman" w:hAnsi="Times New Roman"/>
            <w:lang w:val="en-US"/>
          </w:rPr>
          <w:t>effects</w:t>
        </w:r>
      </w:ins>
      <w:ins w:id="68" w:author="Mary O'Connor" w:date="2018-10-29T12:54:00Z">
        <w:r>
          <w:rPr>
            <w:rFonts w:ascii="Times New Roman" w:hAnsi="Times New Roman"/>
            <w:lang w:val="en-US"/>
          </w:rPr>
          <w:t xml:space="preserve"> on metabolic processes</w:t>
        </w:r>
      </w:ins>
      <w:ins w:id="69" w:author="Mary O'Connor" w:date="2018-10-29T12:55:00Z">
        <w:r>
          <w:rPr>
            <w:rFonts w:ascii="Times New Roman" w:hAnsi="Times New Roman"/>
            <w:lang w:val="en-US"/>
          </w:rPr>
          <w:t xml:space="preserve"> also</w:t>
        </w:r>
      </w:ins>
      <w:ins w:id="70" w:author="Mary O'Connor" w:date="2018-10-29T12:54:00Z">
        <w:r>
          <w:rPr>
            <w:rFonts w:ascii="Times New Roman" w:hAnsi="Times New Roman"/>
            <w:lang w:val="en-US"/>
          </w:rPr>
          <w:t xml:space="preserve"> affect populat</w:t>
        </w:r>
      </w:ins>
      <w:ins w:id="71" w:author="Mary O'Connor" w:date="2018-10-29T12:55:00Z">
        <w:r>
          <w:rPr>
            <w:rFonts w:ascii="Times New Roman" w:hAnsi="Times New Roman"/>
            <w:lang w:val="en-US"/>
          </w:rPr>
          <w:t>ion growth and species interactions, and these demographic responses to temperature can indirectly modify ecosystem scale NEP and ER</w:t>
        </w:r>
      </w:ins>
      <w:ins w:id="72" w:author="Mary O'Connor" w:date="2018-10-29T12:56:00Z">
        <w:r>
          <w:rPr>
            <w:rFonts w:ascii="Times New Roman" w:hAnsi="Times New Roman"/>
            <w:lang w:val="en-US"/>
          </w:rPr>
          <w:t xml:space="preserve"> (</w:t>
        </w:r>
        <w:proofErr w:type="spellStart"/>
        <w:r>
          <w:rPr>
            <w:rFonts w:ascii="Times New Roman" w:hAnsi="Times New Roman"/>
            <w:lang w:val="en-US"/>
          </w:rPr>
          <w:t>Barneche</w:t>
        </w:r>
        <w:proofErr w:type="spellEnd"/>
        <w:r>
          <w:rPr>
            <w:rFonts w:ascii="Times New Roman" w:hAnsi="Times New Roman"/>
            <w:lang w:val="en-US"/>
          </w:rPr>
          <w:t xml:space="preserve">, </w:t>
        </w:r>
        <w:proofErr w:type="spellStart"/>
        <w:r>
          <w:rPr>
            <w:rFonts w:ascii="Times New Roman" w:hAnsi="Times New Roman"/>
            <w:lang w:val="en-US"/>
          </w:rPr>
          <w:t>Kerkhoff</w:t>
        </w:r>
        <w:proofErr w:type="spellEnd"/>
        <w:r>
          <w:rPr>
            <w:rFonts w:ascii="Times New Roman" w:hAnsi="Times New Roman"/>
            <w:lang w:val="en-US"/>
          </w:rPr>
          <w:t xml:space="preserve">, </w:t>
        </w:r>
        <w:proofErr w:type="spellStart"/>
        <w:r>
          <w:rPr>
            <w:rFonts w:ascii="Times New Roman" w:hAnsi="Times New Roman"/>
            <w:lang w:val="en-US"/>
          </w:rPr>
          <w:t>michaletz</w:t>
        </w:r>
        <w:proofErr w:type="spellEnd"/>
        <w:r>
          <w:rPr>
            <w:rFonts w:ascii="Times New Roman" w:hAnsi="Times New Roman"/>
            <w:lang w:val="en-US"/>
          </w:rPr>
          <w:t>?)</w:t>
        </w:r>
      </w:ins>
      <w:ins w:id="73" w:author="Mary O'Connor" w:date="2018-10-29T12:55:00Z">
        <w:r>
          <w:rPr>
            <w:rFonts w:ascii="Times New Roman" w:hAnsi="Times New Roman"/>
            <w:lang w:val="en-US"/>
          </w:rPr>
          <w:t>.</w:t>
        </w:r>
      </w:ins>
      <w:ins w:id="74" w:author="Mary O'Connor" w:date="2018-10-29T12:54:00Z">
        <w:r>
          <w:rPr>
            <w:rFonts w:ascii="Times New Roman" w:hAnsi="Times New Roman"/>
            <w:lang w:val="en-US"/>
          </w:rPr>
          <w:t xml:space="preserve"> </w:t>
        </w:r>
      </w:ins>
      <w:ins w:id="75" w:author="Mary O'Connor" w:date="2018-10-29T12:56:00Z">
        <w:r>
          <w:rPr>
            <w:rFonts w:ascii="Times New Roman" w:hAnsi="Times New Roman"/>
            <w:lang w:val="en-US"/>
          </w:rPr>
          <w:t>Many emp</w:t>
        </w:r>
      </w:ins>
      <w:ins w:id="76" w:author="Mary O'Connor" w:date="2018-10-29T13:16:00Z">
        <w:r w:rsidR="00E72031">
          <w:rPr>
            <w:rFonts w:ascii="Times New Roman" w:hAnsi="Times New Roman"/>
            <w:lang w:val="en-US"/>
          </w:rPr>
          <w:t>i</w:t>
        </w:r>
      </w:ins>
      <w:ins w:id="77" w:author="Mary O'Connor" w:date="2018-10-29T12:56:00Z">
        <w:r>
          <w:rPr>
            <w:rFonts w:ascii="Times New Roman" w:hAnsi="Times New Roman"/>
            <w:lang w:val="en-US"/>
          </w:rPr>
          <w:t xml:space="preserve">rical studies have </w:t>
        </w:r>
        <w:r>
          <w:rPr>
            <w:rFonts w:ascii="Times New Roman" w:hAnsi="Times New Roman"/>
            <w:lang w:val="en-US"/>
          </w:rPr>
          <w:lastRenderedPageBreak/>
          <w:t xml:space="preserve">reported demographic effects of </w:t>
        </w:r>
      </w:ins>
      <w:ins w:id="78" w:author="Mary O'Connor" w:date="2018-10-29T12:57:00Z">
        <w:r>
          <w:rPr>
            <w:rFonts w:ascii="Times New Roman" w:hAnsi="Times New Roman"/>
            <w:lang w:val="en-US"/>
          </w:rPr>
          <w:t>temperature</w:t>
        </w:r>
      </w:ins>
      <w:ins w:id="79" w:author="Mary O'Connor" w:date="2018-10-29T12:56:00Z">
        <w:r>
          <w:rPr>
            <w:rFonts w:ascii="Times New Roman" w:hAnsi="Times New Roman"/>
            <w:lang w:val="en-US"/>
          </w:rPr>
          <w:t xml:space="preserve"> change on interacting species</w:t>
        </w:r>
      </w:ins>
      <w:ins w:id="80" w:author="Mary O'Connor" w:date="2018-10-29T12:57:00Z">
        <w:r>
          <w:rPr>
            <w:rFonts w:ascii="Times New Roman" w:hAnsi="Times New Roman"/>
            <w:lang w:val="en-US"/>
          </w:rPr>
          <w:t xml:space="preserve"> (</w:t>
        </w:r>
      </w:ins>
      <w:ins w:id="81"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82" w:author="Mary O'Connor" w:date="2018-10-29T12:57:00Z">
        <w:r>
          <w:rPr>
            <w:rFonts w:ascii="Times New Roman" w:hAnsi="Times New Roman"/>
            <w:lang w:val="en-US"/>
          </w:rPr>
          <w:t>)</w:t>
        </w:r>
      </w:ins>
      <w:ins w:id="83" w:author="Mary O'Connor" w:date="2018-10-29T13:17:00Z">
        <w:r w:rsidR="00E72031">
          <w:rPr>
            <w:rFonts w:ascii="Times New Roman" w:hAnsi="Times New Roman"/>
            <w:lang w:val="en-US"/>
          </w:rPr>
          <w:t xml:space="preserve">, and stronger top-down control with </w:t>
        </w:r>
      </w:ins>
      <w:ins w:id="84" w:author="Mary O'Connor" w:date="2018-10-29T13:18:00Z">
        <w:r w:rsidR="00E72031">
          <w:rPr>
            <w:rFonts w:ascii="Times New Roman" w:hAnsi="Times New Roman"/>
            <w:lang w:val="en-US"/>
          </w:rPr>
          <w:t>increasing temperature ().</w:t>
        </w:r>
      </w:ins>
      <w:ins w:id="85" w:author="Mary O'Connor" w:date="2018-10-29T12:57:00Z">
        <w:r>
          <w:rPr>
            <w:rFonts w:ascii="Times New Roman" w:hAnsi="Times New Roman"/>
            <w:lang w:val="en-US"/>
          </w:rPr>
          <w:t xml:space="preserve"> </w:t>
        </w:r>
      </w:ins>
      <w:ins w:id="86" w:author="Mary O'Connor" w:date="2018-10-29T13:18:00Z">
        <w:r w:rsidR="00E72031">
          <w:rPr>
            <w:rFonts w:ascii="Times New Roman" w:hAnsi="Times New Roman"/>
            <w:lang w:val="en-US"/>
          </w:rPr>
          <w:t>Strong top down control can change net ecosystem oxygen fluxes – both net ecosystem production and respiration rates</w:t>
        </w:r>
      </w:ins>
      <w:ins w:id="87" w:author="Mary O'Connor" w:date="2018-10-29T13:21:00Z">
        <w:r w:rsidR="006573CD">
          <w:rPr>
            <w:rFonts w:ascii="Times New Roman" w:hAnsi="Times New Roman"/>
            <w:lang w:val="en-US"/>
          </w:rPr>
          <w:t xml:space="preserve"> – 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88" w:author="Mary O'Connor" w:date="2018-10-29T13:18:00Z">
        <w:r w:rsidR="00E72031">
          <w:rPr>
            <w:rFonts w:ascii="Times New Roman" w:hAnsi="Times New Roman"/>
            <w:lang w:val="en-US"/>
          </w:rPr>
          <w:t xml:space="preserve">. </w:t>
        </w:r>
      </w:ins>
      <w:ins w:id="89" w:author="Mary O'Connor" w:date="2018-10-29T13:21:00Z">
        <w:r w:rsidR="006573CD">
          <w:rPr>
            <w:rFonts w:ascii="Times New Roman" w:hAnsi="Times New Roman"/>
            <w:lang w:val="en-US"/>
          </w:rPr>
          <w:t>T</w:t>
        </w:r>
      </w:ins>
      <w:ins w:id="90" w:author="Mary O'Connor" w:date="2018-10-29T13:19:00Z">
        <w:r w:rsidR="006573CD">
          <w:rPr>
            <w:rFonts w:ascii="Times New Roman" w:hAnsi="Times New Roman"/>
            <w:lang w:val="en-US"/>
          </w:rPr>
          <w:t>emperature-</w:t>
        </w:r>
      </w:ins>
      <w:ins w:id="91" w:author="Mary O'Connor" w:date="2018-10-29T13:20:00Z">
        <w:r w:rsidR="006573CD">
          <w:rPr>
            <w:rFonts w:ascii="Times New Roman" w:hAnsi="Times New Roman"/>
            <w:lang w:val="en-US"/>
          </w:rPr>
          <w:t>dependent</w:t>
        </w:r>
      </w:ins>
      <w:ins w:id="92" w:author="Mary O'Connor" w:date="2018-10-29T13:19:00Z">
        <w:r w:rsidR="006573CD">
          <w:rPr>
            <w:rFonts w:ascii="Times New Roman" w:hAnsi="Times New Roman"/>
            <w:lang w:val="en-US"/>
          </w:rPr>
          <w:t xml:space="preserve"> top down control of community biomass and </w:t>
        </w:r>
      </w:ins>
      <w:ins w:id="93" w:author="Mary O'Connor" w:date="2018-10-29T13:20:00Z">
        <w:r w:rsidR="006573CD">
          <w:rPr>
            <w:rFonts w:ascii="Times New Roman" w:hAnsi="Times New Roman"/>
            <w:lang w:val="en-US"/>
          </w:rPr>
          <w:t>ecosystem functions such as net primary production could dominate community responses to warming.</w:t>
        </w:r>
      </w:ins>
      <w:ins w:id="94" w:author="Mary O'Connor" w:date="2018-10-29T13:22:00Z">
        <w:r w:rsidR="006573CD">
          <w:rPr>
            <w:rFonts w:ascii="Times New Roman" w:hAnsi="Times New Roman"/>
            <w:lang w:val="en-US"/>
          </w:rPr>
          <w:t xml:space="preserve"> Temperature dependent top-down control leads to these patters… [more variation? …?] and contradicts </w:t>
        </w:r>
      </w:ins>
      <w:ins w:id="95" w:author="Mary O'Connor" w:date="2018-10-29T13:23:00Z">
        <w:r w:rsidR="006573CD">
          <w:rPr>
            <w:rFonts w:ascii="Times New Roman" w:hAnsi="Times New Roman"/>
            <w:lang w:val="en-US"/>
          </w:rPr>
          <w:t>predictions that temperature effects per capita oxygen production and consumption scale to ecosystem level processes ().</w:t>
        </w:r>
      </w:ins>
    </w:p>
    <w:p w14:paraId="521FCC34" w14:textId="778843DD" w:rsidR="007041BF" w:rsidDel="005C3EDA" w:rsidRDefault="00BC296F">
      <w:pPr>
        <w:widowControl w:val="0"/>
        <w:autoSpaceDE w:val="0"/>
        <w:autoSpaceDN w:val="0"/>
        <w:adjustRightInd w:val="0"/>
        <w:spacing w:after="0" w:line="480" w:lineRule="auto"/>
        <w:ind w:firstLine="708"/>
        <w:rPr>
          <w:del w:id="96" w:author="Mary O'Connor" w:date="2018-10-29T13:02:00Z"/>
          <w:rFonts w:ascii="Times New Roman" w:hAnsi="Times New Roman"/>
          <w:lang w:val="en-US"/>
        </w:rPr>
      </w:pPr>
      <w:ins w:id="97" w:author="Mary O'Connor" w:date="2018-10-02T10:09:00Z">
        <w:r w:rsidRPr="00BC296F">
          <w:rPr>
            <w:rFonts w:ascii="Times New Roman" w:hAnsi="Times New Roman"/>
            <w:lang w:val="en-US"/>
          </w:rPr>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98" w:author="Mary O'Connor" w:date="2018-10-02T11:16:00Z">
        <w:r w:rsidR="00BF08BA">
          <w:rPr>
            <w:rFonts w:ascii="Times New Roman" w:hAnsi="Times New Roman"/>
            <w:lang w:val="en-US"/>
          </w:rPr>
          <w:t>is</w:t>
        </w:r>
      </w:ins>
      <w:ins w:id="99" w:author="Mary O'Connor" w:date="2018-10-02T11:34:00Z">
        <w:r w:rsidR="00297530">
          <w:rPr>
            <w:rFonts w:ascii="Times New Roman" w:hAnsi="Times New Roman"/>
            <w:lang w:val="en-US"/>
          </w:rPr>
          <w:t xml:space="preserve"> to</w:t>
        </w:r>
      </w:ins>
      <w:ins w:id="100" w:author="Mary O'Connor" w:date="2018-10-02T11:16:00Z">
        <w:r w:rsidR="00BF08BA">
          <w:rPr>
            <w:rFonts w:ascii="Times New Roman" w:hAnsi="Times New Roman"/>
            <w:lang w:val="en-US"/>
          </w:rPr>
          <w:t xml:space="preserve"> </w:t>
        </w:r>
      </w:ins>
      <w:ins w:id="101" w:author="Mary O'Connor" w:date="2018-10-02T10:09:00Z">
        <w:r w:rsidR="00297530">
          <w:rPr>
            <w:rFonts w:ascii="Times New Roman" w:hAnsi="Times New Roman"/>
            <w:lang w:val="en-US"/>
          </w:rPr>
          <w:t>know</w:t>
        </w:r>
        <w:r w:rsidRPr="00BC296F">
          <w:rPr>
            <w:rFonts w:ascii="Times New Roman" w:hAnsi="Times New Roman"/>
            <w:lang w:val="en-US"/>
          </w:rPr>
          <w:t xml:space="preserve"> </w:t>
        </w:r>
        <w:r>
          <w:rPr>
            <w:rFonts w:ascii="Times New Roman" w:hAnsi="Times New Roman"/>
            <w:lang w:val="en-US"/>
          </w:rPr>
          <w:t>when general</w:t>
        </w:r>
      </w:ins>
      <w:ins w:id="102" w:author="Mary O'Connor" w:date="2018-10-02T10:12:00Z">
        <w:r>
          <w:rPr>
            <w:rFonts w:ascii="Times New Roman" w:hAnsi="Times New Roman"/>
            <w:lang w:val="en-US"/>
          </w:rPr>
          <w:t xml:space="preserve">, simple </w:t>
        </w:r>
      </w:ins>
      <w:ins w:id="103" w:author="Mary O'Connor" w:date="2018-10-02T10:09:00Z">
        <w:r w:rsidRPr="00BC296F">
          <w:rPr>
            <w:rFonts w:ascii="Times New Roman" w:hAnsi="Times New Roman"/>
            <w:lang w:val="en-US"/>
          </w:rPr>
          <w:t xml:space="preserve">models of temperature dependent metabolism </w:t>
        </w:r>
      </w:ins>
      <w:ins w:id="104" w:author="Mary O'Connor" w:date="2018-10-02T11:34:00Z">
        <w:r w:rsidR="00297530">
          <w:rPr>
            <w:rFonts w:ascii="Times New Roman" w:hAnsi="Times New Roman"/>
            <w:lang w:val="en-US"/>
          </w:rPr>
          <w:t xml:space="preserve">(e.g., Brown et al 2004) </w:t>
        </w:r>
      </w:ins>
      <w:ins w:id="105" w:author="Mary O'Connor" w:date="2018-10-02T10:09:00Z">
        <w:r w:rsidRPr="00BC296F">
          <w:rPr>
            <w:rFonts w:ascii="Times New Roman" w:hAnsi="Times New Roman"/>
            <w:lang w:val="en-US"/>
          </w:rPr>
          <w:t>sufficiently describe community and ecosystem responses</w:t>
        </w:r>
      </w:ins>
      <w:ins w:id="106" w:author="Mary O'Connor" w:date="2018-10-02T10:13:00Z">
        <w:r>
          <w:rPr>
            <w:rFonts w:ascii="Times New Roman" w:hAnsi="Times New Roman"/>
            <w:lang w:val="en-US"/>
          </w:rPr>
          <w:t xml:space="preserve"> to temperature change</w:t>
        </w:r>
      </w:ins>
      <w:ins w:id="107" w:author="Mary O'Connor" w:date="2018-10-02T10:09:00Z">
        <w:r w:rsidRPr="00BC296F">
          <w:rPr>
            <w:rFonts w:ascii="Times New Roman" w:hAnsi="Times New Roman"/>
            <w:lang w:val="en-US"/>
          </w:rPr>
          <w:t xml:space="preserve">, and when </w:t>
        </w:r>
      </w:ins>
      <w:ins w:id="108" w:author="Mary O'Connor" w:date="2018-10-02T10:10:00Z">
        <w:r w:rsidRPr="00BC296F">
          <w:rPr>
            <w:rFonts w:ascii="Times New Roman" w:hAnsi="Times New Roman"/>
            <w:lang w:val="en-US"/>
          </w:rPr>
          <w:t>the</w:t>
        </w:r>
        <w:r>
          <w:rPr>
            <w:rFonts w:ascii="Times New Roman" w:hAnsi="Times New Roman"/>
            <w:lang w:val="en-US"/>
          </w:rPr>
          <w:t>se general models are insufficient because the</w:t>
        </w:r>
        <w:r w:rsidRPr="00BC296F">
          <w:rPr>
            <w:rFonts w:ascii="Times New Roman" w:hAnsi="Times New Roman"/>
            <w:lang w:val="en-US"/>
          </w:rPr>
          <w:t xml:space="preserve"> effects of temperature on </w:t>
        </w:r>
      </w:ins>
      <w:ins w:id="109" w:author="Mary O'Connor" w:date="2018-10-02T10:13:00Z">
        <w:r>
          <w:rPr>
            <w:rFonts w:ascii="Times New Roman" w:hAnsi="Times New Roman"/>
            <w:lang w:val="en-US"/>
          </w:rPr>
          <w:t xml:space="preserve">population dynamics and </w:t>
        </w:r>
      </w:ins>
      <w:ins w:id="110" w:author="Mary O'Connor" w:date="2018-10-02T10:10:00Z">
        <w:r w:rsidRPr="00BC296F">
          <w:rPr>
            <w:rFonts w:ascii="Times New Roman" w:hAnsi="Times New Roman"/>
            <w:lang w:val="en-US"/>
          </w:rPr>
          <w:t xml:space="preserve">species interactions dominate community </w:t>
        </w:r>
      </w:ins>
      <w:ins w:id="111" w:author="Mary O'Connor" w:date="2018-10-02T10:11:00Z">
        <w:r>
          <w:rPr>
            <w:rFonts w:ascii="Times New Roman" w:hAnsi="Times New Roman"/>
            <w:lang w:val="en-US"/>
          </w:rPr>
          <w:t xml:space="preserve">and ecosystem </w:t>
        </w:r>
      </w:ins>
      <w:ins w:id="112" w:author="Mary O'Connor" w:date="2018-10-02T10:13:00Z">
        <w:r>
          <w:rPr>
            <w:rFonts w:ascii="Times New Roman" w:hAnsi="Times New Roman"/>
            <w:lang w:val="en-US"/>
          </w:rPr>
          <w:t>responses to temperature</w:t>
        </w:r>
      </w:ins>
      <w:ins w:id="113" w:author="Mary O'Connor" w:date="2018-10-02T11:35:00Z">
        <w:r w:rsidR="00297530">
          <w:rPr>
            <w:rFonts w:ascii="Times New Roman" w:hAnsi="Times New Roman"/>
            <w:lang w:val="en-US"/>
          </w:rPr>
          <w:t xml:space="preserve"> (e.g., Kirk et al, Gilbert et al, O’Connor et al)</w:t>
        </w:r>
      </w:ins>
      <w:ins w:id="114" w:author="Mary O'Connor" w:date="2018-10-02T10:10:00Z">
        <w:r w:rsidRPr="00BC296F">
          <w:rPr>
            <w:rFonts w:ascii="Times New Roman" w:hAnsi="Times New Roman"/>
            <w:lang w:val="en-US"/>
          </w:rPr>
          <w:t>.</w:t>
        </w:r>
        <w:r>
          <w:rPr>
            <w:rFonts w:ascii="Times New Roman" w:hAnsi="Times New Roman"/>
            <w:lang w:val="en-US"/>
          </w:rPr>
          <w:t xml:space="preserve"> </w:t>
        </w:r>
      </w:ins>
      <w:del w:id="115" w:author="Mary O'Connor" w:date="2018-10-02T09:34:00Z">
        <w:r w:rsidR="007D701F" w:rsidDel="00BB24BB">
          <w:rPr>
            <w:rFonts w:ascii="Times New Roman" w:hAnsi="Times New Roman"/>
            <w:lang w:val="en-US"/>
          </w:rPr>
          <w:delText xml:space="preserve">In a changing climate, </w:delText>
        </w:r>
      </w:del>
      <w:del w:id="116" w:author="Mary O'Connor" w:date="2018-10-02T09:35:00Z">
        <w:r w:rsidR="007D701F" w:rsidDel="00BB24BB">
          <w:rPr>
            <w:rFonts w:ascii="Times New Roman" w:hAnsi="Times New Roman"/>
            <w:lang w:val="en-US"/>
          </w:rPr>
          <w:delText>direct and</w:delText>
        </w:r>
      </w:del>
      <w:del w:id="117" w:author="Mary O'Connor" w:date="2018-10-02T11:38:00Z">
        <w:r w:rsidR="007D701F" w:rsidDel="00533990">
          <w:rPr>
            <w:rFonts w:ascii="Times New Roman" w:hAnsi="Times New Roman"/>
            <w:lang w:val="en-US"/>
          </w:rPr>
          <w:delText xml:space="preserve"> indirect </w:delText>
        </w:r>
      </w:del>
      <w:del w:id="118" w:author="Mary O'Connor" w:date="2018-10-02T09:35:00Z">
        <w:r w:rsidR="007D701F" w:rsidDel="00BB24BB">
          <w:rPr>
            <w:rFonts w:ascii="Times New Roman" w:hAnsi="Times New Roman"/>
            <w:lang w:val="en-US"/>
          </w:rPr>
          <w:delText xml:space="preserve">ecological </w:delText>
        </w:r>
      </w:del>
      <w:del w:id="119" w:author="Mary O'Connor" w:date="2018-10-02T11:38:00Z">
        <w:r w:rsidR="007D701F" w:rsidDel="00533990">
          <w:rPr>
            <w:rFonts w:ascii="Times New Roman" w:hAnsi="Times New Roman"/>
            <w:lang w:val="en-US"/>
          </w:rPr>
          <w:delText xml:space="preserve">effects </w:delText>
        </w:r>
      </w:del>
      <w:del w:id="120" w:author="Mary O'Connor" w:date="2018-10-02T09:35:00Z">
        <w:r w:rsidR="007D701F" w:rsidDel="00BB24BB">
          <w:rPr>
            <w:rFonts w:ascii="Times New Roman" w:hAnsi="Times New Roman"/>
            <w:lang w:val="en-US"/>
          </w:rPr>
          <w:delText>of temperature</w:delText>
        </w:r>
      </w:del>
      <w:del w:id="121" w:author="Mary O'Connor" w:date="2018-09-25T10:37:00Z">
        <w:r w:rsidR="006F448B" w:rsidDel="00025B17">
          <w:rPr>
            <w:rFonts w:ascii="Times New Roman" w:hAnsi="Times New Roman"/>
            <w:lang w:val="en-US"/>
          </w:rPr>
          <w:delText xml:space="preserve"> </w:delText>
        </w:r>
      </w:del>
      <w:del w:id="122"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123" w:author="Mary O'Connor" w:date="2018-09-25T10:38:00Z">
        <w:r w:rsidR="007D701F" w:rsidDel="00025B17">
          <w:rPr>
            <w:rFonts w:ascii="Times New Roman" w:hAnsi="Times New Roman"/>
            <w:lang w:val="en-US"/>
          </w:rPr>
          <w:delText xml:space="preserve">are a primary constraint on future </w:delText>
        </w:r>
      </w:del>
      <w:del w:id="124" w:author="Mary O'Connor" w:date="2018-10-02T09:35:00Z">
        <w:r w:rsidR="007D701F" w:rsidDel="00BB24BB">
          <w:rPr>
            <w:rFonts w:ascii="Times New Roman" w:hAnsi="Times New Roman"/>
            <w:lang w:val="en-US"/>
          </w:rPr>
          <w:delText>communit</w:delText>
        </w:r>
      </w:del>
      <w:del w:id="125" w:author="Mary O'Connor" w:date="2018-09-25T10:38:00Z">
        <w:r w:rsidR="008C2423" w:rsidDel="00025B17">
          <w:rPr>
            <w:rFonts w:ascii="Times New Roman" w:hAnsi="Times New Roman"/>
            <w:lang w:val="en-US"/>
          </w:rPr>
          <w:delText>y</w:delText>
        </w:r>
      </w:del>
      <w:del w:id="126" w:author="Mary O'Connor" w:date="2018-10-02T09:35:00Z">
        <w:r w:rsidR="007D701F" w:rsidDel="00BB24BB">
          <w:rPr>
            <w:rFonts w:ascii="Times New Roman" w:hAnsi="Times New Roman"/>
            <w:lang w:val="en-US"/>
          </w:rPr>
          <w:delText xml:space="preserve"> and ecosystem </w:delText>
        </w:r>
      </w:del>
      <w:del w:id="127" w:author="Mary O'Connor" w:date="2018-09-25T10:38:00Z">
        <w:r w:rsidR="008C2423" w:rsidDel="00025B17">
          <w:rPr>
            <w:rFonts w:ascii="Times New Roman" w:hAnsi="Times New Roman"/>
            <w:lang w:val="en-US"/>
          </w:rPr>
          <w:delText>states and the benefits they provide to humanity</w:delText>
        </w:r>
      </w:del>
      <w:del w:id="128" w:author="Mary O'Connor" w:date="2018-10-02T09:35:00Z">
        <w:r w:rsidR="008C2423" w:rsidDel="00BB24BB">
          <w:rPr>
            <w:rFonts w:ascii="Times New Roman" w:hAnsi="Times New Roman"/>
            <w:lang w:val="en-US"/>
          </w:rPr>
          <w:delText xml:space="preserve"> </w:delText>
        </w:r>
      </w:del>
      <w:del w:id="129"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30"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31"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32"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33"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34" w:author="Mary O'Connor" w:date="2018-09-18T11:31:00Z">
        <w:r w:rsidR="007041BF" w:rsidDel="001B5AAF">
          <w:rPr>
            <w:rFonts w:ascii="Times New Roman" w:hAnsi="Times New Roman"/>
            <w:lang w:val="en-US"/>
          </w:rPr>
          <w:delText xml:space="preserve">metabolic </w:delText>
        </w:r>
      </w:del>
      <w:del w:id="135" w:author="Mary O'Connor" w:date="2018-10-02T11:24:00Z">
        <w:r w:rsidR="007041BF" w:rsidDel="001D2A8A">
          <w:rPr>
            <w:rFonts w:ascii="Times New Roman" w:hAnsi="Times New Roman"/>
            <w:lang w:val="en-US"/>
          </w:rPr>
          <w:delText>effect</w:delText>
        </w:r>
      </w:del>
      <w:del w:id="136" w:author="Mary O'Connor" w:date="2018-09-25T10:39:00Z">
        <w:r w:rsidR="007041BF" w:rsidDel="00025B17">
          <w:rPr>
            <w:rFonts w:ascii="Times New Roman" w:hAnsi="Times New Roman"/>
            <w:lang w:val="en-US"/>
          </w:rPr>
          <w:delText>s</w:delText>
        </w:r>
      </w:del>
      <w:del w:id="137" w:author="Mary O'Connor" w:date="2018-10-02T11:24:00Z">
        <w:r w:rsidR="007041BF" w:rsidDel="001D2A8A">
          <w:rPr>
            <w:rFonts w:ascii="Times New Roman" w:hAnsi="Times New Roman"/>
            <w:lang w:val="en-US"/>
          </w:rPr>
          <w:delText xml:space="preserve"> of temperature </w:delText>
        </w:r>
      </w:del>
      <w:del w:id="138" w:author="Mary O'Connor" w:date="2018-10-02T07:38:00Z">
        <w:r w:rsidR="007041BF" w:rsidDel="00DE1C79">
          <w:rPr>
            <w:rFonts w:ascii="Times New Roman" w:hAnsi="Times New Roman"/>
            <w:lang w:val="en-US"/>
          </w:rPr>
          <w:delText xml:space="preserve">at the organism scale </w:delText>
        </w:r>
      </w:del>
      <w:del w:id="139" w:author="Mary O'Connor" w:date="2018-09-25T10:39:00Z">
        <w:r w:rsidR="007041BF" w:rsidDel="00025B17">
          <w:rPr>
            <w:rFonts w:ascii="Times New Roman" w:hAnsi="Times New Roman"/>
            <w:lang w:val="en-US"/>
          </w:rPr>
          <w:delText>emerge at scales of</w:delText>
        </w:r>
      </w:del>
      <w:del w:id="140"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41" w:author="Mary O'Connor" w:date="2018-09-25T10:43:00Z">
        <w:r w:rsidR="00E928CA" w:rsidDel="00CA4128">
          <w:rPr>
            <w:rFonts w:ascii="Times New Roman" w:hAnsi="Times New Roman"/>
            <w:lang w:val="en-US"/>
          </w:rPr>
          <w:delText>S</w:delText>
        </w:r>
      </w:del>
      <w:del w:id="142" w:author="Mary O'Connor" w:date="2018-09-25T10:41:00Z">
        <w:r w:rsidR="006F448B" w:rsidDel="00025B17">
          <w:rPr>
            <w:rFonts w:ascii="Times New Roman" w:hAnsi="Times New Roman"/>
            <w:lang w:val="en-US"/>
          </w:rPr>
          <w:delText>till</w:delText>
        </w:r>
      </w:del>
      <w:del w:id="143" w:author="Mary O'Connor" w:date="2018-09-25T10:43:00Z">
        <w:r w:rsidR="00E928CA" w:rsidDel="00CA4128">
          <w:rPr>
            <w:rFonts w:ascii="Times New Roman" w:hAnsi="Times New Roman"/>
            <w:lang w:val="en-US"/>
          </w:rPr>
          <w:delText>,</w:delText>
        </w:r>
      </w:del>
      <w:del w:id="144" w:author="Mary O'Connor" w:date="2018-09-18T11:32:00Z">
        <w:r w:rsidR="00E928CA" w:rsidDel="001B5AAF">
          <w:rPr>
            <w:rFonts w:ascii="Times New Roman" w:hAnsi="Times New Roman"/>
            <w:lang w:val="en-US"/>
          </w:rPr>
          <w:delText xml:space="preserve"> </w:delText>
        </w:r>
      </w:del>
      <w:del w:id="145"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46"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47"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48" w:author="Mary O'Connor" w:date="2018-09-25T10:45:00Z">
        <w:r w:rsidR="003A36E3" w:rsidDel="00CA4128">
          <w:rPr>
            <w:rFonts w:ascii="Times New Roman" w:hAnsi="Times New Roman"/>
            <w:lang w:val="en-US"/>
          </w:rPr>
          <w:delText>oxygen fluxes</w:delText>
        </w:r>
      </w:del>
      <w:del w:id="149"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50"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1C0B0308" w14:textId="3352B903" w:rsidR="00B973F1" w:rsidRDefault="001F216F" w:rsidP="005C3EDA">
      <w:pPr>
        <w:widowControl w:val="0"/>
        <w:autoSpaceDE w:val="0"/>
        <w:autoSpaceDN w:val="0"/>
        <w:adjustRightInd w:val="0"/>
        <w:spacing w:after="0" w:line="480" w:lineRule="auto"/>
        <w:ind w:firstLine="708"/>
        <w:rPr>
          <w:ins w:id="151" w:author="Mary O'Connor" w:date="2018-10-30T07:27:00Z"/>
          <w:rFonts w:ascii="Times New Roman" w:hAnsi="Times New Roman"/>
          <w:lang w:val="en-US"/>
        </w:rPr>
      </w:pPr>
      <w:del w:id="152"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commentRangeStart w:id="153"/>
      <w:r w:rsidR="00B17F3E" w:rsidRPr="0084135A">
        <w:rPr>
          <w:rFonts w:ascii="Times New Roman" w:hAnsi="Times New Roman"/>
          <w:lang w:val="en-US"/>
        </w:rPr>
        <w:t>Here</w:t>
      </w:r>
      <w:commentRangeEnd w:id="153"/>
      <w:r w:rsidR="007A3C33">
        <w:rPr>
          <w:rStyle w:val="CommentReference"/>
          <w:lang w:val="de-DE"/>
        </w:rPr>
        <w:commentReference w:id="153"/>
      </w:r>
      <w:r w:rsidR="00B17F3E" w:rsidRPr="0084135A">
        <w:rPr>
          <w:rFonts w:ascii="Times New Roman" w:hAnsi="Times New Roman"/>
          <w:lang w:val="en-US"/>
        </w:rPr>
        <w:t xml:space="preserve">, </w:t>
      </w:r>
      <w:ins w:id="154" w:author="Mary O'Connor" w:date="2018-10-02T11:45:00Z">
        <w:r w:rsidR="007A3C33">
          <w:rPr>
            <w:rFonts w:ascii="Times New Roman" w:hAnsi="Times New Roman"/>
            <w:lang w:val="en-US"/>
          </w:rPr>
          <w:t xml:space="preserve">we aimed to resolve the paradox between apparent </w:t>
        </w:r>
      </w:ins>
      <w:ins w:id="155" w:author="Mary O'Connor" w:date="2018-10-02T11:46:00Z">
        <w:r w:rsidR="007A3C33">
          <w:rPr>
            <w:rFonts w:ascii="Times New Roman" w:hAnsi="Times New Roman"/>
            <w:lang w:val="en-US"/>
          </w:rPr>
          <w:t>direct effects of temperature on ecosystem function that emerge when comparing communities across larger gradients and the potentially more complex effects</w:t>
        </w:r>
      </w:ins>
      <w:ins w:id="156" w:author="Mary O'Connor" w:date="2018-10-29T12:25:00Z">
        <w:r w:rsidR="00B973F1">
          <w:rPr>
            <w:rFonts w:ascii="Times New Roman" w:hAnsi="Times New Roman"/>
            <w:lang w:val="en-US"/>
          </w:rPr>
          <w:t xml:space="preserve"> of temperature </w:t>
        </w:r>
      </w:ins>
      <w:ins w:id="157" w:author="Mary O'Connor" w:date="2018-10-02T11:46:00Z">
        <w:r w:rsidR="007A3C33">
          <w:rPr>
            <w:rFonts w:ascii="Times New Roman" w:hAnsi="Times New Roman"/>
            <w:lang w:val="en-US"/>
          </w:rPr>
          <w:t>within communities</w:t>
        </w:r>
      </w:ins>
      <w:ins w:id="158" w:author="Mary O'Connor" w:date="2018-10-29T12:26:00Z">
        <w:r w:rsidR="00B973F1">
          <w:rPr>
            <w:rFonts w:ascii="Times New Roman" w:hAnsi="Times New Roman"/>
            <w:lang w:val="en-US"/>
          </w:rPr>
          <w:t xml:space="preserve"> over time</w:t>
        </w:r>
      </w:ins>
      <w:ins w:id="159" w:author="Mary O'Connor" w:date="2018-10-02T11:46:00Z">
        <w:r w:rsidR="007A3C33">
          <w:rPr>
            <w:rFonts w:ascii="Times New Roman" w:hAnsi="Times New Roman"/>
            <w:lang w:val="en-US"/>
          </w:rPr>
          <w:t xml:space="preserve">. </w:t>
        </w:r>
      </w:ins>
      <w:del w:id="160" w:author="Mary O'Connor" w:date="2018-10-29T12:26:00Z">
        <w:r w:rsidR="00B17F3E" w:rsidRPr="0084135A" w:rsidDel="00B973F1">
          <w:rPr>
            <w:rFonts w:ascii="Times New Roman" w:hAnsi="Times New Roman"/>
            <w:lang w:val="en-US"/>
          </w:rPr>
          <w:delText xml:space="preserve">we </w:delText>
        </w:r>
      </w:del>
      <w:ins w:id="161" w:author="Mary O'Connor" w:date="2018-10-29T12:26:00Z">
        <w:r w:rsidR="00B973F1">
          <w:rPr>
            <w:rFonts w:ascii="Times New Roman" w:hAnsi="Times New Roman"/>
            <w:lang w:val="en-US"/>
          </w:rPr>
          <w:t>W</w:t>
        </w:r>
        <w:r w:rsidR="00B973F1" w:rsidRPr="0084135A">
          <w:rPr>
            <w:rFonts w:ascii="Times New Roman" w:hAnsi="Times New Roman"/>
            <w:lang w:val="en-US"/>
          </w:rPr>
          <w:t xml:space="preserve">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D74D2D">
        <w:rPr>
          <w:rFonts w:ascii="Times New Roman" w:hAnsi="Times New Roman"/>
          <w:lang w:val="en-US"/>
        </w:rPr>
        <w:t>species interactions alter</w:t>
      </w:r>
      <w:r w:rsidR="00CF3876" w:rsidRPr="0084135A">
        <w:rPr>
          <w:rFonts w:ascii="Times New Roman" w:hAnsi="Times New Roman"/>
          <w:lang w:val="en-US"/>
        </w:rPr>
        <w:t xml:space="preserve"> the effect of temperature on </w:t>
      </w:r>
      <w:r w:rsidR="005B79B7">
        <w:rPr>
          <w:rFonts w:ascii="Times New Roman" w:hAnsi="Times New Roman"/>
          <w:lang w:val="en-US"/>
        </w:rPr>
        <w:t xml:space="preserve">two </w:t>
      </w:r>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r w:rsidR="005B79B7">
        <w:rPr>
          <w:rFonts w:ascii="Times New Roman" w:hAnsi="Times New Roman"/>
          <w:lang w:val="en-US"/>
        </w:rPr>
        <w:t>net ecosystem oxygen flux</w:t>
      </w:r>
      <w:r w:rsidR="005B79B7" w:rsidRPr="0084135A">
        <w:rPr>
          <w:rFonts w:ascii="Times New Roman" w:hAnsi="Times New Roman"/>
          <w:lang w:val="en-US"/>
        </w:rPr>
        <w:t>, phytoplankton standing stock)</w:t>
      </w:r>
      <w:ins w:id="162" w:author="Mary O'Connor" w:date="2018-10-02T10:17:00Z">
        <w:r w:rsidR="00906A67">
          <w:rPr>
            <w:rFonts w:ascii="Times New Roman" w:hAnsi="Times New Roman"/>
            <w:lang w:val="en-US"/>
          </w:rPr>
          <w:t>, relative to ecosystem</w:t>
        </w:r>
      </w:ins>
      <w:ins w:id="163" w:author="Mary O'Connor" w:date="2018-10-29T12:26:00Z">
        <w:r w:rsidR="00B973F1">
          <w:rPr>
            <w:rFonts w:ascii="Times New Roman" w:hAnsi="Times New Roman"/>
            <w:lang w:val="en-US"/>
          </w:rPr>
          <w:t>s</w:t>
        </w:r>
      </w:ins>
      <w:ins w:id="164" w:author="Mary O'Connor" w:date="2018-10-02T10:17:00Z">
        <w:r w:rsidR="00906A67">
          <w:rPr>
            <w:rFonts w:ascii="Times New Roman" w:hAnsi="Times New Roman"/>
            <w:lang w:val="en-US"/>
          </w:rPr>
          <w:t xml:space="preserve"> without strong trophic interactions. </w:t>
        </w:r>
      </w:ins>
      <w:ins w:id="165" w:author="Mary O'Connor" w:date="2018-10-29T13:25:00Z">
        <w:r w:rsidR="006573CD">
          <w:rPr>
            <w:rFonts w:ascii="Times New Roman" w:hAnsi="Times New Roman"/>
            <w:lang w:val="en-US"/>
          </w:rPr>
          <w:t>We measured the effect of temperature on ecosystem-level biomass, abundance, net oxygen production and consumption in systems without grazing and predators, and compared this temperature dependence to ecosystems with g</w:t>
        </w:r>
      </w:ins>
      <w:ins w:id="166" w:author="Mary O'Connor" w:date="2018-10-29T13:26:00Z">
        <w:r w:rsidR="006573CD">
          <w:rPr>
            <w:rFonts w:ascii="Times New Roman" w:hAnsi="Times New Roman"/>
            <w:lang w:val="en-US"/>
          </w:rPr>
          <w:t xml:space="preserve">razers, and with grazers and predators. </w:t>
        </w:r>
      </w:ins>
      <w:del w:id="167" w:author="Mary O'Connor" w:date="2018-10-02T10:17:00Z">
        <w:r w:rsidR="005B79B7" w:rsidDel="00906A67">
          <w:rPr>
            <w:rFonts w:ascii="Times New Roman" w:hAnsi="Times New Roman"/>
            <w:lang w:val="en-US"/>
          </w:rPr>
          <w:delText xml:space="preserve"> that</w:delText>
        </w:r>
      </w:del>
      <w:del w:id="168" w:author="Mary O'Connor" w:date="2018-10-29T13:26:00Z">
        <w:r w:rsidR="005B79B7" w:rsidDel="006573CD">
          <w:rPr>
            <w:rFonts w:ascii="Times New Roman" w:hAnsi="Times New Roman"/>
            <w:lang w:val="en-US"/>
          </w:rPr>
          <w:delText xml:space="preserve"> are </w:delText>
        </w:r>
      </w:del>
      <w:del w:id="169" w:author="Mary O'Connor" w:date="2018-10-29T12:27:00Z">
        <w:r w:rsidR="005B79B7" w:rsidDel="00B973F1">
          <w:rPr>
            <w:rFonts w:ascii="Times New Roman" w:hAnsi="Times New Roman"/>
            <w:lang w:val="en-US"/>
          </w:rPr>
          <w:delText xml:space="preserve">often used as </w:delText>
        </w:r>
      </w:del>
      <w:del w:id="17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6A948351" w14:textId="03A41DEE" w:rsidR="006B1AF4" w:rsidRDefault="006B1AF4" w:rsidP="006B1AF4">
      <w:pPr>
        <w:widowControl w:val="0"/>
        <w:autoSpaceDE w:val="0"/>
        <w:autoSpaceDN w:val="0"/>
        <w:adjustRightInd w:val="0"/>
        <w:spacing w:after="0" w:line="480" w:lineRule="auto"/>
        <w:rPr>
          <w:ins w:id="171" w:author="Mary O'Connor" w:date="2018-10-30T07:27:00Z"/>
          <w:rFonts w:ascii="Times New Roman" w:hAnsi="Times New Roman"/>
          <w:lang w:val="en-US"/>
        </w:rPr>
      </w:pPr>
      <w:ins w:id="17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w:t>
        </w:r>
        <w:r>
          <w:rPr>
            <w:rFonts w:ascii="Times New Roman" w:hAnsi="Times New Roman"/>
            <w:lang w:val="en-US"/>
          </w:rPr>
          <w:lastRenderedPageBreak/>
          <w:t>individual can be estimated 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w:t>
        </w:r>
        <w:proofErr w:type="spellStart"/>
        <w:r>
          <w:rPr>
            <w:rFonts w:ascii="Times New Roman" w:hAnsi="Times New Roman"/>
            <w:lang w:val="en-US"/>
          </w:rPr>
          <w:t>umol</w:t>
        </w:r>
        <w:proofErr w:type="spellEnd"/>
        <w:r>
          <w:rPr>
            <w:rFonts w:ascii="Times New Roman" w:hAnsi="Times New Roman"/>
            <w:lang w:val="en-US"/>
          </w:rPr>
          <w:t xml:space="preserve"> / L / </w:t>
        </w:r>
        <w:proofErr w:type="spellStart"/>
        <w:r>
          <w:rPr>
            <w:rFonts w:ascii="Times New Roman" w:hAnsi="Times New Roman"/>
            <w:lang w:val="en-US"/>
          </w:rPr>
          <w:t>hr</w:t>
        </w:r>
        <w:proofErr w:type="spellEnd"/>
        <w:r>
          <w:rPr>
            <w:rFonts w:ascii="Times New Roman" w:hAnsi="Times New Roman"/>
            <w:lang w:val="en-US"/>
          </w:rPr>
          <w:t>)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7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74" w:author="Mary O'Connor" w:date="2018-10-30T07:29:00Z"/>
          <w:rFonts w:ascii="Times New Roman" w:hAnsi="Times New Roman"/>
          <w:lang w:val="en-US"/>
        </w:rPr>
      </w:pPr>
      <w:ins w:id="175" w:author="Mary O'Connor" w:date="2018-10-30T07:29:00Z">
        <w:r>
          <w:rPr>
            <w:rFonts w:ascii="Times New Roman" w:hAnsi="Times New Roman"/>
            <w:lang w:val="en-US"/>
          </w:rPr>
          <w:t>[</w:t>
        </w:r>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r>
          <w:rPr>
            <w:rFonts w:ascii="Times New Roman" w:hAnsi="Times New Roman"/>
            <w:lang w:val="en-US"/>
          </w:rPr>
          <w:t>]</w:t>
        </w:r>
      </w:ins>
    </w:p>
    <w:p w14:paraId="079070B3" w14:textId="4241698A" w:rsidR="006B1AF4" w:rsidRDefault="006B1AF4" w:rsidP="005C3EDA">
      <w:pPr>
        <w:widowControl w:val="0"/>
        <w:autoSpaceDE w:val="0"/>
        <w:autoSpaceDN w:val="0"/>
        <w:adjustRightInd w:val="0"/>
        <w:spacing w:after="0" w:line="480" w:lineRule="auto"/>
        <w:ind w:firstLine="708"/>
        <w:rPr>
          <w:ins w:id="17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7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w:t>
      </w:r>
      <w:r w:rsidR="006B1B87">
        <w:rPr>
          <w:rFonts w:ascii="Times New Roman" w:hAnsi="Times New Roman"/>
          <w:lang w:val="en-US"/>
        </w:rPr>
        <w:lastRenderedPageBreak/>
        <w:t xml:space="preserve">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7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79" w:author="Mary O'Connor" w:date="2018-10-30T06:56:00Z"/>
          <w:rFonts w:ascii="Times New Roman" w:hAnsi="Times New Roman"/>
          <w:lang w:val="en-US"/>
        </w:rPr>
      </w:pPr>
      <w:ins w:id="180" w:author="Mary O'Connor" w:date="2018-10-30T06:56:00Z">
        <w:r>
          <w:rPr>
            <w:rFonts w:ascii="Times New Roman" w:hAnsi="Times New Roman"/>
            <w:lang w:val="en-US"/>
          </w:rPr>
          <w:t>Hypotheses</w:t>
        </w:r>
      </w:ins>
    </w:p>
    <w:p w14:paraId="6EF17080" w14:textId="67DE1F76" w:rsidR="00084017" w:rsidRDefault="00084017" w:rsidP="00084017">
      <w:pPr>
        <w:widowControl w:val="0"/>
        <w:autoSpaceDE w:val="0"/>
        <w:autoSpaceDN w:val="0"/>
        <w:adjustRightInd w:val="0"/>
        <w:spacing w:after="0" w:line="480" w:lineRule="auto"/>
        <w:rPr>
          <w:rFonts w:ascii="Times New Roman" w:hAnsi="Times New Roman"/>
          <w:lang w:val="en-US"/>
        </w:rPr>
        <w:pPrChange w:id="181" w:author="Mary O'Connor" w:date="2018-10-30T06:56:00Z">
          <w:pPr>
            <w:widowControl w:val="0"/>
            <w:autoSpaceDE w:val="0"/>
            <w:autoSpaceDN w:val="0"/>
            <w:adjustRightInd w:val="0"/>
            <w:spacing w:after="0" w:line="480" w:lineRule="auto"/>
            <w:ind w:firstLine="720"/>
          </w:pPr>
        </w:pPrChange>
      </w:pPr>
      <w:ins w:id="182" w:author="Mary O'Connor" w:date="2018-10-30T06:56:00Z">
        <w:r>
          <w:rPr>
            <w:rFonts w:ascii="Times New Roman" w:hAnsi="Times New Roman"/>
            <w:lang w:val="en-US"/>
          </w:rPr>
          <w:t xml:space="preserve">Hypothesis 1: </w:t>
        </w:r>
      </w:ins>
      <w:ins w:id="18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84" w:author="Mary O'Connor" w:date="2018-10-30T07:26:00Z"/>
          <w:rFonts w:ascii="Times New Roman" w:hAnsi="Times New Roman"/>
          <w:lang w:val="en-US"/>
        </w:rPr>
      </w:pPr>
      <w:ins w:id="185" w:author="Mary O'Connor" w:date="2018-10-30T07:07:00Z">
        <w:r>
          <w:rPr>
            <w:rFonts w:ascii="Times New Roman" w:hAnsi="Times New Roman"/>
            <w:lang w:val="en-US"/>
          </w:rPr>
          <w:tab/>
          <w:t xml:space="preserve">We predicted that </w:t>
        </w:r>
      </w:ins>
      <w:ins w:id="186" w:author="Mary O'Connor" w:date="2018-10-30T07:09:00Z">
        <w:r>
          <w:rPr>
            <w:rFonts w:ascii="Times New Roman" w:hAnsi="Times New Roman"/>
            <w:lang w:val="en-US"/>
          </w:rPr>
          <w:t>grazing and predation (</w:t>
        </w:r>
      </w:ins>
      <w:ins w:id="187" w:author="Mary O'Connor" w:date="2018-10-30T07:08:00Z">
        <w:r>
          <w:rPr>
            <w:rFonts w:ascii="Times New Roman" w:hAnsi="Times New Roman"/>
            <w:lang w:val="en-US"/>
          </w:rPr>
          <w:t>here</w:t>
        </w:r>
      </w:ins>
      <w:ins w:id="188" w:author="Mary O'Connor" w:date="2018-10-30T07:09:00Z">
        <w:r>
          <w:rPr>
            <w:rFonts w:ascii="Times New Roman" w:hAnsi="Times New Roman"/>
            <w:lang w:val="en-US"/>
          </w:rPr>
          <w:t>after, ‘</w:t>
        </w:r>
      </w:ins>
      <w:ins w:id="189" w:author="Mary O'Connor" w:date="2018-10-30T07:07:00Z">
        <w:r>
          <w:rPr>
            <w:rFonts w:ascii="Times New Roman" w:hAnsi="Times New Roman"/>
            <w:lang w:val="en-US"/>
          </w:rPr>
          <w:t>trophic interactions</w:t>
        </w:r>
      </w:ins>
      <w:ins w:id="190" w:author="Mary O'Connor" w:date="2018-10-30T07:09:00Z">
        <w:r>
          <w:rPr>
            <w:rFonts w:ascii="Times New Roman" w:hAnsi="Times New Roman"/>
            <w:lang w:val="en-US"/>
          </w:rPr>
          <w:t>’)</w:t>
        </w:r>
      </w:ins>
      <w:ins w:id="19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192" w:author="Mary O'Connor" w:date="2018-10-30T07:09:00Z">
        <w:r>
          <w:rPr>
            <w:rFonts w:ascii="Times New Roman" w:hAnsi="Times New Roman"/>
            <w:lang w:val="en-US"/>
          </w:rPr>
          <w:t>added</w:t>
        </w:r>
        <w:r>
          <w:rPr>
            <w:rFonts w:ascii="Times New Roman" w:hAnsi="Times New Roman"/>
            <w:lang w:val="en-US"/>
          </w:rPr>
          <w:t xml:space="preserve"> </w:t>
        </w:r>
      </w:ins>
      <w:ins w:id="19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4" w:author="Mary O'Connor" w:date="2018-10-30T07:11:00Z">
        <w:r>
          <w:rPr>
            <w:rFonts w:ascii="Times New Roman" w:hAnsi="Times New Roman"/>
            <w:lang w:val="en-US"/>
          </w:rPr>
          <w:t xml:space="preserve">in the AGP treatment </w:t>
        </w:r>
      </w:ins>
      <w:ins w:id="195" w:author="Mary O'Connor" w:date="2018-10-30T07:07:00Z">
        <w:r>
          <w:rPr>
            <w:rFonts w:ascii="Times New Roman" w:hAnsi="Times New Roman"/>
            <w:lang w:val="en-US"/>
          </w:rPr>
          <w:t>was similar to the no-consumer (A) treatment (</w:t>
        </w:r>
      </w:ins>
      <w:ins w:id="196" w:author="Mary O'Connor" w:date="2018-10-30T07:12:00Z">
        <w:r>
          <w:rPr>
            <w:rFonts w:ascii="Times New Roman" w:hAnsi="Times New Roman"/>
            <w:lang w:val="en-US"/>
          </w:rPr>
          <w:t xml:space="preserve">comparing </w:t>
        </w:r>
      </w:ins>
      <w:ins w:id="197" w:author="Mary O'Connor" w:date="2018-10-30T07:13:00Z">
        <w:r>
          <w:rPr>
            <w:rFonts w:ascii="Times New Roman" w:hAnsi="Times New Roman"/>
            <w:lang w:val="en-US"/>
          </w:rPr>
          <w:t>intercepts</w:t>
        </w:r>
      </w:ins>
      <w:ins w:id="198" w:author="Mary O'Connor" w:date="2018-10-30T07:12:00Z">
        <w:r>
          <w:rPr>
            <w:rFonts w:ascii="Times New Roman" w:hAnsi="Times New Roman"/>
            <w:lang w:val="en-US"/>
          </w:rPr>
          <w:t xml:space="preserve"> in </w:t>
        </w:r>
      </w:ins>
      <w:ins w:id="199" w:author="Mary O'Connor" w:date="2018-10-30T07:07:00Z">
        <w:r>
          <w:rPr>
            <w:rFonts w:ascii="Times New Roman" w:hAnsi="Times New Roman"/>
            <w:lang w:val="en-US"/>
          </w:rPr>
          <w:t xml:space="preserve">Figure 1). </w:t>
        </w:r>
      </w:ins>
      <w:ins w:id="200" w:author="Mary O'Connor" w:date="2018-10-30T07:10:00Z">
        <w:r>
          <w:rPr>
            <w:rFonts w:ascii="Times New Roman" w:hAnsi="Times New Roman"/>
            <w:lang w:val="en-US"/>
          </w:rPr>
          <w:t xml:space="preserve">This pattern of predation reversing effects of grazers on plant biomass or production is called a ‘trophic cascade’. </w:t>
        </w:r>
      </w:ins>
      <w:ins w:id="20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0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03" w:author="Mary O'Connor" w:date="2018-10-30T07:12:00Z"/>
          <w:rFonts w:ascii="Times New Roman" w:hAnsi="Times New Roman"/>
          <w:lang w:val="en-US"/>
        </w:rPr>
      </w:pPr>
      <w:ins w:id="20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05" w:author="Mary O'Connor" w:date="2018-10-29T13:03:00Z"/>
          <w:rFonts w:ascii="Times New Roman" w:hAnsi="Times New Roman"/>
          <w:lang w:val="en-US"/>
        </w:rPr>
      </w:pPr>
      <w:ins w:id="206" w:author="Mary O'Connor" w:date="2018-10-30T07:13:00Z">
        <w:r>
          <w:rPr>
            <w:rFonts w:ascii="Times New Roman" w:hAnsi="Times New Roman"/>
            <w:lang w:val="en-US"/>
          </w:rPr>
          <w:tab/>
        </w:r>
      </w:ins>
      <w:ins w:id="207" w:author="Mary O'Connor" w:date="2018-10-30T07:14:00Z">
        <w:r>
          <w:rPr>
            <w:rFonts w:ascii="Times New Roman" w:hAnsi="Times New Roman"/>
            <w:lang w:val="en-US"/>
          </w:rPr>
          <w:t xml:space="preserve">Our primary focus in this study is understanding the temperature dependence of </w:t>
        </w:r>
        <w:r>
          <w:rPr>
            <w:rFonts w:ascii="Times New Roman" w:hAnsi="Times New Roman"/>
            <w:lang w:val="en-US"/>
          </w:rPr>
          <w:lastRenderedPageBreak/>
          <w:t xml:space="preserve">community biomass and ecosystem function. </w:t>
        </w:r>
      </w:ins>
      <w:del w:id="20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09" w:author="Mary O'Connor" w:date="2018-10-30T07:15:00Z">
        <w:r w:rsidR="006B1AF4">
          <w:rPr>
            <w:rFonts w:ascii="Times New Roman" w:hAnsi="Times New Roman"/>
            <w:lang w:val="en-US"/>
          </w:rPr>
          <w:t xml:space="preserve">In the absence of consumers, increases in per capita rates of photosynthesis with temperature </w:t>
        </w:r>
      </w:ins>
      <w:ins w:id="21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11" w:author="Mary O'Connor" w:date="2018-10-30T07:17:00Z">
        <w:r w:rsidR="006B1AF4">
          <w:rPr>
            <w:rFonts w:ascii="Times New Roman" w:hAnsi="Times New Roman"/>
            <w:lang w:val="en-US"/>
          </w:rPr>
          <w:t>productivity (Bernhardt, savage</w:t>
        </w:r>
      </w:ins>
      <w:ins w:id="212"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13" w:author="Mary O'Connor" w:date="2018-10-30T07:17:00Z">
        <w:r w:rsidR="006B1AF4">
          <w:rPr>
            <w:rFonts w:ascii="Times New Roman" w:hAnsi="Times New Roman"/>
            <w:lang w:val="en-US"/>
          </w:rPr>
          <w:t xml:space="preserve">). This prediction assumes that resources </w:t>
        </w:r>
      </w:ins>
      <w:ins w:id="214" w:author="Mary O'Connor" w:date="2018-10-30T07:18:00Z">
        <w:r w:rsidR="006B1AF4">
          <w:rPr>
            <w:rFonts w:ascii="Times New Roman" w:hAnsi="Times New Roman"/>
            <w:lang w:val="en-US"/>
          </w:rPr>
          <w:t xml:space="preserve">and losses to consumption </w:t>
        </w:r>
      </w:ins>
      <w:ins w:id="215" w:author="Mary O'Connor" w:date="2018-10-30T07:17:00Z">
        <w:r w:rsidR="006B1AF4">
          <w:rPr>
            <w:rFonts w:ascii="Times New Roman" w:hAnsi="Times New Roman"/>
            <w:lang w:val="en-US"/>
          </w:rPr>
          <w:t>remai</w:t>
        </w:r>
      </w:ins>
      <w:ins w:id="21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1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18" w:author="Mary O'Connor" w:date="2018-10-30T07:18:00Z">
        <w:r w:rsidR="006B1AF4">
          <w:rPr>
            <w:rFonts w:ascii="Times New Roman" w:hAnsi="Times New Roman"/>
            <w:lang w:val="en-US"/>
          </w:rPr>
          <w:t xml:space="preserve"> </w:t>
        </w:r>
      </w:ins>
      <w:ins w:id="21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2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21" w:author="Mary O'Connor" w:date="2018-10-30T07:22:00Z">
        <w:r w:rsidR="006B1AF4">
          <w:rPr>
            <w:rFonts w:ascii="Times New Roman" w:hAnsi="Times New Roman"/>
            <w:lang w:val="en-US"/>
          </w:rPr>
          <w:t xml:space="preserve">y simply respond to the temperature dependence of algae but do not affect it (Figure 1ii). </w:t>
        </w:r>
      </w:ins>
      <w:ins w:id="22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23"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2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25" w:author="Mary O'Connor" w:date="2018-10-30T07:25:00Z">
        <w:r w:rsidR="006B1AF4">
          <w:rPr>
            <w:rFonts w:ascii="Times New Roman" w:hAnsi="Times New Roman"/>
            <w:lang w:val="en-US"/>
          </w:rPr>
          <w:t xml:space="preserve">adaptation, and </w:t>
        </w:r>
      </w:ins>
      <w:ins w:id="226" w:author="Mary O'Connor" w:date="2018-10-30T07:40:00Z">
        <w:r w:rsidR="006B1AF4">
          <w:rPr>
            <w:rFonts w:ascii="Times New Roman" w:hAnsi="Times New Roman"/>
            <w:lang w:val="en-US"/>
          </w:rPr>
          <w:t>shifts in dominance</w:t>
        </w:r>
      </w:ins>
      <w:ins w:id="227" w:author="Mary O'Connor" w:date="2018-10-30T07:25:00Z">
        <w:r w:rsidR="006B1AF4">
          <w:rPr>
            <w:rFonts w:ascii="Times New Roman" w:hAnsi="Times New Roman"/>
            <w:lang w:val="en-US"/>
          </w:rPr>
          <w:t xml:space="preserve"> are possible, but not immigration. </w:t>
        </w:r>
      </w:ins>
      <w:ins w:id="228" w:author="Mary O'Connor" w:date="2018-10-30T07:41:00Z">
        <w:r w:rsidR="006B1AF4">
          <w:rPr>
            <w:rFonts w:ascii="Times New Roman" w:hAnsi="Times New Roman"/>
            <w:lang w:val="en-US"/>
          </w:rPr>
          <w:t>These mechanisms of phenotypic replacement along the thermal gradient could explain maintenance of biomass or func</w:t>
        </w:r>
      </w:ins>
      <w:ins w:id="229" w:author="Mary O'Connor" w:date="2018-10-30T07:42:00Z">
        <w:r w:rsidR="006B1AF4">
          <w:rPr>
            <w:rFonts w:ascii="Times New Roman" w:hAnsi="Times New Roman"/>
            <w:lang w:val="en-US"/>
          </w:rPr>
          <w:t xml:space="preserve">tion 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3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3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3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3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3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35" w:author="Mary O'Connor" w:date="2018-10-01T13:58:00Z">
        <w:r w:rsidR="00720487" w:rsidDel="000967B1">
          <w:rPr>
            <w:rFonts w:ascii="Times New Roman" w:hAnsi="Times New Roman"/>
            <w:lang w:val="en-US"/>
          </w:rPr>
          <w:delText xml:space="preserve">feeding </w:delText>
        </w:r>
      </w:del>
      <w:del w:id="23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37" w:author="Mary O'Connor" w:date="2018-10-29T12:35:00Z">
        <w:r w:rsidR="00A4319C" w:rsidDel="007B2B06">
          <w:rPr>
            <w:rFonts w:ascii="Times New Roman" w:hAnsi="Times New Roman"/>
            <w:lang w:val="en-US"/>
          </w:rPr>
          <w:delText xml:space="preserve"> (Fig 1A)</w:delText>
        </w:r>
      </w:del>
      <w:del w:id="238" w:author="Mary O'Connor" w:date="2018-10-30T07:08:00Z">
        <w:r w:rsidR="00D74D2D" w:rsidDel="004F7F01">
          <w:rPr>
            <w:rFonts w:ascii="Times New Roman" w:hAnsi="Times New Roman"/>
            <w:lang w:val="en-US"/>
          </w:rPr>
          <w:delText xml:space="preserve">. </w:delText>
        </w:r>
      </w:del>
      <w:del w:id="239" w:author="Mary O'Connor" w:date="2018-10-29T12:34:00Z">
        <w:r w:rsidR="008765BC" w:rsidDel="007B2B06">
          <w:rPr>
            <w:rFonts w:ascii="Times New Roman" w:hAnsi="Times New Roman"/>
            <w:lang w:val="en-US"/>
          </w:rPr>
          <w:delText xml:space="preserve">The </w:delText>
        </w:r>
      </w:del>
      <w:del w:id="240" w:author="Mary O'Connor" w:date="2018-10-30T07:08:00Z">
        <w:r w:rsidR="008765BC" w:rsidDel="004F7F01">
          <w:rPr>
            <w:rFonts w:ascii="Times New Roman" w:hAnsi="Times New Roman"/>
            <w:lang w:val="en-US"/>
          </w:rPr>
          <w:delText xml:space="preserve">strength of the trophic cascade </w:delText>
        </w:r>
      </w:del>
      <w:del w:id="241" w:author="Mary O'Connor" w:date="2018-10-29T12:34:00Z">
        <w:r w:rsidR="008765BC" w:rsidDel="007B2B06">
          <w:rPr>
            <w:rFonts w:ascii="Times New Roman" w:hAnsi="Times New Roman"/>
            <w:lang w:val="en-US"/>
          </w:rPr>
          <w:delText xml:space="preserve">can be estimated by </w:delText>
        </w:r>
      </w:del>
      <w:del w:id="242" w:author="Mary O'Connor" w:date="2018-10-30T07:08:00Z">
        <w:r w:rsidR="008765BC" w:rsidDel="004F7F01">
          <w:rPr>
            <w:rFonts w:ascii="Times New Roman" w:hAnsi="Times New Roman"/>
            <w:lang w:val="en-US"/>
          </w:rPr>
          <w:delText xml:space="preserve">the </w:delText>
        </w:r>
      </w:del>
      <w:del w:id="243" w:author="Mary O'Connor" w:date="2018-10-17T19:44:00Z">
        <w:r w:rsidR="008765BC" w:rsidDel="00582634">
          <w:rPr>
            <w:rFonts w:ascii="Times New Roman" w:hAnsi="Times New Roman"/>
            <w:lang w:val="en-US"/>
          </w:rPr>
          <w:delText xml:space="preserve">difference in </w:delText>
        </w:r>
      </w:del>
      <w:del w:id="24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45" w:author="Mary O'Connor" w:date="2018-09-18T10:16:00Z">
        <w:r w:rsidR="008765BC" w:rsidDel="00210F2F">
          <w:rPr>
            <w:rFonts w:ascii="Times New Roman" w:hAnsi="Times New Roman"/>
            <w:lang w:val="en-US"/>
          </w:rPr>
          <w:delText xml:space="preserve">the absence of </w:delText>
        </w:r>
      </w:del>
      <w:del w:id="246" w:author="Mary O'Connor" w:date="2018-09-18T10:15:00Z">
        <w:r w:rsidR="008765BC" w:rsidDel="00210F2F">
          <w:rPr>
            <w:rFonts w:ascii="Times New Roman" w:hAnsi="Times New Roman"/>
            <w:lang w:val="en-US"/>
          </w:rPr>
          <w:delText xml:space="preserve">consumers </w:delText>
        </w:r>
      </w:del>
      <w:del w:id="24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4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49" w:author="Mary O'Connor" w:date="2018-10-29T12:35:00Z">
        <w:r w:rsidR="00D74D2D" w:rsidDel="007B2B06">
          <w:rPr>
            <w:rFonts w:ascii="Times New Roman" w:hAnsi="Times New Roman"/>
            <w:lang w:val="en-US"/>
          </w:rPr>
          <w:delText xml:space="preserve">also </w:delText>
        </w:r>
      </w:del>
      <w:del w:id="25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51" w:author="Mary O'Connor" w:date="2018-10-30T06:59:00Z">
        <w:r w:rsidR="00D74D2D" w:rsidDel="00084017">
          <w:rPr>
            <w:rFonts w:ascii="Times New Roman" w:hAnsi="Times New Roman"/>
            <w:lang w:val="en-US"/>
          </w:rPr>
          <w:delText xml:space="preserve"> </w:delText>
        </w:r>
      </w:del>
      <w:del w:id="252" w:author="Mary O'Connor" w:date="2018-10-30T07:08:00Z">
        <w:r w:rsidR="00D43EF8" w:rsidDel="004F7F01">
          <w:rPr>
            <w:rFonts w:ascii="Times New Roman" w:hAnsi="Times New Roman"/>
            <w:lang w:val="en-US"/>
          </w:rPr>
          <w:delText xml:space="preserve">(Fig </w:delText>
        </w:r>
      </w:del>
      <w:del w:id="253" w:author="Mary O'Connor" w:date="2018-10-29T12:36:00Z">
        <w:r w:rsidR="00D43EF8" w:rsidDel="007B2B06">
          <w:rPr>
            <w:rFonts w:ascii="Times New Roman" w:hAnsi="Times New Roman"/>
            <w:lang w:val="en-US"/>
          </w:rPr>
          <w:delText>1A</w:delText>
        </w:r>
      </w:del>
      <w:del w:id="25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55" w:author="Mary O'Connor" w:date="2018-10-29T12:36:00Z">
        <w:r w:rsidR="00D74D2D" w:rsidDel="007B2B06">
          <w:rPr>
            <w:rFonts w:ascii="Times New Roman" w:hAnsi="Times New Roman"/>
            <w:lang w:val="en-US"/>
          </w:rPr>
          <w:delText xml:space="preserve">indicate </w:delText>
        </w:r>
      </w:del>
      <w:del w:id="25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5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5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59" w:author="Mary O'Connor" w:date="2018-09-25T11:03:00Z">
        <w:r w:rsidR="00AB36BC">
          <w:rPr>
            <w:rFonts w:ascii="Times New Roman" w:hAnsi="Times New Roman"/>
          </w:rPr>
          <w:t>Net ecosystem oxygen fluxes refer to</w:t>
        </w:r>
      </w:ins>
      <w:ins w:id="260" w:author="Mary O'Connor" w:date="2018-09-25T11:04:00Z">
        <w:r w:rsidR="00AB36BC">
          <w:rPr>
            <w:rFonts w:ascii="Times New Roman" w:hAnsi="Times New Roman"/>
          </w:rPr>
          <w:t xml:space="preserve"> </w:t>
        </w:r>
      </w:ins>
      <w:ins w:id="261" w:author="Mary O'Connor" w:date="2018-09-25T11:03:00Z">
        <w:r w:rsidR="00AB36BC">
          <w:rPr>
            <w:rFonts w:ascii="Times New Roman" w:hAnsi="Times New Roman"/>
          </w:rPr>
          <w:t>the absolute value of oxygen</w:t>
        </w:r>
      </w:ins>
      <w:ins w:id="262" w:author="Mary O'Connor" w:date="2018-10-29T12:37:00Z">
        <w:r w:rsidR="007B2B06">
          <w:rPr>
            <w:rFonts w:ascii="Times New Roman" w:hAnsi="Times New Roman"/>
          </w:rPr>
          <w:t xml:space="preserve"> flux rate (</w:t>
        </w:r>
      </w:ins>
      <w:ins w:id="263" w:author="Mary O'Connor" w:date="2018-09-25T11:03:00Z">
        <w:r w:rsidR="00AB36BC">
          <w:rPr>
            <w:rFonts w:ascii="Times New Roman" w:hAnsi="Times New Roman"/>
          </w:rPr>
          <w:t xml:space="preserve">production </w:t>
        </w:r>
      </w:ins>
      <w:ins w:id="264" w:author="Mary O'Connor" w:date="2018-09-25T11:04:00Z">
        <w:r w:rsidR="00AB36BC">
          <w:rPr>
            <w:rFonts w:ascii="Times New Roman" w:hAnsi="Times New Roman"/>
          </w:rPr>
          <w:t xml:space="preserve">due to photosynthesis </w:t>
        </w:r>
      </w:ins>
      <w:ins w:id="265" w:author="Mary O'Connor" w:date="2018-09-25T11:03:00Z">
        <w:r w:rsidR="00AB36BC">
          <w:rPr>
            <w:rFonts w:ascii="Times New Roman" w:hAnsi="Times New Roman"/>
          </w:rPr>
          <w:t xml:space="preserve">or oxygen consumption </w:t>
        </w:r>
      </w:ins>
      <w:ins w:id="266" w:author="Mary O'Connor" w:date="2018-09-25T11:04:00Z">
        <w:r w:rsidR="00AB36BC">
          <w:rPr>
            <w:rFonts w:ascii="Times New Roman" w:hAnsi="Times New Roman"/>
          </w:rPr>
          <w:t>due to respiration</w:t>
        </w:r>
      </w:ins>
      <w:ins w:id="267" w:author="Mary O'Connor" w:date="2018-10-29T12:37:00Z">
        <w:r w:rsidR="007B2B06">
          <w:rPr>
            <w:rFonts w:ascii="Times New Roman" w:hAnsi="Times New Roman"/>
          </w:rPr>
          <w:t>)</w:t>
        </w:r>
      </w:ins>
      <w:ins w:id="268"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6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70" w:author="Mary O'Connor" w:date="2018-09-25T10:46:00Z">
        <w:r w:rsidR="00CA4128">
          <w:rPr>
            <w:rFonts w:ascii="Times New Roman" w:hAnsi="Times New Roman"/>
          </w:rPr>
          <w:t xml:space="preserve">net ecosystem oxygen </w:t>
        </w:r>
      </w:ins>
      <w:ins w:id="271" w:author="Mary O'Connor" w:date="2018-09-25T11:10:00Z">
        <w:r w:rsidR="00AB36BC">
          <w:rPr>
            <w:rFonts w:ascii="Times New Roman" w:hAnsi="Times New Roman"/>
          </w:rPr>
          <w:t xml:space="preserve">flux </w:t>
        </w:r>
      </w:ins>
      <w:ins w:id="272" w:author="Mary O'Connor" w:date="2018-10-29T12:39:00Z">
        <w:r w:rsidR="00A67D5A">
          <w:rPr>
            <w:rFonts w:ascii="Times New Roman" w:hAnsi="Times New Roman"/>
          </w:rPr>
          <w:t xml:space="preserve">(NEP and ER) </w:t>
        </w:r>
      </w:ins>
      <w:del w:id="27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74" w:author="Mary O'Connor" w:date="2018-09-18T10:27:00Z">
        <w:r w:rsidR="0023470C">
          <w:rPr>
            <w:rFonts w:ascii="Times New Roman" w:hAnsi="Times New Roman"/>
          </w:rPr>
          <w:t xml:space="preserve">heterotrophic </w:t>
        </w:r>
      </w:ins>
      <w:r>
        <w:rPr>
          <w:rFonts w:ascii="Times New Roman" w:hAnsi="Times New Roman"/>
        </w:rPr>
        <w:t xml:space="preserve">consumers </w:t>
      </w:r>
      <w:ins w:id="275" w:author="Mary O'Connor" w:date="2018-10-29T12:39:00Z">
        <w:r w:rsidR="00A67D5A">
          <w:rPr>
            <w:rFonts w:ascii="Times New Roman" w:hAnsi="Times New Roman"/>
          </w:rPr>
          <w:t>are</w:t>
        </w:r>
      </w:ins>
      <w:del w:id="276" w:author="Mary O'Connor" w:date="2018-09-25T10:48:00Z">
        <w:r w:rsidDel="00CA4128">
          <w:rPr>
            <w:rFonts w:ascii="Times New Roman" w:hAnsi="Times New Roman"/>
          </w:rPr>
          <w:delText>depends on temperature consistent with the weaker temperature dependence of photosynthesis relative to respiration</w:delText>
        </w:r>
      </w:del>
      <w:ins w:id="277" w:author="Mary O'Connor" w:date="2018-09-25T10:48:00Z">
        <w:r w:rsidR="00CA4128">
          <w:rPr>
            <w:rFonts w:ascii="Times New Roman" w:hAnsi="Times New Roman"/>
          </w:rPr>
          <w:t xml:space="preserve"> expected to increase</w:t>
        </w:r>
      </w:ins>
      <w:ins w:id="278" w:author="Mary O'Connor" w:date="2018-09-25T11:10:00Z">
        <w:r w:rsidR="00AB36BC">
          <w:rPr>
            <w:rFonts w:ascii="Times New Roman" w:hAnsi="Times New Roman"/>
          </w:rPr>
          <w:t xml:space="preserve"> with temperature</w:t>
        </w:r>
      </w:ins>
      <w:ins w:id="27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8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81" w:author="Mary O'Connor" w:date="2018-09-25T11:11:00Z">
        <w:r w:rsidR="00AB36BC">
          <w:rPr>
            <w:rFonts w:ascii="Times New Roman" w:hAnsi="Times New Roman"/>
          </w:rPr>
          <w:t>stronger temperature dependence of respiration than photosynthesis</w:t>
        </w:r>
      </w:ins>
      <w:del w:id="282" w:author="Mary O'Connor" w:date="2018-09-25T10:49:00Z">
        <w:r w:rsidDel="00CA4128">
          <w:rPr>
            <w:rFonts w:ascii="Times New Roman" w:hAnsi="Times New Roman"/>
          </w:rPr>
          <w:delText>which</w:delText>
        </w:r>
      </w:del>
      <w:del w:id="283" w:author="Mary O'Connor" w:date="2018-09-25T11:10:00Z">
        <w:r w:rsidDel="00AB36BC">
          <w:rPr>
            <w:rFonts w:ascii="Times New Roman" w:hAnsi="Times New Roman"/>
          </w:rPr>
          <w:delText xml:space="preserve"> is expected to have a dominant influence on the temperature dependence of oxygen flux</w:delText>
        </w:r>
      </w:del>
      <w:del w:id="28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85"/>
      <w:r w:rsidR="00D43EF8">
        <w:rPr>
          <w:rFonts w:ascii="Times New Roman" w:hAnsi="Times New Roman"/>
          <w:lang w:val="en-US"/>
        </w:rPr>
        <w:t xml:space="preserve">We then developed </w:t>
      </w:r>
      <w:commentRangeEnd w:id="285"/>
      <w:r w:rsidR="001B5AAF">
        <w:rPr>
          <w:rStyle w:val="CommentReference"/>
          <w:lang w:val="de-DE"/>
        </w:rPr>
        <w:commentReference w:id="285"/>
      </w:r>
      <w:r w:rsidR="00D43EF8">
        <w:rPr>
          <w:rFonts w:ascii="Times New Roman" w:hAnsi="Times New Roman"/>
          <w:lang w:val="en-US"/>
        </w:rPr>
        <w:t>hyp</w:t>
      </w:r>
      <w:commentRangeStart w:id="286"/>
      <w:r w:rsidR="00D43EF8">
        <w:rPr>
          <w:rFonts w:ascii="Times New Roman" w:hAnsi="Times New Roman"/>
          <w:lang w:val="en-US"/>
        </w:rPr>
        <w:t>otheses</w:t>
      </w:r>
      <w:commentRangeEnd w:id="286"/>
      <w:r w:rsidR="00AD39C4">
        <w:rPr>
          <w:rStyle w:val="CommentReference"/>
          <w:lang w:val="de-DE"/>
        </w:rPr>
        <w:commentReference w:id="28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87" w:author="Mary O'Connor" w:date="2018-10-30T07:28:00Z">
        <w:r w:rsidR="00D43EF8" w:rsidDel="006B1AF4">
          <w:rPr>
            <w:rFonts w:ascii="Times New Roman" w:hAnsi="Times New Roman"/>
            <w:lang w:val="en-US"/>
          </w:rPr>
          <w:delText>functions</w:delText>
        </w:r>
      </w:del>
      <w:ins w:id="28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28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29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29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292" w:author="Mary O'Connor" w:date="2018-09-20T13:02:00Z">
        <w:r w:rsidR="006579F9" w:rsidRPr="0084135A" w:rsidDel="00301DB8">
          <w:rPr>
            <w:rFonts w:ascii="Times New Roman" w:hAnsi="Times New Roman"/>
            <w:lang w:val="en-US"/>
          </w:rPr>
          <w:delText xml:space="preserve"> (e.g., oxygen flux)</w:delText>
        </w:r>
      </w:del>
      <w:del w:id="29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29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29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29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715DAA">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29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4D68B9D2" w:rsidR="00DC7DB5" w:rsidRDefault="000F1AC2">
      <w:pPr>
        <w:widowControl w:val="0"/>
        <w:autoSpaceDE w:val="0"/>
        <w:autoSpaceDN w:val="0"/>
        <w:adjustRightInd w:val="0"/>
        <w:spacing w:after="0" w:line="480" w:lineRule="auto"/>
        <w:rPr>
          <w:ins w:id="298" w:author="Mary O'Connor" w:date="2018-09-20T12:59:00Z"/>
          <w:rFonts w:ascii="Times New Roman" w:hAnsi="Times New Roman"/>
        </w:rPr>
      </w:pPr>
      <w:r w:rsidRPr="0084135A">
        <w:rPr>
          <w:rFonts w:ascii="Times New Roman" w:hAnsi="Times New Roman"/>
        </w:rPr>
        <w:t>in which activation energy (</w:t>
      </w:r>
      <w:ins w:id="299" w:author="Mary O'Connor" w:date="2018-09-18T11:36:00Z">
        <w:r w:rsidR="00373173">
          <w:rPr>
            <w:rFonts w:ascii="Times New Roman" w:hAnsi="Times New Roman"/>
          </w:rPr>
          <w:t>-</w:t>
        </w:r>
      </w:ins>
      <w:commentRangeStart w:id="300"/>
      <w:commentRangeStart w:id="301"/>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00"/>
      <w:r w:rsidR="001B5AAF">
        <w:rPr>
          <w:rStyle w:val="CommentReference"/>
          <w:lang w:val="de-DE"/>
        </w:rPr>
        <w:commentReference w:id="300"/>
      </w:r>
      <w:r w:rsidRPr="0084135A">
        <w:rPr>
          <w:rFonts w:ascii="Times New Roman" w:hAnsi="Times New Roman"/>
        </w:rPr>
        <w:t>in eV</w:t>
      </w:r>
      <w:commentRangeEnd w:id="301"/>
      <w:r w:rsidR="00375ABE">
        <w:rPr>
          <w:rStyle w:val="CommentReference"/>
          <w:lang w:val="de-DE"/>
        </w:rPr>
        <w:commentReference w:id="30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0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03" w:author="Mary O'Connor" w:date="2018-09-20T13:11:00Z">
        <w:r w:rsidR="00F0542B" w:rsidDel="00301DB8">
          <w:rPr>
            <w:rFonts w:ascii="Times New Roman" w:hAnsi="Times New Roman"/>
          </w:rPr>
          <w:delText xml:space="preserve"> </w:delText>
        </w:r>
      </w:del>
      <w:del w:id="30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0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0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0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08" w:author="Mary O'Connor" w:date="2018-10-29T13:12:00Z">
        <w:r w:rsidR="00E72031">
          <w:rPr>
            <w:rFonts w:ascii="Times New Roman" w:hAnsi="Times New Roman"/>
          </w:rPr>
          <w:t xml:space="preserve"> </w:t>
        </w:r>
        <w:r w:rsidR="00E72031" w:rsidRPr="00E72031">
          <w:rPr>
            <w:rFonts w:ascii="Times New Roman" w:hAnsi="Times New Roman"/>
            <w:i/>
            <w:rPrChange w:id="309" w:author="Mary O'Connor" w:date="2018-10-29T13:12:00Z">
              <w:rPr>
                <w:rFonts w:ascii="Times New Roman" w:hAnsi="Times New Roman"/>
              </w:rPr>
            </w:rPrChange>
          </w:rPr>
          <w:t>b</w:t>
        </w:r>
        <w:r w:rsidR="00E72031" w:rsidRPr="00E72031">
          <w:rPr>
            <w:rFonts w:ascii="Times New Roman" w:hAnsi="Times New Roman"/>
            <w:i/>
            <w:vertAlign w:val="subscript"/>
            <w:rPrChange w:id="310" w:author="Mary O'Connor" w:date="2018-10-29T13:12:00Z">
              <w:rPr>
                <w:rFonts w:ascii="Times New Roman" w:hAnsi="Times New Roman"/>
              </w:rPr>
            </w:rPrChange>
          </w:rPr>
          <w:t>i</w:t>
        </w:r>
      </w:ins>
      <w:ins w:id="31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1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1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1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1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16" w:author="Mary O'Connor" w:date="2018-10-30T07:36:00Z">
        <w:r w:rsidR="000828EA" w:rsidRPr="0084135A" w:rsidDel="006B1AF4">
          <w:rPr>
            <w:rFonts w:ascii="Times New Roman" w:hAnsi="Times New Roman"/>
          </w:rPr>
          <w:delText>However,</w:delText>
        </w:r>
      </w:del>
      <w:ins w:id="317" w:author="Mary O'Connor" w:date="2018-10-30T07:36:00Z">
        <w:r w:rsidR="006B1AF4">
          <w:rPr>
            <w:rFonts w:ascii="Times New Roman" w:hAnsi="Times New Roman"/>
          </w:rPr>
          <w:t xml:space="preserve">We do not use this model here for two reasons: we do not expect photosynthesis or respiration to exceed optimal </w:t>
        </w:r>
      </w:ins>
      <w:ins w:id="318" w:author="Mary O'Connor" w:date="2018-10-30T07:37:00Z">
        <w:r w:rsidR="006B1AF4">
          <w:rPr>
            <w:rFonts w:ascii="Times New Roman" w:hAnsi="Times New Roman"/>
          </w:rPr>
          <w:t>operating temperatures in our systems () so we believe the simpler exponential is a suitable hypothesis for cross-system compar</w:t>
        </w:r>
      </w:ins>
      <w:ins w:id="319" w:author="Mary O'Connor" w:date="2018-10-30T07:38:00Z">
        <w:r w:rsidR="006B1AF4">
          <w:rPr>
            <w:rFonts w:ascii="Times New Roman" w:hAnsi="Times New Roman"/>
          </w:rPr>
          <w:t>i</w:t>
        </w:r>
      </w:ins>
      <w:ins w:id="320"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2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22" w:author="Mary O'Connor" w:date="2018-10-30T07:37:00Z">
        <w:r w:rsidR="006B1AF4">
          <w:rPr>
            <w:rFonts w:ascii="Times New Roman" w:hAnsi="Times New Roman"/>
          </w:rPr>
          <w:t xml:space="preserve">, and </w:t>
        </w:r>
      </w:ins>
      <w:ins w:id="32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24" w:author="Mary O'Connor" w:date="2018-10-30T07:37:00Z">
        <w:r w:rsidR="000828EA" w:rsidRPr="0084135A" w:rsidDel="006B1AF4">
          <w:rPr>
            <w:rFonts w:ascii="Times New Roman" w:hAnsi="Times New Roman"/>
          </w:rPr>
          <w:delText xml:space="preserve"> </w:delText>
        </w:r>
      </w:del>
      <w:del w:id="32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pPr>
        <w:widowControl w:val="0"/>
        <w:autoSpaceDE w:val="0"/>
        <w:autoSpaceDN w:val="0"/>
        <w:adjustRightInd w:val="0"/>
        <w:spacing w:after="0" w:line="480" w:lineRule="auto"/>
        <w:ind w:firstLine="708"/>
        <w:rPr>
          <w:rFonts w:ascii="Times New Roman" w:hAnsi="Times New Roman"/>
        </w:rPr>
        <w:pPrChange w:id="326" w:author="Mary O'Connor" w:date="2018-09-20T12:59:00Z">
          <w:pPr>
            <w:widowControl w:val="0"/>
            <w:autoSpaceDE w:val="0"/>
            <w:autoSpaceDN w:val="0"/>
            <w:adjustRightInd w:val="0"/>
            <w:spacing w:after="0" w:line="480" w:lineRule="auto"/>
          </w:pPr>
        </w:pPrChange>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27"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28" w:author="Mary O'Connor" w:date="2018-10-30T07:46:00Z">
        <w:r w:rsidR="009D1319" w:rsidRPr="006B1AF4" w:rsidDel="006B1AF4">
          <w:rPr>
            <w:rFonts w:ascii="Times" w:hAnsi="Times"/>
            <w:rPrChange w:id="329" w:author="Mary O'Connor" w:date="2018-10-30T07:47:00Z">
              <w:rPr>
                <w:rFonts w:ascii="Times New Roman" w:hAnsi="Times New Roman"/>
              </w:rPr>
            </w:rPrChange>
          </w:rPr>
          <w:delText xml:space="preserve"> </w:delText>
        </w:r>
      </w:del>
      <w:del w:id="330" w:author="Mary O'Connor" w:date="2018-09-20T13:12:00Z">
        <w:r w:rsidR="009D1319" w:rsidRPr="006B1AF4" w:rsidDel="00BF6253">
          <w:rPr>
            <w:rFonts w:ascii="Times" w:hAnsi="Times"/>
            <w:rPrChange w:id="331" w:author="Mary O'Connor" w:date="2018-10-30T07:47:00Z">
              <w:rPr>
                <w:rFonts w:ascii="Times New Roman" w:hAnsi="Times New Roman"/>
              </w:rPr>
            </w:rPrChange>
          </w:rPr>
          <w:delText>(</w:delText>
        </w:r>
        <w:r w:rsidR="009D1319" w:rsidRPr="006B1AF4" w:rsidDel="00BF6253">
          <w:rPr>
            <w:rFonts w:ascii="Times" w:hAnsi="Times"/>
            <w:i/>
            <w:rPrChange w:id="332" w:author="Mary O'Connor" w:date="2018-10-30T07:47:00Z">
              <w:rPr>
                <w:rFonts w:ascii="Times New Roman" w:hAnsi="Times New Roman"/>
                <w:i/>
              </w:rPr>
            </w:rPrChange>
          </w:rPr>
          <w:delText>B</w:delText>
        </w:r>
        <w:r w:rsidR="009D1319" w:rsidRPr="006B1AF4" w:rsidDel="00BF6253">
          <w:rPr>
            <w:rFonts w:ascii="Times" w:hAnsi="Times"/>
            <w:i/>
            <w:vertAlign w:val="subscript"/>
            <w:rPrChange w:id="333" w:author="Mary O'Connor" w:date="2018-10-30T07:47:00Z">
              <w:rPr>
                <w:rFonts w:ascii="Times New Roman" w:hAnsi="Times New Roman"/>
                <w:i/>
                <w:vertAlign w:val="subscript"/>
              </w:rPr>
            </w:rPrChange>
          </w:rPr>
          <w:delText>R</w:delText>
        </w:r>
        <w:r w:rsidR="009D1319" w:rsidRPr="006B1AF4" w:rsidDel="00BF6253">
          <w:rPr>
            <w:rFonts w:ascii="Times" w:hAnsi="Times"/>
            <w:rPrChange w:id="334" w:author="Mary O'Connor" w:date="2018-10-30T07:47:00Z">
              <w:rPr>
                <w:rFonts w:ascii="Times New Roman" w:hAnsi="Times New Roman"/>
              </w:rPr>
            </w:rPrChange>
          </w:rPr>
          <w:delText>)</w:delText>
        </w:r>
      </w:del>
      <w:del w:id="335" w:author="Mary O'Connor" w:date="2018-10-30T07:46:00Z">
        <w:r w:rsidR="0072262D" w:rsidRPr="006B1AF4" w:rsidDel="006B1AF4">
          <w:rPr>
            <w:rFonts w:ascii="Times" w:hAnsi="Times"/>
            <w:rPrChange w:id="336" w:author="Mary O'Connor" w:date="2018-10-30T07:47:00Z">
              <w:rPr>
                <w:rFonts w:ascii="Times New Roman" w:hAnsi="Times New Roman"/>
              </w:rPr>
            </w:rPrChange>
          </w:rPr>
          <w:delText>:</w:delText>
        </w:r>
      </w:del>
      <w:ins w:id="337" w:author="Mary O'Connor" w:date="2018-10-30T07:46:00Z">
        <w:r w:rsidR="006B1AF4" w:rsidRPr="006B1AF4">
          <w:rPr>
            <w:rStyle w:val="CommentReference"/>
            <w:rFonts w:ascii="Times" w:hAnsi="Times"/>
            <w:sz w:val="24"/>
            <w:szCs w:val="24"/>
            <w:lang w:val="de-DE"/>
            <w:rPrChange w:id="33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39" w:author="Mary O'Connor" w:date="2018-10-30T07:47:00Z">
              <w:rPr>
                <w:rStyle w:val="CommentReference"/>
                <w:lang w:val="de-DE"/>
              </w:rPr>
            </w:rPrChange>
          </w:rPr>
          <w:t>that</w:t>
        </w:r>
        <w:proofErr w:type="spellEnd"/>
        <w:r w:rsidR="006B1AF4" w:rsidRPr="006B1AF4">
          <w:rPr>
            <w:rStyle w:val="CommentReference"/>
            <w:rFonts w:ascii="Times" w:hAnsi="Times"/>
            <w:sz w:val="24"/>
            <w:szCs w:val="24"/>
            <w:lang w:val="de-DE"/>
            <w:rPrChange w:id="340"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1" w:author="Mary O'Connor" w:date="2018-10-30T07:47:00Z">
              <w:rPr>
                <w:rStyle w:val="CommentReference"/>
                <w:lang w:val="de-DE"/>
              </w:rPr>
            </w:rPrChange>
          </w:rPr>
          <w:t>would</w:t>
        </w:r>
        <w:proofErr w:type="spellEnd"/>
        <w:r w:rsidR="006B1AF4" w:rsidRPr="006B1AF4">
          <w:rPr>
            <w:rStyle w:val="CommentReference"/>
            <w:rFonts w:ascii="Times" w:hAnsi="Times"/>
            <w:sz w:val="24"/>
            <w:szCs w:val="24"/>
            <w:lang w:val="de-DE"/>
            <w:rPrChange w:id="34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3" w:author="Mary O'Connor" w:date="2018-10-30T07:47:00Z">
              <w:rPr>
                <w:rStyle w:val="CommentReference"/>
                <w:lang w:val="de-DE"/>
              </w:rPr>
            </w:rPrChange>
          </w:rPr>
          <w:t>reflect</w:t>
        </w:r>
        <w:proofErr w:type="spellEnd"/>
        <w:r w:rsidR="006B1AF4" w:rsidRPr="006B1AF4">
          <w:rPr>
            <w:rStyle w:val="CommentReference"/>
            <w:rFonts w:ascii="Times" w:hAnsi="Times"/>
            <w:sz w:val="24"/>
            <w:szCs w:val="24"/>
            <w:lang w:val="de-DE"/>
            <w:rPrChange w:id="344"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5" w:author="Mary O'Connor" w:date="2018-10-30T07:47:00Z">
              <w:rPr>
                <w:rStyle w:val="CommentReference"/>
                <w:lang w:val="de-DE"/>
              </w:rPr>
            </w:rPrChange>
          </w:rPr>
          <w:t>the</w:t>
        </w:r>
        <w:proofErr w:type="spellEnd"/>
        <w:r w:rsidR="006B1AF4" w:rsidRPr="006B1AF4">
          <w:rPr>
            <w:rStyle w:val="CommentReference"/>
            <w:rFonts w:ascii="Times" w:hAnsi="Times"/>
            <w:sz w:val="24"/>
            <w:szCs w:val="24"/>
            <w:lang w:val="de-DE"/>
            <w:rPrChange w:id="346"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7" w:author="Mary O'Connor" w:date="2018-10-30T07:47:00Z">
              <w:rPr>
                <w:rStyle w:val="CommentReference"/>
                <w:lang w:val="de-DE"/>
              </w:rPr>
            </w:rPrChange>
          </w:rPr>
          <w:t>sum</w:t>
        </w:r>
        <w:proofErr w:type="spellEnd"/>
        <w:r w:rsidR="006B1AF4" w:rsidRPr="006B1AF4">
          <w:rPr>
            <w:rStyle w:val="CommentReference"/>
            <w:rFonts w:ascii="Times" w:hAnsi="Times"/>
            <w:sz w:val="24"/>
            <w:szCs w:val="24"/>
            <w:lang w:val="de-DE"/>
            <w:rPrChange w:id="34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9" w:author="Mary O'Connor" w:date="2018-10-30T07:47:00Z">
              <w:rPr>
                <w:rStyle w:val="CommentReference"/>
                <w:lang w:val="de-DE"/>
              </w:rPr>
            </w:rPrChange>
          </w:rPr>
          <w:t>of</w:t>
        </w:r>
        <w:proofErr w:type="spellEnd"/>
        <w:r w:rsidR="006B1AF4" w:rsidRPr="006B1AF4">
          <w:rPr>
            <w:rStyle w:val="CommentReference"/>
            <w:rFonts w:ascii="Times" w:hAnsi="Times"/>
            <w:sz w:val="24"/>
            <w:szCs w:val="24"/>
            <w:lang w:val="de-DE"/>
            <w:rPrChange w:id="350" w:author="Mary O'Connor" w:date="2018-10-30T07:47:00Z">
              <w:rPr>
                <w:rStyle w:val="CommentReference"/>
                <w:lang w:val="de-DE"/>
              </w:rPr>
            </w:rPrChange>
          </w:rPr>
          <w:t xml:space="preserve"> all per </w:t>
        </w:r>
        <w:proofErr w:type="spellStart"/>
        <w:r w:rsidR="006B1AF4" w:rsidRPr="006B1AF4">
          <w:rPr>
            <w:rStyle w:val="CommentReference"/>
            <w:rFonts w:ascii="Times" w:hAnsi="Times"/>
            <w:sz w:val="24"/>
            <w:szCs w:val="24"/>
            <w:lang w:val="de-DE"/>
            <w:rPrChange w:id="351" w:author="Mary O'Connor" w:date="2018-10-30T07:47:00Z">
              <w:rPr>
                <w:rStyle w:val="CommentReference"/>
                <w:lang w:val="de-DE"/>
              </w:rPr>
            </w:rPrChange>
          </w:rPr>
          <w:t>capita</w:t>
        </w:r>
        <w:proofErr w:type="spellEnd"/>
        <w:r w:rsidR="006B1AF4" w:rsidRPr="006B1AF4">
          <w:rPr>
            <w:rStyle w:val="CommentReference"/>
            <w:rFonts w:ascii="Times" w:hAnsi="Times"/>
            <w:sz w:val="24"/>
            <w:szCs w:val="24"/>
            <w:lang w:val="de-DE"/>
            <w:rPrChange w:id="35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3" w:author="Mary O'Connor" w:date="2018-10-30T07:47:00Z">
              <w:rPr>
                <w:rStyle w:val="CommentReference"/>
                <w:lang w:val="de-DE"/>
              </w:rPr>
            </w:rPrChange>
          </w:rPr>
          <w:t>rates</w:t>
        </w:r>
        <w:proofErr w:type="spellEnd"/>
        <w:r w:rsidR="006B1AF4" w:rsidRPr="006B1AF4">
          <w:rPr>
            <w:rStyle w:val="CommentReference"/>
            <w:rFonts w:ascii="Times" w:hAnsi="Times"/>
            <w:sz w:val="24"/>
            <w:szCs w:val="24"/>
            <w:lang w:val="de-DE"/>
            <w:rPrChange w:id="354" w:author="Mary O'Connor" w:date="2018-10-30T07:47:00Z">
              <w:rPr>
                <w:rStyle w:val="CommentReference"/>
                <w:lang w:val="de-DE"/>
              </w:rPr>
            </w:rPrChange>
          </w:rPr>
          <w:t xml:space="preserve"> in an </w:t>
        </w:r>
        <w:proofErr w:type="spellStart"/>
        <w:r w:rsidR="006B1AF4" w:rsidRPr="006B1AF4">
          <w:rPr>
            <w:rStyle w:val="CommentReference"/>
            <w:rFonts w:ascii="Times" w:hAnsi="Times"/>
            <w:sz w:val="24"/>
            <w:szCs w:val="24"/>
            <w:lang w:val="de-DE"/>
            <w:rPrChange w:id="355" w:author="Mary O'Connor" w:date="2018-10-30T07:47:00Z">
              <w:rPr>
                <w:rStyle w:val="CommentReference"/>
                <w:lang w:val="de-DE"/>
              </w:rPr>
            </w:rPrChang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56"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57"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58"/>
      <w:proofErr w:type="spellStart"/>
      <w:r w:rsidRPr="0084135A">
        <w:rPr>
          <w:rFonts w:ascii="Times New Roman" w:hAnsi="Times New Roman"/>
        </w:rPr>
        <w:t>Eqn</w:t>
      </w:r>
      <w:proofErr w:type="spellEnd"/>
      <w:r w:rsidRPr="0084135A">
        <w:rPr>
          <w:rFonts w:ascii="Times New Roman" w:hAnsi="Times New Roman"/>
        </w:rPr>
        <w:t xml:space="preserve"> 1b</w:t>
      </w:r>
      <w:commentRangeEnd w:id="358"/>
      <w:r w:rsidR="00373173">
        <w:rPr>
          <w:rStyle w:val="CommentReference"/>
          <w:lang w:val="de-DE"/>
        </w:rPr>
        <w:commentReference w:id="358"/>
      </w:r>
    </w:p>
    <w:p w14:paraId="7B24735E" w14:textId="1EB70001" w:rsidR="001507CC" w:rsidRDefault="009D1319" w:rsidP="00D74D2D">
      <w:pPr>
        <w:widowControl w:val="0"/>
        <w:autoSpaceDE w:val="0"/>
        <w:autoSpaceDN w:val="0"/>
        <w:adjustRightInd w:val="0"/>
        <w:spacing w:after="0" w:line="480" w:lineRule="auto"/>
        <w:rPr>
          <w:ins w:id="359"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60" w:author="Mary O'Connor" w:date="2018-10-30T07:45:00Z">
        <w:r w:rsidRPr="0084135A" w:rsidDel="006B1AF4">
          <w:rPr>
            <w:rFonts w:ascii="Times New Roman" w:hAnsi="Times New Roman"/>
          </w:rPr>
          <w:delText xml:space="preserve">, </w:delText>
        </w:r>
      </w:del>
      <w:ins w:id="361" w:author="Mary O'Connor" w:date="2018-10-30T07:45:00Z">
        <w:r w:rsidR="006B1AF4">
          <w:rPr>
            <w:rFonts w:ascii="Times New Roman" w:hAnsi="Times New Roman"/>
          </w:rPr>
          <w:t xml:space="preserve">. </w:t>
        </w:r>
      </w:ins>
      <w:ins w:id="362"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63" w:author="Mary O'Connor" w:date="2018-10-30T07:52:00Z">
              <w:rPr>
                <w:rFonts w:ascii="Times New Roman" w:hAnsi="Times New Roman"/>
              </w:rPr>
            </w:rPrChange>
          </w:rPr>
          <w:t>E</w:t>
        </w:r>
        <w:r w:rsidR="006B1AF4" w:rsidRPr="006B1AF4">
          <w:rPr>
            <w:rFonts w:ascii="Times New Roman" w:hAnsi="Times New Roman"/>
            <w:i/>
            <w:vertAlign w:val="subscript"/>
            <w:rPrChange w:id="364"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65" w:author="Mary O'Connor" w:date="2018-10-30T07:51:00Z">
        <w:r w:rsidR="006B1AF4">
          <w:rPr>
            <w:rFonts w:ascii="Times New Roman" w:hAnsi="Times New Roman"/>
          </w:rPr>
          <w:t xml:space="preserve">= </w:t>
        </w:r>
        <w:r w:rsidR="006B1AF4">
          <w:rPr>
            <w:rFonts w:ascii="Times New Roman" w:hAnsi="Times New Roman"/>
          </w:rPr>
          <w:t>~0.65 eV</w:t>
        </w:r>
        <w:r w:rsidR="006B1AF4">
          <w:rPr>
            <w:rFonts w:ascii="Times New Roman" w:hAnsi="Times New Roman"/>
          </w:rPr>
          <w:t>, and that this</w:t>
        </w:r>
        <w:r w:rsidR="006B1AF4">
          <w:rPr>
            <w:rFonts w:ascii="Times New Roman" w:hAnsi="Times New Roman"/>
          </w:rPr>
          <w:t xml:space="preserve"> </w:t>
        </w:r>
      </w:ins>
      <w:ins w:id="366" w:author="Mary O'Connor" w:date="2018-10-30T07:50:00Z">
        <w:r w:rsidR="006B1AF4">
          <w:rPr>
            <w:rFonts w:ascii="Times New Roman" w:hAnsi="Times New Roman"/>
          </w:rPr>
          <w:t xml:space="preserve">value </w:t>
        </w:r>
      </w:ins>
      <w:ins w:id="367" w:author="Mary O'Connor" w:date="2018-10-30T07:51:00Z">
        <w:r w:rsidR="006B1AF4">
          <w:rPr>
            <w:rFonts w:ascii="Times New Roman" w:hAnsi="Times New Roman"/>
          </w:rPr>
          <w:t>emerges at the ecosystem scale, such that ecosystem respiration varies with temperature across systems as</w:t>
        </w:r>
      </w:ins>
      <w:ins w:id="368"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69" w:author="Mary O'Connor" w:date="2018-10-30T07:51:00Z">
        <w:r w:rsidR="006B1AF4">
          <w:rPr>
            <w:rFonts w:ascii="Times New Roman" w:hAnsi="Times New Roman"/>
          </w:rPr>
          <w:t xml:space="preserve"> = ~0.65 eV</w:t>
        </w:r>
      </w:ins>
      <w:ins w:id="370" w:author="Mary O'Connor" w:date="2018-10-30T07:49:00Z">
        <w:r w:rsidR="006B1AF4">
          <w:rPr>
            <w:rFonts w:ascii="Times New Roman" w:hAnsi="Times New Roman"/>
          </w:rPr>
          <w:t xml:space="preserve"> (Yvon-Durocher et al 2012, Allen et al 2005</w:t>
        </w:r>
      </w:ins>
      <w:ins w:id="371" w:author="Mary O'Connor" w:date="2018-10-30T07:51:00Z">
        <w:r w:rsidR="006B1AF4">
          <w:rPr>
            <w:rFonts w:ascii="Times New Roman" w:hAnsi="Times New Roman"/>
          </w:rPr>
          <w:t>, L-U</w:t>
        </w:r>
      </w:ins>
      <w:ins w:id="372" w:author="Mary O'Connor" w:date="2018-10-30T07:52:00Z">
        <w:r w:rsidR="006B1AF4">
          <w:rPr>
            <w:rFonts w:ascii="Times New Roman" w:hAnsi="Times New Roman"/>
          </w:rPr>
          <w:t xml:space="preserve"> 2006, L-U 2008</w:t>
        </w:r>
      </w:ins>
      <w:ins w:id="373" w:author="Mary O'Connor" w:date="2018-10-30T07:49:00Z">
        <w:r w:rsidR="006B1AF4">
          <w:rPr>
            <w:rFonts w:ascii="Times New Roman" w:hAnsi="Times New Roman"/>
          </w:rPr>
          <w:t>)</w:t>
        </w:r>
      </w:ins>
      <w:ins w:id="374" w:author="Mary O'Connor" w:date="2018-10-30T07:52:00Z">
        <w:r w:rsidR="006B1AF4">
          <w:rPr>
            <w:rFonts w:ascii="Times New Roman" w:hAnsi="Times New Roman"/>
          </w:rPr>
          <w:t xml:space="preserve">. The temperature dependence of photosynthesis at suboptimal temperatures appears to be </w:t>
        </w:r>
      </w:ins>
      <w:ins w:id="375"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w:t>
        </w:r>
        <w:r w:rsidR="006B1AF4">
          <w:rPr>
            <w:rFonts w:ascii="Times New Roman" w:hAnsi="Times New Roman"/>
          </w:rPr>
          <w:t>32</w:t>
        </w:r>
        <w:r w:rsidR="006B1AF4">
          <w:rPr>
            <w:rFonts w:ascii="Times New Roman" w:hAnsi="Times New Roman"/>
          </w:rPr>
          <w:t xml:space="preserve"> eV</w:t>
        </w:r>
        <w:r w:rsidR="006B1AF4">
          <w:rPr>
            <w:rFonts w:ascii="Times New Roman" w:hAnsi="Times New Roman"/>
          </w:rPr>
          <w:t>, and this can emerge at population () and ecosystem scales ()</w:t>
        </w:r>
      </w:ins>
      <w:ins w:id="376"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77" w:author="Mary O'Connor" w:date="2018-10-30T07:53:00Z">
        <w:r w:rsidR="006B1AF4">
          <w:rPr>
            <w:rFonts w:ascii="Times New Roman" w:hAnsi="Times New Roman"/>
          </w:rPr>
          <w:t xml:space="preserve">, but other studies have found evidence </w:t>
        </w:r>
        <w:r w:rsidR="006B1AF4">
          <w:rPr>
            <w:rFonts w:ascii="Times New Roman" w:hAnsi="Times New Roman"/>
          </w:rPr>
          <w:lastRenderedPageBreak/>
          <w:t xml:space="preserve">for stronger or weaker values of </w:t>
        </w:r>
      </w:ins>
      <w:ins w:id="378" w:author="Mary O'Connor" w:date="2018-10-30T07:54:00Z">
        <w:r w:rsidR="006B1AF4" w:rsidRPr="00CE7F0E">
          <w:rPr>
            <w:rFonts w:ascii="Times New Roman" w:hAnsi="Times New Roman"/>
            <w:i/>
          </w:rPr>
          <w:t>E</w:t>
        </w:r>
        <w:r w:rsidR="006B1AF4">
          <w:rPr>
            <w:rFonts w:ascii="Times New Roman" w:hAnsi="Times New Roman"/>
            <w:i/>
            <w:vertAlign w:val="subscript"/>
          </w:rPr>
          <w:t>NE</w:t>
        </w:r>
        <w:r w:rsidR="006B1AF4">
          <w:rPr>
            <w:rFonts w:ascii="Times New Roman" w:hAnsi="Times New Roman"/>
            <w:i/>
            <w:vertAlign w:val="subscript"/>
          </w:rPr>
          <w:t xml:space="preserve">P, </w:t>
        </w:r>
        <w:r w:rsidR="006B1AF4">
          <w:rPr>
            <w:rFonts w:ascii="Times New Roman" w:hAnsi="Times New Roman"/>
          </w:rPr>
          <w:t>ranging from 0 to 1.2 eV</w:t>
        </w:r>
      </w:ins>
      <w:ins w:id="379" w:author="Mary O'Connor" w:date="2018-10-30T07:55:00Z">
        <w:r w:rsidR="006B1AF4">
          <w:rPr>
            <w:rFonts w:ascii="Times New Roman" w:hAnsi="Times New Roman"/>
          </w:rPr>
          <w:t xml:space="preserve"> at population and ecosystem scales</w:t>
        </w:r>
      </w:ins>
      <w:ins w:id="380"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81"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82" w:author="Mary O'Connor" w:date="2018-10-30T07:54:00Z">
        <w:r w:rsidR="006B1AF4">
          <w:rPr>
            <w:rFonts w:ascii="Times New Roman" w:hAnsi="Times New Roman"/>
          </w:rPr>
          <w:t xml:space="preserve">). </w:t>
        </w:r>
      </w:ins>
      <w:ins w:id="383"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84" w:author="Mary O'Connor" w:date="2018-10-30T07:55:00Z">
        <w:r w:rsidR="006B1AF4">
          <w:rPr>
            <w:rFonts w:ascii="Times New Roman" w:hAnsi="Times New Roman"/>
          </w:rPr>
          <w:t>. T</w:t>
        </w:r>
      </w:ins>
      <w:ins w:id="385" w:author="Mary O'Connor" w:date="2018-10-30T07:56:00Z">
        <w:r w:rsidR="006B1AF4">
          <w:rPr>
            <w:rFonts w:ascii="Times New Roman" w:hAnsi="Times New Roman"/>
          </w:rPr>
          <w:t xml:space="preserve">o account for </w:t>
        </w:r>
      </w:ins>
      <w:ins w:id="386" w:author="Mary O'Connor" w:date="2018-10-30T07:49:00Z">
        <w:r w:rsidR="006B1AF4">
          <w:rPr>
            <w:rFonts w:ascii="Times New Roman" w:hAnsi="Times New Roman"/>
          </w:rPr>
          <w:t xml:space="preserve">changes in </w:t>
        </w:r>
      </w:ins>
      <w:ins w:id="387" w:author="Mary O'Connor" w:date="2018-10-30T09:59:00Z">
        <w:r w:rsidR="00E14F67">
          <w:rPr>
            <w:rFonts w:ascii="Times New Roman" w:hAnsi="Times New Roman"/>
          </w:rPr>
          <w:t xml:space="preserve">total </w:t>
        </w:r>
      </w:ins>
      <w:ins w:id="388" w:author="Mary O'Connor" w:date="2018-10-30T07:49:00Z">
        <w:r w:rsidR="006B1AF4">
          <w:rPr>
            <w:rFonts w:ascii="Times New Roman" w:hAnsi="Times New Roman"/>
          </w:rPr>
          <w:t>biomas</w:t>
        </w:r>
      </w:ins>
      <w:ins w:id="389" w:author="Mary O'Connor" w:date="2018-10-30T09:59:00Z">
        <w:r w:rsidR="00E14F67">
          <w:rPr>
            <w:rFonts w:ascii="Times New Roman" w:hAnsi="Times New Roman"/>
          </w:rPr>
          <w:t>s</w:t>
        </w:r>
      </w:ins>
      <w:ins w:id="390" w:author="Mary O'Connor" w:date="2018-10-30T07:49:00Z">
        <w:r w:rsidR="006B1AF4">
          <w:rPr>
            <w:rFonts w:ascii="Times New Roman" w:hAnsi="Times New Roman"/>
          </w:rPr>
          <w:t xml:space="preserve">, </w:t>
        </w:r>
      </w:ins>
      <w:ins w:id="391" w:author="Mary O'Connor" w:date="2018-10-30T07:56:00Z">
        <w:r w:rsidR="006B1AF4">
          <w:rPr>
            <w:rFonts w:ascii="Times New Roman" w:hAnsi="Times New Roman"/>
          </w:rPr>
          <w:t>body size</w:t>
        </w:r>
      </w:ins>
      <w:ins w:id="392" w:author="Mary O'Connor" w:date="2018-10-30T07:49:00Z">
        <w:r w:rsidR="006B1AF4">
          <w:rPr>
            <w:rFonts w:ascii="Times New Roman" w:hAnsi="Times New Roman"/>
          </w:rPr>
          <w:t xml:space="preserve"> or relative abundance of species in the community</w:t>
        </w:r>
      </w:ins>
      <w:ins w:id="393" w:author="Mary O'Connor" w:date="2018-10-30T09:59:00Z">
        <w:r w:rsidR="00E14F67">
          <w:rPr>
            <w:rFonts w:ascii="Times New Roman" w:hAnsi="Times New Roman"/>
          </w:rPr>
          <w:t xml:space="preserve"> </w:t>
        </w:r>
        <w:r w:rsidR="00E14F67">
          <w:rPr>
            <w:rFonts w:ascii="Times New Roman" w:hAnsi="Times New Roman"/>
          </w:rPr>
          <w:t>with temperature</w:t>
        </w:r>
      </w:ins>
      <w:ins w:id="394" w:author="Mary O'Connor" w:date="2018-10-30T07:56:00Z">
        <w:r w:rsidR="006B1AF4">
          <w:rPr>
            <w:rFonts w:ascii="Times New Roman" w:hAnsi="Times New Roman"/>
          </w:rPr>
          <w:t>, w</w:t>
        </w:r>
      </w:ins>
      <w:ins w:id="395" w:author="Mary O'Connor" w:date="2018-10-30T07:45:00Z">
        <w:r w:rsidR="006B1AF4">
          <w:rPr>
            <w:rFonts w:ascii="Times New Roman" w:hAnsi="Times New Roman"/>
          </w:rPr>
          <w:t xml:space="preserve">e use a mass term that </w:t>
        </w:r>
      </w:ins>
      <w:ins w:id="396" w:author="Mary O'Connor" w:date="2018-10-30T07:46:00Z">
        <w:r w:rsidR="006B1AF4">
          <w:rPr>
            <w:rFonts w:ascii="Times New Roman" w:hAnsi="Times New Roman"/>
          </w:rPr>
          <w:t>accounts for shifts in the size structure of a community</w:t>
        </w:r>
      </w:ins>
      <w:ins w:id="397" w:author="Mary O'Connor" w:date="2018-10-30T09:59:00Z">
        <w:r w:rsidR="00E14F67">
          <w:rPr>
            <w:rFonts w:ascii="Times New Roman" w:hAnsi="Times New Roman"/>
          </w:rPr>
          <w:t xml:space="preserve">, following </w:t>
        </w:r>
      </w:ins>
      <w:ins w:id="398" w:author="Mary O'Connor" w:date="2018-10-30T10:01:00Z">
        <w:r w:rsidR="00926D04">
          <w:rPr>
            <w:rFonts w:ascii="Times New Roman" w:hAnsi="Times New Roman"/>
          </w:rPr>
          <w:t>Allen et al 2005,</w:t>
        </w:r>
      </w:ins>
      <w:ins w:id="399"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400" w:author="Mary O'Connor" w:date="2018-10-30T07:46:00Z">
        <w:r w:rsidR="006B1AF4">
          <w:rPr>
            <w:rFonts w:ascii="Times New Roman" w:hAnsi="Times New Roman"/>
          </w:rPr>
          <w:t>:</w:t>
        </w:r>
      </w:ins>
      <w:ins w:id="401"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402" w:author="Mary O'Connor" w:date="2018-10-30T07:58:00Z">
        <w:r w:rsidR="002E622F">
          <w:rPr>
            <w:rFonts w:ascii="Times New Roman" w:hAnsi="Times New Roman"/>
          </w:rPr>
          <w:t>(</w:t>
        </w:r>
      </w:ins>
      <w:ins w:id="403" w:author="Mary O'Connor" w:date="2018-10-30T09:58:00Z">
        <w:r w:rsidR="00E14F67">
          <w:rPr>
            <w:rFonts w:ascii="Times New Roman" w:hAnsi="Times New Roman"/>
          </w:rPr>
          <w:t xml:space="preserve">per </w:t>
        </w:r>
      </w:ins>
      <w:ins w:id="404" w:author="Mary O'Connor" w:date="2018-10-30T07:57:00Z">
        <w:r w:rsidR="002E622F">
          <w:rPr>
            <w:rFonts w:ascii="Times New Roman" w:hAnsi="Times New Roman"/>
          </w:rPr>
          <w:t xml:space="preserve">unit volume?) </w:t>
        </w:r>
      </w:ins>
      <w:ins w:id="405" w:author="Mary O'Connor" w:date="2018-10-30T10:00:00Z">
        <w:r w:rsidR="00926D04">
          <w:rPr>
            <w:rFonts w:ascii="Times New Roman" w:hAnsi="Times New Roman"/>
          </w:rPr>
          <w:t>[Mb = 1</w:t>
        </w:r>
      </w:ins>
      <w:ins w:id="406" w:author="Mary O'Connor" w:date="2018-10-30T10:01:00Z">
        <w:r w:rsidR="00926D04">
          <w:rPr>
            <w:rFonts w:ascii="Times New Roman" w:hAnsi="Times New Roman"/>
          </w:rPr>
          <w:t>/V sum(mi</w:t>
        </w:r>
        <w:proofErr w:type="gramStart"/>
        <w:r w:rsidR="00926D04">
          <w:rPr>
            <w:rFonts w:ascii="Times New Roman" w:hAnsi="Times New Roman"/>
          </w:rPr>
          <w:t>)]</w:t>
        </w:r>
      </w:ins>
      <w:ins w:id="407"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08" w:author="Mary O'Connor" w:date="2018-10-30T07:58:00Z">
        <w:r w:rsidR="002E622F">
          <w:rPr>
            <w:rFonts w:ascii="Times New Roman" w:hAnsi="Times New Roman"/>
          </w:rPr>
          <w:t xml:space="preserve"> (autotrophs for NEP and all organisms for ER</w:t>
        </w:r>
      </w:ins>
      <w:del w:id="409" w:author="Mary O'Connor" w:date="2018-10-30T07:58:00Z">
        <w:r w:rsidRPr="0084135A" w:rsidDel="002E622F">
          <w:rPr>
            <w:rFonts w:ascii="Times New Roman" w:hAnsi="Times New Roman"/>
          </w:rPr>
          <w:delText xml:space="preserve">, </w:delText>
        </w:r>
      </w:del>
      <w:ins w:id="410" w:author="Mary O'Connor" w:date="2018-10-30T07:58:00Z">
        <w:r w:rsidR="002E622F">
          <w:rPr>
            <w:rFonts w:ascii="Times New Roman" w:hAnsi="Times New Roman"/>
          </w:rPr>
          <w:t>)</w:t>
        </w:r>
        <w:r w:rsidR="002E622F">
          <w:rPr>
            <w:rFonts w:ascii="Times New Roman" w:hAnsi="Times New Roman"/>
          </w:rPr>
          <w:t>. We further include the term</w:t>
        </w:r>
      </w:ins>
      <w:del w:id="41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12" w:author="Mary O'Connor" w:date="2018-10-30T08:07:00Z">
        <w:r w:rsidR="00614D28">
          <w:rPr>
            <w:rFonts w:ascii="Times New Roman" w:hAnsi="Times New Roman"/>
          </w:rPr>
          <w:t xml:space="preserve">which </w:t>
        </w:r>
      </w:ins>
      <w:r w:rsidRPr="0084135A">
        <w:rPr>
          <w:rFonts w:ascii="Times New Roman" w:hAnsi="Times New Roman"/>
        </w:rPr>
        <w:t xml:space="preserve">is </w:t>
      </w:r>
      <w:del w:id="413" w:author="Mary O'Connor" w:date="2018-10-30T08:07:00Z">
        <w:r w:rsidRPr="0084135A" w:rsidDel="00614D28">
          <w:rPr>
            <w:rFonts w:ascii="Times New Roman" w:hAnsi="Times New Roman"/>
          </w:rPr>
          <w:delText>a weighted</w:delText>
        </w:r>
      </w:del>
      <w:ins w:id="414" w:author="Mary O'Connor" w:date="2018-10-30T08:07:00Z">
        <w:r w:rsidR="00614D28">
          <w:rPr>
            <w:rFonts w:ascii="Times New Roman" w:hAnsi="Times New Roman"/>
          </w:rPr>
          <w:t>the</w:t>
        </w:r>
      </w:ins>
      <w:ins w:id="41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1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17" w:author="Mary O'Connor" w:date="2018-10-30T08:05:00Z">
        <w:r w:rsidR="002E622F">
          <w:rPr>
            <w:rFonts w:ascii="Times New Roman" w:hAnsi="Times New Roman"/>
          </w:rPr>
          <w:t>of all individual biomasses</w:t>
        </w:r>
      </w:ins>
      <w:ins w:id="41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19" w:author="Mary O'Connor" w:date="2018-10-30T10:04:00Z">
                <w:rPr>
                  <w:rFonts w:ascii="Cambria Math" w:hAnsi="Cambria Math"/>
                  <w:i/>
                </w:rPr>
              </w:ins>
            </m:ctrlPr>
          </m:dPr>
          <m:e>
            <m:nary>
              <m:naryPr>
                <m:chr m:val="∑"/>
                <m:limLoc m:val="subSup"/>
                <m:ctrlPr>
                  <w:ins w:id="420" w:author="Mary O'Connor" w:date="2018-10-30T10:04:00Z">
                    <w:rPr>
                      <w:rFonts w:ascii="Cambria Math" w:hAnsi="Cambria Math"/>
                      <w:i/>
                    </w:rPr>
                  </w:ins>
                </m:ctrlPr>
              </m:naryPr>
              <m:sub>
                <m:r>
                  <w:ins w:id="421" w:author="Mary O'Connor" w:date="2018-10-30T10:04:00Z">
                    <w:rPr>
                      <w:rFonts w:ascii="Cambria Math" w:hAnsi="Cambria Math"/>
                    </w:rPr>
                    <m:t>i=1</m:t>
                  </w:ins>
                </m:r>
              </m:sub>
              <m:sup>
                <m:r>
                  <w:ins w:id="422" w:author="Mary O'Connor" w:date="2018-10-30T10:04:00Z">
                    <w:rPr>
                      <w:rFonts w:ascii="Cambria Math" w:hAnsi="Cambria Math"/>
                    </w:rPr>
                    <m:t>J</m:t>
                  </w:ins>
                </m:r>
              </m:sup>
              <m:e>
                <m:sSubSup>
                  <m:sSubSupPr>
                    <m:ctrlPr>
                      <w:ins w:id="423" w:author="Mary O'Connor" w:date="2018-10-30T10:04:00Z">
                        <w:rPr>
                          <w:rFonts w:ascii="Cambria Math" w:hAnsi="Cambria Math"/>
                          <w:i/>
                        </w:rPr>
                      </w:ins>
                    </m:ctrlPr>
                  </m:sSubSupPr>
                  <m:e>
                    <m:r>
                      <w:ins w:id="424" w:author="Mary O'Connor" w:date="2018-10-30T10:04:00Z">
                        <w:rPr>
                          <w:rFonts w:ascii="Cambria Math" w:hAnsi="Cambria Math"/>
                        </w:rPr>
                        <m:t>m</m:t>
                      </w:ins>
                    </m:r>
                  </m:e>
                  <m:sub>
                    <m:r>
                      <w:ins w:id="425" w:author="Mary O'Connor" w:date="2018-10-30T10:04:00Z">
                        <w:rPr>
                          <w:rFonts w:ascii="Cambria Math" w:hAnsi="Cambria Math"/>
                        </w:rPr>
                        <m:t>i</m:t>
                      </w:ins>
                    </m:r>
                  </m:sub>
                  <m:sup>
                    <m:r>
                      <w:ins w:id="426" w:author="Mary O'Connor" w:date="2018-10-30T10:04:00Z">
                        <w:rPr>
                          <w:rFonts w:ascii="Cambria Math" w:hAnsi="Cambria Math"/>
                        </w:rPr>
                        <m:t>α</m:t>
                      </w:ins>
                    </m:r>
                  </m:sup>
                </m:sSubSup>
              </m:e>
            </m:nary>
          </m:e>
        </m:d>
        <m:r>
          <w:ins w:id="427" w:author="Mary O'Connor" w:date="2018-10-30T10:04:00Z">
            <w:rPr>
              <w:rFonts w:ascii="Cambria Math" w:hAnsi="Cambria Math"/>
            </w:rPr>
            <m:t>/</m:t>
          </w:ins>
        </m:r>
        <m:d>
          <m:dPr>
            <m:ctrlPr>
              <w:ins w:id="428" w:author="Mary O'Connor" w:date="2018-10-30T10:04:00Z">
                <w:rPr>
                  <w:rFonts w:ascii="Cambria Math" w:hAnsi="Cambria Math"/>
                  <w:i/>
                </w:rPr>
              </w:ins>
            </m:ctrlPr>
          </m:dPr>
          <m:e>
            <m:nary>
              <m:naryPr>
                <m:chr m:val="∑"/>
                <m:limLoc m:val="subSup"/>
                <m:ctrlPr>
                  <w:ins w:id="429" w:author="Mary O'Connor" w:date="2018-10-30T10:04:00Z">
                    <w:rPr>
                      <w:rFonts w:ascii="Cambria Math" w:hAnsi="Cambria Math"/>
                      <w:i/>
                    </w:rPr>
                  </w:ins>
                </m:ctrlPr>
              </m:naryPr>
              <m:sub>
                <m:r>
                  <w:ins w:id="430" w:author="Mary O'Connor" w:date="2018-10-30T10:04:00Z">
                    <w:rPr>
                      <w:rFonts w:ascii="Cambria Math" w:hAnsi="Cambria Math"/>
                    </w:rPr>
                    <m:t>i=1</m:t>
                  </w:ins>
                </m:r>
              </m:sub>
              <m:sup>
                <m:r>
                  <w:ins w:id="431" w:author="Mary O'Connor" w:date="2018-10-30T10:04:00Z">
                    <w:rPr>
                      <w:rFonts w:ascii="Cambria Math" w:hAnsi="Cambria Math"/>
                    </w:rPr>
                    <m:t>J</m:t>
                  </w:ins>
                </m:r>
              </m:sup>
              <m:e>
                <m:sSub>
                  <m:sSubPr>
                    <m:ctrlPr>
                      <w:ins w:id="432" w:author="Mary O'Connor" w:date="2018-10-30T10:04:00Z">
                        <w:rPr>
                          <w:rFonts w:ascii="Cambria Math" w:hAnsi="Cambria Math"/>
                          <w:i/>
                        </w:rPr>
                      </w:ins>
                    </m:ctrlPr>
                  </m:sSubPr>
                  <m:e>
                    <m:r>
                      <w:ins w:id="433" w:author="Mary O'Connor" w:date="2018-10-30T10:04:00Z">
                        <w:rPr>
                          <w:rFonts w:ascii="Cambria Math" w:hAnsi="Cambria Math"/>
                        </w:rPr>
                        <m:t>m</m:t>
                      </w:ins>
                    </m:r>
                  </m:e>
                  <m:sub>
                    <m:r>
                      <w:ins w:id="434" w:author="Mary O'Connor" w:date="2018-10-30T10:04:00Z">
                        <w:rPr>
                          <w:rFonts w:ascii="Cambria Math" w:hAnsi="Cambria Math"/>
                        </w:rPr>
                        <m:t>i</m:t>
                      </w:ins>
                    </m:r>
                  </m:sub>
                </m:sSub>
              </m:e>
            </m:nary>
          </m:e>
        </m:d>
      </m:oMath>
      <w:ins w:id="435" w:author="Mary O'Connor" w:date="2018-10-30T10:06:00Z">
        <w:r w:rsidR="00FB57E2">
          <w:rPr>
            <w:rFonts w:ascii="Times New Roman" w:hAnsi="Times New Roman"/>
          </w:rPr>
          <w:t>]</w:t>
        </w:r>
      </w:ins>
      <w:ins w:id="436" w:author="Mary O'Connor" w:date="2018-10-30T10:02:00Z">
        <w:r w:rsidR="00926D04" w:rsidRPr="0084135A">
          <w:rPr>
            <w:rFonts w:ascii="Times New Roman" w:hAnsi="Times New Roman"/>
          </w:rPr>
          <w:t xml:space="preserve"> </w:t>
        </w:r>
      </w:ins>
      <w:ins w:id="437" w:author="Mary O'Connor" w:date="2018-10-30T08:10:00Z">
        <w:r w:rsidR="00614D28">
          <w:rPr>
            <w:rFonts w:ascii="Times New Roman" w:hAnsi="Times New Roman"/>
          </w:rPr>
          <w:t xml:space="preserve">corrected </w:t>
        </w:r>
      </w:ins>
      <w:ins w:id="438" w:author="Mary O'Connor" w:date="2018-10-30T08:11:00Z">
        <w:r w:rsidR="00614D28">
          <w:rPr>
            <w:rFonts w:ascii="Times New Roman" w:hAnsi="Times New Roman"/>
          </w:rPr>
          <w:t xml:space="preserve">for the greater contribution to </w:t>
        </w:r>
      </w:ins>
      <w:ins w:id="439" w:author="Mary O'Connor" w:date="2018-10-30T10:05:00Z">
        <w:r w:rsidR="00926D04">
          <w:rPr>
            <w:rFonts w:ascii="Times New Roman" w:hAnsi="Times New Roman"/>
          </w:rPr>
          <w:t xml:space="preserve">total </w:t>
        </w:r>
      </w:ins>
      <w:ins w:id="440" w:author="Mary O'Connor" w:date="2018-10-30T08:11:00Z">
        <w:r w:rsidR="00614D28">
          <w:rPr>
            <w:rFonts w:ascii="Times New Roman" w:hAnsi="Times New Roman"/>
          </w:rPr>
          <w:t xml:space="preserve">mass-specific metabolic biomass by small individuals. This ‘mass-corrected biomass’ estimate </w:t>
        </w:r>
      </w:ins>
      <w:del w:id="441" w:author="Mary O'Connor" w:date="2018-10-30T08:11:00Z">
        <w:r w:rsidR="00F0542B" w:rsidDel="00614D28">
          <w:rPr>
            <w:rFonts w:ascii="Times New Roman" w:hAnsi="Times New Roman"/>
          </w:rPr>
          <w:delText xml:space="preserve">that </w:delText>
        </w:r>
      </w:del>
      <w:del w:id="442" w:author="Mary O'Connor" w:date="2018-10-30T10:05:00Z">
        <w:r w:rsidR="00F0542B" w:rsidDel="00FB57E2">
          <w:rPr>
            <w:rFonts w:ascii="Times New Roman" w:hAnsi="Times New Roman"/>
          </w:rPr>
          <w:delText>considers</w:delText>
        </w:r>
      </w:del>
      <w:ins w:id="443" w:author="Mary O'Connor" w:date="2018-10-30T10:05:00Z">
        <w:r w:rsidR="00FB57E2">
          <w:rPr>
            <w:rFonts w:ascii="Times New Roman" w:hAnsi="Times New Roman"/>
          </w:rPr>
          <w:t>accounts for</w:t>
        </w:r>
      </w:ins>
      <w:ins w:id="444" w:author="Mary O'Connor" w:date="2018-10-30T07:59:00Z">
        <w:r w:rsidR="002E622F">
          <w:rPr>
            <w:rFonts w:ascii="Times New Roman" w:hAnsi="Times New Roman"/>
          </w:rPr>
          <w:t xml:space="preserve"> the allometric scaling </w:t>
        </w:r>
      </w:ins>
      <w:ins w:id="445" w:author="Mary O'Connor" w:date="2018-10-30T08:06:00Z">
        <w:r w:rsidR="002E622F">
          <w:rPr>
            <w:rFonts w:ascii="Times New Roman" w:hAnsi="Times New Roman"/>
          </w:rPr>
          <w:t xml:space="preserve">(alpha) </w:t>
        </w:r>
      </w:ins>
      <w:ins w:id="446" w:author="Mary O'Connor" w:date="2018-10-30T07:59:00Z">
        <w:r w:rsidR="002E622F">
          <w:rPr>
            <w:rFonts w:ascii="Times New Roman" w:hAnsi="Times New Roman"/>
          </w:rPr>
          <w:t>of oxygen production and consumption with body size (YD and Allen 2012</w:t>
        </w:r>
      </w:ins>
      <w:ins w:id="447"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48" w:author="Mary O'Connor" w:date="2018-10-30T07:59:00Z">
        <w:r w:rsidR="002E622F">
          <w:rPr>
            <w:rFonts w:ascii="Times New Roman" w:hAnsi="Times New Roman"/>
          </w:rPr>
          <w:t>).</w:t>
        </w:r>
      </w:ins>
      <w:r w:rsidR="00F0542B">
        <w:rPr>
          <w:rFonts w:ascii="Times New Roman" w:hAnsi="Times New Roman"/>
        </w:rPr>
        <w:t xml:space="preserve"> </w:t>
      </w:r>
      <w:ins w:id="449" w:author="Mary O'Connor" w:date="2018-10-30T07:59:00Z">
        <w:r w:rsidR="002E622F">
          <w:rPr>
            <w:rFonts w:ascii="Times New Roman" w:hAnsi="Times New Roman"/>
          </w:rPr>
          <w:t>This is necessary, be</w:t>
        </w:r>
      </w:ins>
      <w:ins w:id="450" w:author="Mary O'Connor" w:date="2018-10-30T08:00:00Z">
        <w:r w:rsidR="002E622F">
          <w:rPr>
            <w:rFonts w:ascii="Times New Roman" w:hAnsi="Times New Roman"/>
          </w:rPr>
          <w:t xml:space="preserve">cause if community biomass is comprised of one large individual, that biomass will </w:t>
        </w:r>
      </w:ins>
      <w:ins w:id="451" w:author="Mary O'Connor" w:date="2018-10-30T08:02:00Z">
        <w:r w:rsidR="002E622F">
          <w:rPr>
            <w:rFonts w:ascii="Times New Roman" w:hAnsi="Times New Roman"/>
          </w:rPr>
          <w:t xml:space="preserve">[produce and] consume less oxygen per gram biomass </w:t>
        </w:r>
      </w:ins>
      <w:ins w:id="452" w:author="Mary O'Connor" w:date="2018-10-30T08:04:00Z">
        <w:r w:rsidR="002E622F">
          <w:rPr>
            <w:rFonts w:ascii="Times New Roman" w:hAnsi="Times New Roman"/>
          </w:rPr>
          <w:t xml:space="preserve">in a given time period </w:t>
        </w:r>
      </w:ins>
      <w:ins w:id="453" w:author="Mary O'Connor" w:date="2018-10-30T08:02:00Z">
        <w:r w:rsidR="002E622F">
          <w:rPr>
            <w:rFonts w:ascii="Times New Roman" w:hAnsi="Times New Roman"/>
          </w:rPr>
          <w:t>than if the sam</w:t>
        </w:r>
        <w:bookmarkStart w:id="454" w:name="_GoBack"/>
        <w:bookmarkEnd w:id="454"/>
        <w:r w:rsidR="002E622F">
          <w:rPr>
            <w:rFonts w:ascii="Times New Roman" w:hAnsi="Times New Roman"/>
          </w:rPr>
          <w:t>e total biomass were comprised of many small individual</w:t>
        </w:r>
      </w:ins>
      <w:ins w:id="455" w:author="Mary O'Connor" w:date="2018-10-30T10:09:00Z">
        <w:r w:rsidR="00FB57E2">
          <w:rPr>
            <w:rFonts w:ascii="Times New Roman" w:hAnsi="Times New Roman"/>
          </w:rPr>
          <w:t>s; in other words,</w:t>
        </w:r>
      </w:ins>
      <w:ins w:id="456"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57" w:author="Mary O'Connor" w:date="2018-10-30T10:11:00Z">
        <w:r w:rsidR="00FB57E2">
          <w:rPr>
            <w:rStyle w:val="CommentReference"/>
            <w:rFonts w:ascii="Times" w:hAnsi="Times"/>
            <w:sz w:val="24"/>
            <w:szCs w:val="24"/>
            <w:lang w:val="de-DE"/>
          </w:rPr>
          <w:t>a</w:t>
        </w:r>
      </w:ins>
      <w:ins w:id="458" w:author="Mary O'Connor" w:date="2018-10-30T10:10:00Z">
        <w:r w:rsidR="00FB57E2" w:rsidRPr="00FB57E2">
          <w:rPr>
            <w:rStyle w:val="CommentReference"/>
            <w:rFonts w:ascii="Times" w:hAnsi="Times"/>
            <w:sz w:val="24"/>
            <w:szCs w:val="24"/>
            <w:lang w:val="de-DE"/>
            <w:rPrChange w:id="459" w:author="Mary O'Connor" w:date="2018-10-30T10:10:00Z">
              <w:rPr>
                <w:rStyle w:val="CommentReference"/>
                <w:lang w:val="de-DE"/>
              </w:rPr>
            </w:rPrChang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FB57E2">
          <w:rPr>
            <w:rStyle w:val="CommentReference"/>
            <w:rFonts w:ascii="Times" w:hAnsi="Times"/>
            <w:i/>
            <w:sz w:val="24"/>
            <w:szCs w:val="24"/>
            <w:lang w:val="de-DE"/>
            <w:rPrChange w:id="460" w:author="Mary O'Connor" w:date="2018-10-30T10:11:00Z">
              <w:rPr>
                <w:rStyle w:val="CommentReference"/>
                <w:rFonts w:ascii="Times" w:hAnsi="Times"/>
                <w:sz w:val="24"/>
                <w:szCs w:val="24"/>
                <w:lang w:val="de-DE"/>
              </w:rPr>
            </w:rPrChange>
          </w:rPr>
          <w:t>m</w:t>
        </w:r>
      </w:ins>
      <w:ins w:id="461" w:author="Mary O'Connor" w:date="2018-10-30T10:11:00Z">
        <w:r w:rsidR="00FB57E2" w:rsidRPr="00FB57E2">
          <w:rPr>
            <w:rStyle w:val="CommentReference"/>
            <w:rFonts w:ascii="Times" w:hAnsi="Times"/>
            <w:i/>
            <w:sz w:val="24"/>
            <w:szCs w:val="24"/>
            <w:vertAlign w:val="subscript"/>
            <w:lang w:val="de-DE"/>
            <w:rPrChange w:id="462" w:author="Mary O'Connor" w:date="2018-10-30T10:11:00Z">
              <w:rPr>
                <w:rStyle w:val="CommentReference"/>
                <w:rFonts w:ascii="Times" w:hAnsi="Times"/>
                <w:sz w:val="24"/>
                <w:szCs w:val="24"/>
                <w:lang w:val="de-DE"/>
              </w:rPr>
            </w:rPrChange>
          </w:rPr>
          <w:t>i</w:t>
        </w:r>
      </w:ins>
      <w:ins w:id="463" w:author="Mary O'Connor" w:date="2018-10-30T10:10:00Z">
        <w:r w:rsidR="00FB57E2" w:rsidRPr="00FB57E2">
          <w:rPr>
            <w:rStyle w:val="CommentReference"/>
            <w:rFonts w:ascii="Times" w:hAnsi="Times"/>
            <w:i/>
            <w:sz w:val="24"/>
            <w:szCs w:val="24"/>
            <w:vertAlign w:val="subscript"/>
            <w:lang w:val="de-DE"/>
            <w:rPrChange w:id="464" w:author="Mary O'Connor" w:date="2018-10-30T10:11:00Z">
              <w:rPr>
                <w:rStyle w:val="CommentReference"/>
                <w:rFonts w:ascii="Times" w:hAnsi="Times"/>
                <w:sz w:val="24"/>
                <w:szCs w:val="24"/>
                <w:lang w:val="de-DE"/>
              </w:rPr>
            </w:rPrChange>
          </w:rPr>
          <w:t>i</w:t>
        </w:r>
      </w:ins>
      <w:ins w:id="465"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66" w:author="Mary O'Connor" w:date="2018-10-30T10:10:00Z">
        <w:r w:rsidR="00FB57E2" w:rsidRPr="00FB57E2" w:rsidDel="002E622F">
          <w:rPr>
            <w:rFonts w:ascii="Times" w:hAnsi="Times"/>
            <w:rPrChange w:id="467" w:author="Mary O'Connor" w:date="2018-10-30T10:10:00Z">
              <w:rPr>
                <w:rFonts w:ascii="Times New Roman" w:hAnsi="Times New Roman"/>
              </w:rPr>
            </w:rPrChange>
          </w:rPr>
          <w:t xml:space="preserve"> </w:t>
        </w:r>
      </w:ins>
      <w:del w:id="468"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69"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70" w:author="Mary O'Connor" w:date="2018-10-30T08:04:00Z">
        <w:r w:rsidR="002E622F">
          <w:rPr>
            <w:rFonts w:ascii="Times New Roman" w:hAnsi="Times New Roman"/>
          </w:rPr>
          <w:t xml:space="preserve"> [when does M(mba-1) approach Mb?]</w:t>
        </w:r>
      </w:ins>
      <w:del w:id="471"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72"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73"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74" w:author="Mary O'Connor" w:date="2018-09-18T11:29:00Z">
        <w:r w:rsidR="001B5AAF">
          <w:rPr>
            <w:rFonts w:ascii="Times New Roman" w:hAnsi="Times New Roman"/>
          </w:rPr>
          <w:t xml:space="preserve">oxygen </w:t>
        </w:r>
      </w:ins>
      <w:r w:rsidR="00D74D2D">
        <w:rPr>
          <w:rFonts w:ascii="Times New Roman" w:hAnsi="Times New Roman"/>
        </w:rPr>
        <w:t>fluxe</w:t>
      </w:r>
      <w:ins w:id="475" w:author="Mary O'Connor" w:date="2018-09-20T13:16:00Z">
        <w:r w:rsidR="00BF6253">
          <w:rPr>
            <w:rFonts w:ascii="Times New Roman" w:hAnsi="Times New Roman"/>
          </w:rPr>
          <w:t>s (net ecosystem oxygen production and net ecosystem oxygen consumption)</w:t>
        </w:r>
      </w:ins>
      <w:del w:id="476"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77" w:author="Mary O'Connor" w:date="2018-09-20T13:16:00Z">
        <w:r w:rsidR="00D74D2D" w:rsidDel="00BF6253">
          <w:rPr>
            <w:rFonts w:ascii="Times New Roman" w:hAnsi="Times New Roman"/>
          </w:rPr>
          <w:delText xml:space="preserve">this </w:delText>
        </w:r>
      </w:del>
      <w:ins w:id="478" w:author="Mary O'Connor" w:date="2018-09-20T13:16:00Z">
        <w:r w:rsidR="00BF6253">
          <w:rPr>
            <w:rFonts w:ascii="Times New Roman" w:hAnsi="Times New Roman"/>
          </w:rPr>
          <w:t xml:space="preserve">equation 1b </w:t>
        </w:r>
      </w:ins>
      <w:del w:id="479"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80" w:author="Mary O'Connor" w:date="2018-09-20T13:19:00Z">
        <w:r w:rsidR="00BF6253">
          <w:rPr>
            <w:rFonts w:ascii="Times New Roman" w:hAnsi="Times New Roman"/>
          </w:rPr>
          <w:t xml:space="preserve">. </w:t>
        </w:r>
      </w:ins>
      <w:del w:id="481" w:author="Mary O'Connor" w:date="2018-09-20T13:20:00Z">
        <w:r w:rsidR="00D74D2D" w:rsidDel="00BF6253">
          <w:rPr>
            <w:rFonts w:ascii="Times New Roman" w:hAnsi="Times New Roman"/>
          </w:rPr>
          <w:delText>. T</w:delText>
        </w:r>
      </w:del>
      <w:del w:id="482"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83"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84"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85"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86"/>
      <w:r>
        <w:rPr>
          <w:rFonts w:ascii="Times New Roman" w:hAnsi="Times New Roman"/>
        </w:rPr>
        <w:t xml:space="preserve">If species </w:t>
      </w:r>
      <w:commentRangeEnd w:id="486"/>
      <w:r w:rsidR="00373173">
        <w:rPr>
          <w:rStyle w:val="CommentReference"/>
          <w:lang w:val="de-DE"/>
        </w:rPr>
        <w:commentReference w:id="486"/>
      </w:r>
      <w:r>
        <w:rPr>
          <w:rFonts w:ascii="Times New Roman" w:hAnsi="Times New Roman"/>
        </w:rPr>
        <w:t xml:space="preserve">interactions drive systematic changes in </w:t>
      </w:r>
      <w:commentRangeStart w:id="487"/>
      <w:r w:rsidRPr="0084135A">
        <w:rPr>
          <w:rFonts w:ascii="Times New Roman" w:hAnsi="Times New Roman"/>
        </w:rPr>
        <w:t>‘mass-corrected’ biomass</w:t>
      </w:r>
      <w:r>
        <w:rPr>
          <w:rFonts w:ascii="Times New Roman" w:hAnsi="Times New Roman"/>
        </w:rPr>
        <w:t xml:space="preserve"> </w:t>
      </w:r>
      <w:commentRangeEnd w:id="487"/>
      <w:r w:rsidR="00375ABE">
        <w:rPr>
          <w:rStyle w:val="CommentReference"/>
          <w:lang w:val="de-DE"/>
        </w:rPr>
        <w:commentReference w:id="487"/>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88"/>
      <w:r w:rsidR="00D43EF8">
        <w:rPr>
          <w:rFonts w:ascii="Times New Roman" w:hAnsi="Times New Roman"/>
        </w:rPr>
        <w:t>hypothesis</w:t>
      </w:r>
      <w:commentRangeEnd w:id="488"/>
      <w:r w:rsidR="00373173">
        <w:rPr>
          <w:rStyle w:val="CommentReference"/>
          <w:lang w:val="de-DE"/>
        </w:rPr>
        <w:commentReference w:id="488"/>
      </w:r>
      <w:r w:rsidR="00D43EF8">
        <w:rPr>
          <w:rFonts w:ascii="Times New Roman" w:hAnsi="Times New Roman"/>
        </w:rPr>
        <w:t xml:space="preserve">, </w:t>
      </w:r>
      <w:commentRangeStart w:id="489"/>
      <w:r w:rsidR="00D43EF8">
        <w:rPr>
          <w:rFonts w:ascii="Times New Roman" w:hAnsi="Times New Roman"/>
        </w:rPr>
        <w:t>Fig 1F</w:t>
      </w:r>
      <w:commentRangeEnd w:id="489"/>
      <w:r w:rsidR="00373173">
        <w:rPr>
          <w:rStyle w:val="CommentReference"/>
          <w:lang w:val="de-DE"/>
        </w:rPr>
        <w:commentReference w:id="489"/>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90" w:author="Mary O'Connor" w:date="2018-09-20T13:12:00Z">
        <w:r w:rsidR="00BF6253">
          <w:rPr>
            <w:rFonts w:ascii="Times New Roman" w:hAnsi="Times New Roman"/>
            <w:i/>
          </w:rPr>
          <w:t xml:space="preserve">add TSR here? </w:t>
        </w:r>
      </w:ins>
      <w:commentRangeStart w:id="491"/>
      <w:r w:rsidR="00F979FB">
        <w:rPr>
          <w:rFonts w:ascii="Times New Roman" w:hAnsi="Times New Roman"/>
        </w:rPr>
        <w:t>Alternatively</w:t>
      </w:r>
      <w:r w:rsidR="008765BC">
        <w:rPr>
          <w:rFonts w:ascii="Times New Roman" w:hAnsi="Times New Roman"/>
        </w:rPr>
        <w:t>,</w:t>
      </w:r>
      <w:commentRangeEnd w:id="491"/>
      <w:r w:rsidR="001B5AAF">
        <w:rPr>
          <w:rStyle w:val="CommentReference"/>
          <w:lang w:val="de-DE"/>
        </w:rPr>
        <w:commentReference w:id="491"/>
      </w:r>
      <w:r w:rsidR="008765BC">
        <w:rPr>
          <w:rFonts w:ascii="Times New Roman" w:hAnsi="Times New Roman"/>
        </w:rPr>
        <w:t xml:space="preserve"> if </w:t>
      </w:r>
      <w:ins w:id="492" w:author="Mary O'Connor" w:date="2018-09-18T10:20:00Z">
        <w:r w:rsidR="0023470C">
          <w:rPr>
            <w:rFonts w:ascii="Times New Roman" w:hAnsi="Times New Roman"/>
          </w:rPr>
          <w:lastRenderedPageBreak/>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93"/>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93"/>
      <w:r w:rsidR="0023470C">
        <w:rPr>
          <w:rStyle w:val="CommentReference"/>
          <w:lang w:val="de-DE"/>
        </w:rPr>
        <w:commentReference w:id="493"/>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94"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95"/>
      <w:r w:rsidRPr="0084135A">
        <w:rPr>
          <w:rFonts w:ascii="Times New Roman" w:hAnsi="Times New Roman"/>
          <w:b/>
        </w:rPr>
        <w:t>Results</w:t>
      </w:r>
      <w:commentRangeEnd w:id="495"/>
      <w:r w:rsidR="00AD39C4">
        <w:rPr>
          <w:rStyle w:val="CommentReference"/>
          <w:lang w:val="de-DE"/>
        </w:rPr>
        <w:commentReference w:id="495"/>
      </w:r>
      <w:r w:rsidR="00B13135">
        <w:rPr>
          <w:rFonts w:ascii="Times New Roman" w:hAnsi="Times New Roman"/>
          <w:b/>
        </w:rPr>
        <w:t xml:space="preserve"> </w:t>
      </w:r>
    </w:p>
    <w:p w14:paraId="2CA1E73B" w14:textId="0CEBC760" w:rsidR="009A7164" w:rsidRDefault="00624EF5" w:rsidP="001D72B1">
      <w:pPr>
        <w:widowControl w:val="0"/>
        <w:autoSpaceDE w:val="0"/>
        <w:autoSpaceDN w:val="0"/>
        <w:adjustRightInd w:val="0"/>
        <w:spacing w:after="0" w:line="480" w:lineRule="auto"/>
        <w:ind w:firstLine="708"/>
        <w:rPr>
          <w:ins w:id="496" w:author="Mary O'Connor" w:date="2018-10-17T19:10: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497"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98" w:author="Mary O'Connor" w:date="2018-10-17T19:09:00Z">
        <w:r w:rsidR="00FD22EB">
          <w:rPr>
            <w:rFonts w:ascii="Times New Roman" w:hAnsi="Times New Roman"/>
          </w:rPr>
          <w:t>that became apparent after the first week</w:t>
        </w:r>
      </w:ins>
      <w:ins w:id="499" w:author="Mary O'Connor" w:date="2018-10-29T11:34:00Z">
        <w:r w:rsidR="003854DE">
          <w:rPr>
            <w:rFonts w:ascii="Times New Roman" w:hAnsi="Times New Roman"/>
          </w:rPr>
          <w:t>s</w:t>
        </w:r>
      </w:ins>
      <w:ins w:id="500"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501"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502" w:author="Mary O'Connor" w:date="2018-10-17T19:09:00Z">
        <w:r w:rsidR="00FD22EB">
          <w:rPr>
            <w:rFonts w:ascii="Times New Roman" w:hAnsi="Times New Roman"/>
          </w:rPr>
          <w:t xml:space="preserve"> (Table X, SX)</w:t>
        </w:r>
      </w:ins>
      <w:r w:rsidR="001D72B1">
        <w:rPr>
          <w:rFonts w:ascii="Times New Roman" w:hAnsi="Times New Roman"/>
        </w:rPr>
        <w:t>.</w:t>
      </w:r>
      <w:r w:rsidR="00AA3623">
        <w:rPr>
          <w:rFonts w:ascii="Times New Roman" w:hAnsi="Times New Roman"/>
        </w:rPr>
        <w:t xml:space="preserve"> </w:t>
      </w: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503"/>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ANOVA: F = 0.5.24, </w:t>
      </w:r>
      <w:proofErr w:type="spellStart"/>
      <w:r w:rsidR="00D27EFC">
        <w:rPr>
          <w:rFonts w:ascii="Times New Roman" w:hAnsi="Times New Roman"/>
        </w:rPr>
        <w:t>df</w:t>
      </w:r>
      <w:proofErr w:type="spellEnd"/>
      <w:r w:rsidR="00D27EFC">
        <w:rPr>
          <w:rFonts w:ascii="Times New Roman" w:hAnsi="Times New Roman"/>
        </w:rPr>
        <w:t xml:space="preserve"> = 27, 180, p = 0.02) </w:t>
      </w:r>
      <w:r w:rsidR="005F0278">
        <w:rPr>
          <w:rFonts w:ascii="Times New Roman" w:hAnsi="Times New Roman"/>
        </w:rPr>
        <w:t>(</w:t>
      </w:r>
      <w:r w:rsidR="00AA3623">
        <w:rPr>
          <w:rFonts w:ascii="Times New Roman" w:hAnsi="Times New Roman"/>
        </w:rPr>
        <w:t>Fig 2</w:t>
      </w:r>
      <w:ins w:id="504"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503"/>
      <w:r w:rsidR="008B4B99">
        <w:rPr>
          <w:rStyle w:val="CommentReference"/>
          <w:lang w:val="de-DE"/>
        </w:rPr>
        <w:commentReference w:id="503"/>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xml:space="preserve">: F = 0.72, </w:t>
      </w:r>
      <w:proofErr w:type="spellStart"/>
      <w:r w:rsidR="004E315A">
        <w:rPr>
          <w:rFonts w:ascii="Times New Roman" w:hAnsi="Times New Roman"/>
        </w:rPr>
        <w:t>df</w:t>
      </w:r>
      <w:proofErr w:type="spellEnd"/>
      <w:r w:rsidR="004E315A">
        <w:rPr>
          <w:rFonts w:ascii="Times New Roman" w:hAnsi="Times New Roman"/>
        </w:rPr>
        <w:t xml:space="preserve">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505"/>
      <w:r>
        <w:rPr>
          <w:rFonts w:ascii="Times New Roman" w:hAnsi="Times New Roman"/>
        </w:rPr>
        <w:t xml:space="preserve">only (A), </w:t>
      </w:r>
      <w:commentRangeEnd w:id="505"/>
      <w:r w:rsidR="00AD39C4">
        <w:rPr>
          <w:rStyle w:val="CommentReference"/>
          <w:lang w:val="de-DE"/>
        </w:rPr>
        <w:commentReference w:id="505"/>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w:t>
      </w:r>
      <w:r>
        <w:rPr>
          <w:rFonts w:ascii="Times New Roman" w:hAnsi="Times New Roman"/>
        </w:rPr>
        <w:lastRenderedPageBreak/>
        <w:t xml:space="preserve">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506"/>
      <w:r w:rsidR="00D95CCE">
        <w:rPr>
          <w:rFonts w:ascii="Times New Roman" w:hAnsi="Times New Roman"/>
        </w:rPr>
        <w:t>body size distribution</w:t>
      </w:r>
      <w:r w:rsidR="003931A9">
        <w:rPr>
          <w:rFonts w:ascii="Times New Roman" w:hAnsi="Times New Roman"/>
        </w:rPr>
        <w:t xml:space="preserve"> </w:t>
      </w:r>
      <w:commentRangeEnd w:id="506"/>
      <w:r w:rsidR="00373173">
        <w:rPr>
          <w:rStyle w:val="CommentReference"/>
          <w:lang w:val="de-DE"/>
        </w:rPr>
        <w:commentReference w:id="506"/>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507"/>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507"/>
      <w:r w:rsidR="0023308C">
        <w:rPr>
          <w:rStyle w:val="CommentReference"/>
          <w:lang w:val="de-DE"/>
        </w:rPr>
        <w:commentReference w:id="507"/>
      </w:r>
      <w:r w:rsidR="00E26764">
        <w:rPr>
          <w:rFonts w:ascii="Times New Roman" w:hAnsi="Times New Roman"/>
        </w:rPr>
        <w:t>cm</w:t>
      </w:r>
      <w:r w:rsidR="00EF5004">
        <w:rPr>
          <w:rFonts w:ascii="Times New Roman" w:hAnsi="Times New Roman"/>
        </w:rPr>
        <w:t xml:space="preserve"> 95% CI: 0.79-</w:t>
      </w:r>
      <w:ins w:id="508" w:author="Mary O'Connor" w:date="2018-09-18T10:32:00Z">
        <w:r w:rsidR="008B4B99">
          <w:rPr>
            <w:rFonts w:ascii="Times New Roman" w:hAnsi="Times New Roman"/>
          </w:rPr>
          <w:t>0</w:t>
        </w:r>
      </w:ins>
      <w:del w:id="509"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xml:space="preserve">) and the pattern in which the </w:t>
      </w:r>
      <w:proofErr w:type="spellStart"/>
      <w:r w:rsidR="00AA3623">
        <w:rPr>
          <w:rFonts w:ascii="Times New Roman" w:hAnsi="Times New Roman"/>
        </w:rPr>
        <w:t>algae+grazer</w:t>
      </w:r>
      <w:proofErr w:type="spellEnd"/>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510" w:author="Mary O'Connor" w:date="2018-09-18T10:28:00Z">
        <w:r w:rsidR="007F5FF7" w:rsidDel="0023470C">
          <w:rPr>
            <w:rFonts w:ascii="Times New Roman" w:hAnsi="Times New Roman"/>
          </w:rPr>
          <w:delText>consumers</w:delText>
        </w:r>
      </w:del>
      <w:ins w:id="511"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w:t>
      </w:r>
      <w:r w:rsidR="0005406A">
        <w:rPr>
          <w:rFonts w:ascii="Times New Roman" w:hAnsi="Times New Roman"/>
        </w:rPr>
        <w:lastRenderedPageBreak/>
        <w:t xml:space="preserve">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512"/>
      <w:r w:rsidRPr="007C3C63">
        <w:rPr>
          <w:rFonts w:ascii="Times New Roman" w:hAnsi="Times New Roman"/>
          <w:b/>
        </w:rPr>
        <w:t xml:space="preserve">Figure </w:t>
      </w:r>
      <w:r>
        <w:rPr>
          <w:rFonts w:ascii="Times New Roman" w:hAnsi="Times New Roman"/>
          <w:b/>
        </w:rPr>
        <w:t>3</w:t>
      </w:r>
      <w:commentRangeEnd w:id="512"/>
      <w:r w:rsidR="00373173">
        <w:rPr>
          <w:rStyle w:val="CommentReference"/>
          <w:lang w:val="de-DE"/>
        </w:rPr>
        <w:commentReference w:id="512"/>
      </w:r>
      <w:r w:rsidRPr="007C3C63">
        <w:rPr>
          <w:rFonts w:ascii="Times New Roman" w:hAnsi="Times New Roman"/>
          <w:b/>
        </w:rPr>
        <w:t xml:space="preserve">: </w:t>
      </w:r>
      <w:r>
        <w:rPr>
          <w:rFonts w:ascii="Times New Roman" w:hAnsi="Times New Roman"/>
        </w:rPr>
        <w:t>T</w:t>
      </w:r>
      <w:commentRangeStart w:id="513"/>
      <w:r>
        <w:rPr>
          <w:rFonts w:ascii="Times New Roman" w:hAnsi="Times New Roman"/>
        </w:rPr>
        <w:t xml:space="preserve">he </w:t>
      </w:r>
      <w:commentRangeEnd w:id="513"/>
      <w:r w:rsidR="00AD39C4">
        <w:rPr>
          <w:rStyle w:val="CommentReference"/>
          <w:lang w:val="de-DE"/>
        </w:rPr>
        <w:commentReference w:id="513"/>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514"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515"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516" w:author="Mary O'Connor" w:date="2018-10-17T19:11:00Z"/>
          <w:rFonts w:ascii="Times New Roman" w:hAnsi="Times New Roman"/>
          <w:b/>
        </w:rPr>
      </w:pPr>
      <w:ins w:id="517"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518" w:author="Mary O'Connor" w:date="2018-10-17T19:12:00Z">
        <w:r>
          <w:rPr>
            <w:rFonts w:ascii="Times New Roman" w:hAnsi="Times New Roman"/>
          </w:rPr>
          <w:t>and time on trophic cascade strength</w:t>
        </w:r>
      </w:ins>
      <w:ins w:id="519"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w:t>
        </w:r>
        <w:r>
          <w:rPr>
            <w:rFonts w:ascii="Times New Roman" w:hAnsi="Times New Roman"/>
          </w:rPr>
          <w:lastRenderedPageBreak/>
          <w:t xml:space="preserve">Models included a random effect for </w:t>
        </w:r>
      </w:ins>
      <w:ins w:id="520" w:author="Mary O'Connor" w:date="2018-10-17T19:12:00Z">
        <w:r>
          <w:rPr>
            <w:rFonts w:ascii="Times New Roman" w:hAnsi="Times New Roman"/>
          </w:rPr>
          <w:t>the experimental unit – tanks</w:t>
        </w:r>
      </w:ins>
      <w:ins w:id="521" w:author="Mary O'Connor" w:date="2018-10-17T19:13:00Z">
        <w:r>
          <w:rPr>
            <w:rFonts w:ascii="Times New Roman" w:hAnsi="Times New Roman"/>
          </w:rPr>
          <w:t xml:space="preserve"> with and without predators</w:t>
        </w:r>
      </w:ins>
      <w:ins w:id="522" w:author="Mary O'Connor" w:date="2018-10-17T19:12:00Z">
        <w:r>
          <w:rPr>
            <w:rFonts w:ascii="Times New Roman" w:hAnsi="Times New Roman"/>
          </w:rPr>
          <w:t xml:space="preserve"> </w:t>
        </w:r>
      </w:ins>
      <w:ins w:id="523" w:author="Mary O'Connor" w:date="2018-10-17T19:13:00Z">
        <w:r>
          <w:rPr>
            <w:rFonts w:ascii="Times New Roman" w:hAnsi="Times New Roman"/>
          </w:rPr>
          <w:t>receiving</w:t>
        </w:r>
      </w:ins>
      <w:ins w:id="524" w:author="Mary O'Connor" w:date="2018-10-17T19:12:00Z">
        <w:r>
          <w:rPr>
            <w:rFonts w:ascii="Times New Roman" w:hAnsi="Times New Roman"/>
          </w:rPr>
          <w:t xml:space="preserve"> </w:t>
        </w:r>
      </w:ins>
      <w:ins w:id="525" w:author="Mary O'Connor" w:date="2018-10-17T19:13:00Z">
        <w:r>
          <w:rPr>
            <w:rFonts w:ascii="Times New Roman" w:hAnsi="Times New Roman"/>
          </w:rPr>
          <w:t>the same power inputs</w:t>
        </w:r>
      </w:ins>
      <w:ins w:id="526"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4D5311F9"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Nested versions of the full model (</w:t>
      </w:r>
      <w:proofErr w:type="spellStart"/>
      <w:r w:rsidR="00624EF5">
        <w:rPr>
          <w:rFonts w:ascii="Times New Roman" w:hAnsi="Times New Roman"/>
        </w:rPr>
        <w:t>Eqn</w:t>
      </w:r>
      <w:proofErr w:type="spellEnd"/>
      <w:r w:rsidR="00624EF5">
        <w:rPr>
          <w:rFonts w:ascii="Times New Roman" w:hAnsi="Times New Roman"/>
        </w:rPr>
        <w:t xml:space="preserve">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w:t>
      </w:r>
      <w:proofErr w:type="spellStart"/>
      <w:r w:rsidR="003812F7">
        <w:rPr>
          <w:rFonts w:ascii="Times New Roman" w:hAnsi="Times New Roman"/>
        </w:rPr>
        <w:t>u</w:t>
      </w:r>
      <w:r w:rsidR="003812F7">
        <w:rPr>
          <w:rFonts w:ascii="Times New Roman" w:hAnsi="Times New Roman"/>
          <w:vertAlign w:val="subscript"/>
        </w:rPr>
        <w:t>j</w:t>
      </w:r>
      <w:proofErr w:type="spellEnd"/>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lastRenderedPageBreak/>
              <w:t>1</w:t>
            </w:r>
          </w:p>
        </w:tc>
        <w:tc>
          <w:tcPr>
            <w:tcW w:w="5897" w:type="dxa"/>
            <w:gridSpan w:val="9"/>
          </w:tcPr>
          <w:p w14:paraId="44BFD4A3" w14:textId="77777777" w:rsidR="009633FC" w:rsidRPr="00824336" w:rsidRDefault="00715DAA"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715DAA"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527" w:author="Mary O'Connor" w:date="2018-09-18T10:28:00Z">
        <w:r w:rsidR="001225CD" w:rsidDel="0023470C">
          <w:rPr>
            <w:rFonts w:ascii="Times New Roman" w:hAnsi="Times New Roman"/>
          </w:rPr>
          <w:delText>consumers</w:delText>
        </w:r>
      </w:del>
      <w:ins w:id="528" w:author="Mary O'Connor" w:date="2018-09-18T10:28:00Z">
        <w:r w:rsidR="0023470C">
          <w:rPr>
            <w:rFonts w:ascii="Times New Roman" w:hAnsi="Times New Roman"/>
          </w:rPr>
          <w:t>herbivores [</w:t>
        </w:r>
        <w:r w:rsidR="0023470C" w:rsidRPr="0023470C">
          <w:rPr>
            <w:rFonts w:ascii="Times New Roman" w:hAnsi="Times New Roman"/>
            <w:highlight w:val="yellow"/>
            <w:rPrChange w:id="529"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530" w:author="Mary O'Connor" w:date="2018-10-01T15:08:00Z">
        <w:r w:rsidR="004F3D06">
          <w:rPr>
            <w:rFonts w:ascii="Times New Roman" w:hAnsi="Times New Roman"/>
          </w:rPr>
          <w:t xml:space="preserve">In addition to the variation among </w:t>
        </w:r>
      </w:ins>
      <w:ins w:id="531" w:author="Mary O'Connor" w:date="2018-10-01T15:09:00Z">
        <w:r w:rsidR="004F3D06">
          <w:rPr>
            <w:rFonts w:ascii="Times New Roman" w:hAnsi="Times New Roman"/>
          </w:rPr>
          <w:t>ecosystems</w:t>
        </w:r>
      </w:ins>
      <w:ins w:id="532" w:author="Mary O'Connor" w:date="2018-10-01T15:08:00Z">
        <w:r w:rsidR="004F3D06">
          <w:rPr>
            <w:rFonts w:ascii="Times New Roman" w:hAnsi="Times New Roman"/>
          </w:rPr>
          <w:t xml:space="preserve"> in </w:t>
        </w:r>
      </w:ins>
      <w:ins w:id="533" w:author="Mary O'Connor" w:date="2018-10-01T15:09:00Z">
        <w:r w:rsidR="004F3D06">
          <w:rPr>
            <w:rFonts w:ascii="Times New Roman" w:hAnsi="Times New Roman"/>
          </w:rPr>
          <w:t>temperature</w:t>
        </w:r>
      </w:ins>
      <w:ins w:id="534" w:author="Mary O'Connor" w:date="2018-10-01T15:08:00Z">
        <w:r w:rsidR="004F3D06">
          <w:rPr>
            <w:rFonts w:ascii="Times New Roman" w:hAnsi="Times New Roman"/>
          </w:rPr>
          <w:t xml:space="preserve"> that was the main focus of our analysis</w:t>
        </w:r>
      </w:ins>
      <w:ins w:id="535" w:author="Mary O'Connor" w:date="2018-10-01T15:10:00Z">
        <w:r w:rsidR="004F3D06">
          <w:rPr>
            <w:rFonts w:ascii="Times New Roman" w:hAnsi="Times New Roman"/>
          </w:rPr>
          <w:t xml:space="preserve"> (Methods),</w:t>
        </w:r>
      </w:ins>
      <w:ins w:id="536" w:author="Mary O'Connor" w:date="2018-10-01T15:08:00Z">
        <w:r w:rsidR="004F3D06">
          <w:rPr>
            <w:rFonts w:ascii="Times New Roman" w:hAnsi="Times New Roman"/>
          </w:rPr>
          <w:t xml:space="preserve"> </w:t>
        </w:r>
      </w:ins>
      <w:del w:id="537"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538"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539" w:author="Mary O'Connor" w:date="2018-10-01T15:10:00Z">
        <w:r w:rsidR="004F3D06">
          <w:rPr>
            <w:rFonts w:ascii="Times New Roman" w:hAnsi="Times New Roman"/>
          </w:rPr>
          <w:t>Effects of</w:t>
        </w:r>
      </w:ins>
      <w:ins w:id="540" w:author="Mary O'Connor" w:date="2018-10-01T15:11:00Z">
        <w:r w:rsidR="004F3D06">
          <w:rPr>
            <w:rFonts w:ascii="Times New Roman" w:hAnsi="Times New Roman"/>
          </w:rPr>
          <w:t xml:space="preserve"> temporal</w:t>
        </w:r>
      </w:ins>
      <w:ins w:id="541" w:author="Mary O'Connor" w:date="2018-10-01T15:10:00Z">
        <w:r w:rsidR="004F3D06">
          <w:rPr>
            <w:rFonts w:ascii="Times New Roman" w:hAnsi="Times New Roman"/>
          </w:rPr>
          <w:t xml:space="preserve"> temperature variation </w:t>
        </w:r>
      </w:ins>
      <w:del w:id="542"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543" w:author="Mary O'Connor" w:date="2018-10-01T15:11:00Z">
        <w:r w:rsidR="004F3D06">
          <w:rPr>
            <w:rFonts w:ascii="Times New Roman" w:hAnsi="Times New Roman"/>
          </w:rPr>
          <w:t>on</w:t>
        </w:r>
      </w:ins>
      <w:del w:id="544" w:author="Mary O'Connor" w:date="2018-10-01T15:10:00Z">
        <w:r w:rsidDel="004F3D06">
          <w:rPr>
            <w:rFonts w:ascii="Times New Roman" w:hAnsi="Times New Roman"/>
          </w:rPr>
          <w:delText>W</w:delText>
        </w:r>
      </w:del>
      <w:del w:id="545" w:author="Mary O'Connor" w:date="2018-10-01T15:11:00Z">
        <w:r w:rsidDel="004F3D06">
          <w:rPr>
            <w:rFonts w:ascii="Times New Roman" w:hAnsi="Times New Roman"/>
          </w:rPr>
          <w:delText xml:space="preserve">ithin-ecosystem </w:delText>
        </w:r>
      </w:del>
      <w:del w:id="546" w:author="Mary O'Connor" w:date="2018-10-01T15:10:00Z">
        <w:r w:rsidDel="004F3D06">
          <w:rPr>
            <w:rFonts w:ascii="Times New Roman" w:hAnsi="Times New Roman"/>
          </w:rPr>
          <w:delText xml:space="preserve">trends </w:delText>
        </w:r>
      </w:del>
      <w:del w:id="547" w:author="Mary O'Connor" w:date="2018-10-01T15:11:00Z">
        <w:r w:rsidDel="004F3D06">
          <w:rPr>
            <w:rFonts w:ascii="Times New Roman" w:hAnsi="Times New Roman"/>
          </w:rPr>
          <w:delText>in</w:delText>
        </w:r>
      </w:del>
      <w:r>
        <w:rPr>
          <w:rFonts w:ascii="Times New Roman" w:hAnsi="Times New Roman"/>
        </w:rPr>
        <w:t xml:space="preserve"> biomass </w:t>
      </w:r>
      <w:del w:id="548"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549" w:author="Mary O'Connor" w:date="2018-10-01T15:04:00Z">
        <w:r w:rsidR="00182146" w:rsidDel="005E48FA">
          <w:rPr>
            <w:rFonts w:ascii="Times New Roman" w:hAnsi="Times New Roman"/>
          </w:rPr>
          <w:delText>communities</w:delText>
        </w:r>
      </w:del>
      <w:ins w:id="550" w:author="Mary O'Connor" w:date="2018-10-01T15:04:00Z">
        <w:r w:rsidR="005E48FA">
          <w:rPr>
            <w:rFonts w:ascii="Times New Roman" w:hAnsi="Times New Roman"/>
          </w:rPr>
          <w:t>ecosystems</w:t>
        </w:r>
      </w:ins>
      <w:r>
        <w:rPr>
          <w:rFonts w:ascii="Times New Roman" w:hAnsi="Times New Roman"/>
        </w:rPr>
        <w:t xml:space="preserve">, higher temperatures were </w:t>
      </w:r>
      <w:r>
        <w:rPr>
          <w:rFonts w:ascii="Times New Roman" w:hAnsi="Times New Roman"/>
        </w:rPr>
        <w:lastRenderedPageBreak/>
        <w:t>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551"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552"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553"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554" w:author="Mary O'Connor" w:date="2018-10-01T15:12:00Z">
        <w:r w:rsidR="004F3D06">
          <w:rPr>
            <w:rFonts w:ascii="Times New Roman" w:hAnsi="Times New Roman"/>
          </w:rPr>
          <w:t>depended</w:t>
        </w:r>
      </w:ins>
      <w:r w:rsidR="00B54470">
        <w:rPr>
          <w:rFonts w:ascii="Times New Roman" w:hAnsi="Times New Roman"/>
        </w:rPr>
        <w:t xml:space="preserve"> </w:t>
      </w:r>
      <w:del w:id="555" w:author="Mary O'Connor" w:date="2018-10-01T15:12:00Z">
        <w:r w:rsidR="00B54470" w:rsidDel="004F3D06">
          <w:rPr>
            <w:rFonts w:ascii="Times New Roman" w:hAnsi="Times New Roman"/>
          </w:rPr>
          <w:delText xml:space="preserve">varied </w:delText>
        </w:r>
      </w:del>
      <w:del w:id="556" w:author="Mary O'Connor" w:date="2018-10-01T15:07:00Z">
        <w:r w:rsidR="00B54470" w:rsidDel="004F3D06">
          <w:rPr>
            <w:rFonts w:ascii="Times New Roman" w:hAnsi="Times New Roman"/>
          </w:rPr>
          <w:delText xml:space="preserve">among </w:delText>
        </w:r>
      </w:del>
      <w:ins w:id="557" w:author="Mary O'Connor" w:date="2018-10-01T15:12:00Z">
        <w:r w:rsidR="004F3D06">
          <w:rPr>
            <w:rFonts w:ascii="Times New Roman" w:hAnsi="Times New Roman"/>
          </w:rPr>
          <w:t>on</w:t>
        </w:r>
      </w:ins>
      <w:ins w:id="558" w:author="Mary O'Connor" w:date="2018-10-01T15:07:00Z">
        <w:r w:rsidR="004F3D06">
          <w:rPr>
            <w:rFonts w:ascii="Times New Roman" w:hAnsi="Times New Roman"/>
          </w:rPr>
          <w:t xml:space="preserve"> </w:t>
        </w:r>
      </w:ins>
      <w:r w:rsidR="00B54470">
        <w:rPr>
          <w:rFonts w:ascii="Times New Roman" w:hAnsi="Times New Roman"/>
        </w:rPr>
        <w:t xml:space="preserve">trophic </w:t>
      </w:r>
      <w:del w:id="559" w:author="Mary O'Connor" w:date="2018-10-01T15:08:00Z">
        <w:r w:rsidR="00B54470" w:rsidDel="004F3D06">
          <w:rPr>
            <w:rFonts w:ascii="Times New Roman" w:hAnsi="Times New Roman"/>
          </w:rPr>
          <w:delText>level</w:delText>
        </w:r>
      </w:del>
      <w:ins w:id="560" w:author="Mary O'Connor" w:date="2018-10-01T15:08:00Z">
        <w:r w:rsidR="004F3D06">
          <w:rPr>
            <w:rFonts w:ascii="Times New Roman" w:hAnsi="Times New Roman"/>
          </w:rPr>
          <w:t>structure treatment</w:t>
        </w:r>
      </w:ins>
      <w:r w:rsidR="00B54470">
        <w:rPr>
          <w:rFonts w:ascii="Times New Roman" w:hAnsi="Times New Roman"/>
        </w:rPr>
        <w:t xml:space="preserve">, with the </w:t>
      </w:r>
      <w:del w:id="561" w:author="Mary O'Connor" w:date="2018-10-01T15:12:00Z">
        <w:r w:rsidR="00B54470" w:rsidDel="004F3D06">
          <w:rPr>
            <w:rFonts w:ascii="Times New Roman" w:hAnsi="Times New Roman"/>
          </w:rPr>
          <w:delText xml:space="preserve">steepest </w:delText>
        </w:r>
      </w:del>
      <w:ins w:id="562" w:author="Mary O'Connor" w:date="2018-10-01T15:12:00Z">
        <w:r w:rsidR="004F3D06">
          <w:rPr>
            <w:rFonts w:ascii="Times New Roman" w:hAnsi="Times New Roman"/>
          </w:rPr>
          <w:t xml:space="preserve">strongest </w:t>
        </w:r>
      </w:ins>
      <w:r w:rsidR="00B54470">
        <w:rPr>
          <w:rFonts w:ascii="Times New Roman" w:hAnsi="Times New Roman"/>
        </w:rPr>
        <w:t>effects</w:t>
      </w:r>
      <w:ins w:id="563"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564"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565"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566"/>
      <w:r>
        <w:rPr>
          <w:rFonts w:ascii="Times New Roman" w:hAnsi="Times New Roman"/>
        </w:rPr>
        <w:t xml:space="preserve">The joint effects of biodiversity </w:t>
      </w:r>
      <w:commentRangeEnd w:id="566"/>
      <w:r w:rsidR="0023470C">
        <w:rPr>
          <w:rStyle w:val="CommentReference"/>
          <w:lang w:val="de-DE"/>
        </w:rPr>
        <w:commentReference w:id="566"/>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567"/>
      <w:r w:rsidR="0067746B">
        <w:rPr>
          <w:rFonts w:ascii="Times New Roman" w:hAnsi="Times New Roman"/>
          <w:lang w:val="en-US" w:eastAsia="de-DE"/>
        </w:rPr>
        <w:t>Estes:2011eo</w:t>
      </w:r>
      <w:commentRangeEnd w:id="567"/>
      <w:r w:rsidR="00AD39C4">
        <w:rPr>
          <w:rStyle w:val="CommentReference"/>
          <w:lang w:val="de-DE"/>
        </w:rPr>
        <w:commentReference w:id="567"/>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568"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dependent trophic cascades only modestly altered the effects of temperature on net ecosystem oxygen production and 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w:t>
      </w:r>
      <w:r>
        <w:rPr>
          <w:rFonts w:ascii="Times New Roman" w:hAnsi="Times New Roman"/>
        </w:rPr>
        <w:lastRenderedPageBreak/>
        <w:t>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569"/>
      <w:r>
        <w:rPr>
          <w:rFonts w:ascii="Times New Roman" w:hAnsi="Times New Roman"/>
        </w:rPr>
        <w:t xml:space="preserve">These results </w:t>
      </w:r>
      <w:commentRangeEnd w:id="569"/>
      <w:r w:rsidR="00373173">
        <w:rPr>
          <w:rStyle w:val="CommentReference"/>
          <w:lang w:val="de-DE"/>
        </w:rPr>
        <w:commentReference w:id="569"/>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570" w:author="Mary O'Connor" w:date="2018-09-18T10:34:00Z">
        <w:r w:rsidR="005E10BE" w:rsidRPr="0084135A" w:rsidDel="008B4B99">
          <w:rPr>
            <w:rFonts w:ascii="Times New Roman" w:hAnsi="Times New Roman"/>
          </w:rPr>
          <w:delText xml:space="preserve">increase </w:delText>
        </w:r>
      </w:del>
      <w:ins w:id="571"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058C4684" w:rsidR="00892C51" w:rsidRPr="00B56B1F" w:rsidRDefault="00892C51" w:rsidP="00B56B1F">
      <w:pPr>
        <w:spacing w:after="0" w:line="480" w:lineRule="auto"/>
        <w:rPr>
          <w:rFonts w:ascii="Times New Roman" w:hAnsi="Times New Roman"/>
        </w:rPr>
      </w:pPr>
      <w:r>
        <w:rPr>
          <w:rFonts w:ascii="Times New Roman" w:hAnsi="Times New Roman"/>
        </w:rPr>
        <w:tab/>
        <w:t xml:space="preserve">The metabolic theory of ecology predicts that highly conserved metabolic rates (respiration, photosynthesis) are sensitive to temperature in ways that emerge at scales of communities and ecosystems. Across broad spatial scales, and within experiments, ecosystem level fluxes have been shown to vary with temperature according to the temperature dependences of photosynthesis and respiration, irrespective of trophic structure and consistent with the ‘first order metabolic scaling’ hypothesis (Fig 1)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w:t>
      </w:r>
      <w:r>
        <w:rPr>
          <w:rFonts w:ascii="Times New Roman" w:hAnsi="Times New Roman"/>
        </w:rPr>
        <w:lastRenderedPageBreak/>
        <w:t xml:space="preserve">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given biomass. </w:t>
      </w:r>
      <w:commentRangeStart w:id="572"/>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572"/>
      <w:r w:rsidR="0023470C">
        <w:rPr>
          <w:rStyle w:val="CommentReference"/>
          <w:lang w:val="de-DE"/>
        </w:rPr>
        <w:commentReference w:id="572"/>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xml:space="preserve">, our primary </w:t>
      </w:r>
      <w:r w:rsidR="0051639D" w:rsidRPr="002B5C7C">
        <w:rPr>
          <w:rFonts w:ascii="Times New Roman" w:hAnsi="Times New Roman"/>
        </w:rPr>
        <w:lastRenderedPageBreak/>
        <w:t>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573" w:author="Mary O'Connor" w:date="2018-09-18T10:28:00Z">
        <w:r w:rsidR="00435303" w:rsidDel="0023470C">
          <w:rPr>
            <w:rFonts w:ascii="Times New Roman" w:hAnsi="Times New Roman"/>
          </w:rPr>
          <w:delText>consumers</w:delText>
        </w:r>
      </w:del>
      <w:ins w:id="574"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lastRenderedPageBreak/>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 xml:space="preserve">effects on the temperature dependence </w:t>
      </w:r>
      <w:r w:rsidR="004E662C">
        <w:rPr>
          <w:rFonts w:ascii="Times New Roman" w:hAnsi="Times New Roman"/>
        </w:rPr>
        <w:lastRenderedPageBreak/>
        <w:t>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575"/>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575"/>
      <w:r w:rsidR="008B4B99">
        <w:rPr>
          <w:rStyle w:val="CommentReference"/>
          <w:lang w:val="de-DE"/>
        </w:rPr>
        <w:commentReference w:id="575"/>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576"/>
      <w:r w:rsidRPr="0084135A">
        <w:rPr>
          <w:rFonts w:ascii="Times New Roman" w:hAnsi="Times New Roman"/>
          <w:b/>
          <w:lang w:val="en-US"/>
        </w:rPr>
        <w:t>Methods</w:t>
      </w:r>
      <w:commentRangeEnd w:id="576"/>
      <w:r w:rsidR="00AD39C4">
        <w:rPr>
          <w:rStyle w:val="CommentReference"/>
          <w:lang w:val="de-DE"/>
        </w:rPr>
        <w:commentReference w:id="576"/>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w:t>
      </w:r>
      <w:r w:rsidR="004E662C" w:rsidRPr="0084135A">
        <w:rPr>
          <w:rFonts w:ascii="Times New Roman" w:hAnsi="Times New Roman"/>
        </w:rPr>
        <w:lastRenderedPageBreak/>
        <w:t xml:space="preserve">zooplankton and larvae. Three days later, we collected zooplankton at </w:t>
      </w:r>
      <w:commentRangeStart w:id="577"/>
      <w:r w:rsidR="004E662C" w:rsidRPr="0084135A">
        <w:rPr>
          <w:rFonts w:ascii="Times New Roman" w:hAnsi="Times New Roman"/>
        </w:rPr>
        <w:t>Trout Lake</w:t>
      </w:r>
      <w:commentRangeEnd w:id="577"/>
      <w:r w:rsidR="008B4B99">
        <w:rPr>
          <w:rStyle w:val="CommentReference"/>
          <w:lang w:val="de-DE"/>
        </w:rPr>
        <w:commentReference w:id="577"/>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w:t>
      </w:r>
      <w:r w:rsidRPr="00F04025">
        <w:rPr>
          <w:rFonts w:ascii="Times New Roman" w:hAnsi="Times New Roman"/>
          <w:lang w:val="en-US"/>
        </w:rPr>
        <w:lastRenderedPageBreak/>
        <w:t xml:space="preserve">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lastRenderedPageBreak/>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578" w:author="Mary O'Connor" w:date="2018-09-18T11:45:00Z">
        <w:r w:rsidR="007D2540" w:rsidDel="00373173">
          <w:rPr>
            <w:rFonts w:ascii="Times New Roman" w:hAnsi="Times New Roman"/>
          </w:rPr>
          <w:delText xml:space="preserve">Differences </w:delText>
        </w:r>
      </w:del>
      <w:ins w:id="579" w:author="Mary O'Connor" w:date="2018-09-18T11:45:00Z">
        <w:r w:rsidR="00373173">
          <w:rPr>
            <w:rFonts w:ascii="Times New Roman" w:hAnsi="Times New Roman"/>
          </w:rPr>
          <w:t>Comparison o</w:t>
        </w:r>
      </w:ins>
      <w:ins w:id="580" w:author="Mary O'Connor" w:date="2018-09-18T11:46:00Z">
        <w:r w:rsidR="00373173">
          <w:rPr>
            <w:rFonts w:ascii="Times New Roman" w:hAnsi="Times New Roman"/>
          </w:rPr>
          <w:t>f</w:t>
        </w:r>
      </w:ins>
      <w:del w:id="581"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582" w:author="Mary O'Connor" w:date="2018-09-18T11:46:00Z">
        <w:r w:rsidR="007D2540" w:rsidDel="00373173">
          <w:rPr>
            <w:rFonts w:ascii="Times New Roman" w:hAnsi="Times New Roman"/>
          </w:rPr>
          <w:delText xml:space="preserve">between </w:delText>
        </w:r>
      </w:del>
      <w:ins w:id="583" w:author="Mary O'Connor" w:date="2018-09-18T11:46:00Z">
        <w:r w:rsidR="00373173">
          <w:rPr>
            <w:rFonts w:ascii="Times New Roman" w:hAnsi="Times New Roman"/>
          </w:rPr>
          <w:t xml:space="preserve">at </w:t>
        </w:r>
      </w:ins>
      <w:r w:rsidR="007D2540">
        <w:rPr>
          <w:rFonts w:ascii="Times New Roman" w:hAnsi="Times New Roman"/>
        </w:rPr>
        <w:t>dawn</w:t>
      </w:r>
      <w:ins w:id="584" w:author="Mary O'Connor" w:date="2018-09-18T11:46:00Z">
        <w:r w:rsidR="00373173">
          <w:rPr>
            <w:rFonts w:ascii="Times New Roman" w:hAnsi="Times New Roman"/>
          </w:rPr>
          <w:t>,</w:t>
        </w:r>
      </w:ins>
      <w:del w:id="585"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586"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587" w:author="Mary O'Connor" w:date="2018-09-18T11:46:00Z">
        <w:r w:rsidR="007D2540" w:rsidDel="00373173">
          <w:rPr>
            <w:rFonts w:ascii="Times New Roman" w:hAnsi="Times New Roman"/>
          </w:rPr>
          <w:delText xml:space="preserve">reflect </w:delText>
        </w:r>
      </w:del>
      <w:ins w:id="588"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589" w:author="Mary O'Connor" w:date="2018-09-18T11:46:00Z">
        <w:r w:rsidR="00375ABE">
          <w:rPr>
            <w:rFonts w:ascii="Times New Roman" w:hAnsi="Times New Roman"/>
          </w:rPr>
          <w:t>E</w:t>
        </w:r>
      </w:ins>
      <w:del w:id="590"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715DAA"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591"/>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591"/>
      <w:r w:rsidR="008B4B99">
        <w:rPr>
          <w:rStyle w:val="CommentReference"/>
          <w:lang w:val="de-DE"/>
        </w:rPr>
        <w:commentReference w:id="591"/>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w:lastRenderedPageBreak/>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tab/>
      </w:r>
      <w:commentRangeStart w:id="592"/>
      <w:r w:rsidR="00F260E1">
        <w:rPr>
          <w:rFonts w:ascii="Times New Roman" w:hAnsi="Times New Roman"/>
        </w:rPr>
        <w:t xml:space="preserve">We </w:t>
      </w:r>
      <w:r w:rsidR="00F260E1" w:rsidRPr="00F260E1">
        <w:rPr>
          <w:rFonts w:ascii="Times Roman" w:hAnsi="Times Roman"/>
          <w:color w:val="000000"/>
        </w:rPr>
        <w:t xml:space="preserve">used a mixed </w:t>
      </w:r>
      <w:commentRangeEnd w:id="592"/>
      <w:r w:rsidR="009A7164">
        <w:rPr>
          <w:rStyle w:val="CommentReference"/>
          <w:lang w:val="de-DE"/>
        </w:rPr>
        <w:commentReference w:id="592"/>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w:t>
      </w:r>
      <w:r w:rsidR="004E662C" w:rsidRPr="0084135A">
        <w:rPr>
          <w:rFonts w:ascii="Times New Roman" w:hAnsi="Times New Roman"/>
        </w:rPr>
        <w:lastRenderedPageBreak/>
        <w:t xml:space="preserve">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593"/>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593"/>
      <w:r w:rsidR="004C6F39">
        <w:rPr>
          <w:rStyle w:val="CommentReference"/>
          <w:lang w:val="de-DE"/>
        </w:rPr>
        <w:commentReference w:id="593"/>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23694D9F" w:rsidR="004E662C" w:rsidRPr="00D26AEA" w:rsidRDefault="00D26AEA" w:rsidP="00D26AEA">
      <w:pPr>
        <w:spacing w:after="0" w:line="480" w:lineRule="auto"/>
        <w:rPr>
          <w:rFonts w:ascii="Times New Roman" w:hAnsi="Times New Roman"/>
          <w:lang w:val="en-US"/>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w:t>
      </w:r>
      <w:r>
        <w:rPr>
          <w:rFonts w:ascii="Times New Roman" w:hAnsi="Times New Roman"/>
        </w:rPr>
        <w:lastRenderedPageBreak/>
        <w:t>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594"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595"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Mary O'Connor" w:date="2018-10-02T11:45:00Z" w:initials="MOU">
    <w:p w14:paraId="072FD072" w14:textId="02FF00EB" w:rsidR="00E72031" w:rsidRPr="007A3C33" w:rsidRDefault="00E72031" w:rsidP="007A3C33">
      <w:pPr>
        <w:spacing w:after="0"/>
        <w:rPr>
          <w:rFonts w:ascii="Times New Roman" w:eastAsia="Times New Roman" w:hAnsi="Times New Roman"/>
          <w:lang w:val="en-US"/>
        </w:rPr>
      </w:pPr>
      <w:r>
        <w:rPr>
          <w:rStyle w:val="CommentReference"/>
        </w:rPr>
        <w:annotationRef/>
      </w:r>
      <w:r>
        <w:t xml:space="preserve">R2: </w:t>
      </w:r>
      <w:r w:rsidRPr="001B5AAF">
        <w:rPr>
          <w:rFonts w:ascii="Arial" w:eastAsia="Times New Roman" w:hAnsi="Arial" w:cs="Arial"/>
          <w:color w:val="000000"/>
          <w:sz w:val="21"/>
          <w:szCs w:val="21"/>
          <w:lang w:val="en-US"/>
        </w:rPr>
        <w:t>As currently written, it is unclear what the reference point is for the alteration you are hypothesizing. I assume you mean that temperature-dependent species interactions will alter the effect of temperature compared to a situation where there are no (or fewer) species interactions, but it would be helpful to explain more. Perhaps this sentence could be moved to the end of the paragraph, once it is clear what are the communities, and then you could explain what you mean in terms of your experiments. Part of what I am struggling to understand is what the comparison should be. I guess what you mean is the following: in the A community, increasing temperature has some effect on oxygen flux and biomass; in the AG community, increasing temperature has a different effect than in the A community. The question then becomes, is that because the AG interaction is temperature-dependent?</w:t>
      </w:r>
    </w:p>
  </w:comment>
  <w:comment w:id="285" w:author="Mary O'Connor" w:date="2018-09-18T11:35:00Z" w:initials="MOU">
    <w:p w14:paraId="4EFF5F48" w14:textId="77777777" w:rsidR="00E72031" w:rsidRPr="001B5AAF" w:rsidRDefault="00E72031"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 xml:space="preserve">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w:t>
      </w:r>
      <w:proofErr w:type="spellStart"/>
      <w:r w:rsidRPr="001B5AAF">
        <w:rPr>
          <w:rFonts w:ascii="Arial" w:eastAsia="Times New Roman" w:hAnsi="Arial" w:cs="Arial"/>
          <w:color w:val="000000"/>
          <w:sz w:val="21"/>
          <w:szCs w:val="21"/>
        </w:rPr>
        <w:t>Eqn</w:t>
      </w:r>
      <w:proofErr w:type="spellEnd"/>
      <w:r w:rsidRPr="001B5AAF">
        <w:rPr>
          <w:rFonts w:ascii="Arial" w:eastAsia="Times New Roman" w:hAnsi="Arial" w:cs="Arial"/>
          <w:color w:val="000000"/>
          <w:sz w:val="21"/>
          <w:szCs w:val="21"/>
        </w:rPr>
        <w:t xml:space="preserve">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E72031" w:rsidRPr="001B5AAF" w:rsidRDefault="00E72031" w:rsidP="001B5AAF">
      <w:pPr>
        <w:spacing w:after="0"/>
        <w:rPr>
          <w:rFonts w:ascii="Times New Roman" w:eastAsia="Times New Roman" w:hAnsi="Times New Roman"/>
          <w:lang w:val="en-US"/>
        </w:rPr>
      </w:pPr>
    </w:p>
    <w:p w14:paraId="6975949C" w14:textId="5ED3063A" w:rsidR="00E72031" w:rsidRDefault="00E72031">
      <w:pPr>
        <w:pStyle w:val="CommentText"/>
      </w:pPr>
    </w:p>
  </w:comment>
  <w:comment w:id="286" w:author="Mary O'Connor" w:date="2018-09-18T11:54:00Z" w:initials="MOU">
    <w:p w14:paraId="4378723F" w14:textId="77777777" w:rsidR="00E72031" w:rsidRPr="00AD39C4" w:rsidRDefault="00E72031"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E72031" w:rsidRDefault="00E72031">
      <w:pPr>
        <w:pStyle w:val="CommentText"/>
      </w:pPr>
    </w:p>
  </w:comment>
  <w:comment w:id="300" w:author="Mary O'Connor" w:date="2018-09-18T11:35:00Z" w:initials="MOU">
    <w:p w14:paraId="7D263537" w14:textId="5208DD8B" w:rsidR="00E72031" w:rsidRDefault="00E72031">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01" w:author="Mary O'Connor" w:date="2018-09-18T11:50:00Z" w:initials="MOU">
    <w:p w14:paraId="0BD18336" w14:textId="77777777" w:rsidR="00E72031" w:rsidRPr="00375ABE" w:rsidRDefault="00E72031"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E72031" w:rsidRDefault="00E72031">
      <w:pPr>
        <w:pStyle w:val="CommentText"/>
      </w:pPr>
    </w:p>
  </w:comment>
  <w:comment w:id="358" w:author="Mary O'Connor" w:date="2018-09-18T11:41:00Z" w:initials="MOU">
    <w:p w14:paraId="4A3E27AE" w14:textId="262D8CEB"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86" w:author="Mary O'Connor" w:date="2018-09-18T11:42:00Z" w:initials="MOU">
    <w:p w14:paraId="3F6F9619" w14:textId="79647E47"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87" w:author="Mary O'Connor" w:date="2018-09-18T11:51:00Z" w:initials="MOU">
    <w:p w14:paraId="75723EC4" w14:textId="77777777" w:rsidR="00E72031" w:rsidRPr="00375ABE" w:rsidRDefault="00E72031"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E72031" w:rsidRDefault="00E72031">
      <w:pPr>
        <w:pStyle w:val="CommentText"/>
      </w:pPr>
    </w:p>
  </w:comment>
  <w:comment w:id="488" w:author="Mary O'Connor" w:date="2018-09-18T11:38:00Z" w:initials="MOU">
    <w:p w14:paraId="7607BC95" w14:textId="77777777"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E72031" w:rsidRPr="00373173" w:rsidRDefault="00E72031" w:rsidP="00373173">
      <w:pPr>
        <w:spacing w:after="0"/>
        <w:rPr>
          <w:rFonts w:ascii="Times New Roman" w:eastAsia="Times New Roman" w:hAnsi="Times New Roman"/>
          <w:lang w:val="en-US"/>
        </w:rPr>
      </w:pPr>
    </w:p>
    <w:p w14:paraId="47DBEB1F" w14:textId="5AD7E179" w:rsidR="00E72031" w:rsidRDefault="00E72031">
      <w:pPr>
        <w:pStyle w:val="CommentText"/>
      </w:pPr>
    </w:p>
  </w:comment>
  <w:comment w:id="489" w:author="Mary O'Connor" w:date="2018-09-18T11:42:00Z" w:initials="MOU">
    <w:p w14:paraId="338A3999" w14:textId="0B40E1ED"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91" w:author="Mary O'Connor" w:date="2018-09-18T11:29:00Z" w:initials="MOU">
    <w:p w14:paraId="2AF5BA6D" w14:textId="0213E9D8" w:rsidR="00E72031" w:rsidRDefault="00E72031">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493" w:author="Mary O'Connor" w:date="2018-09-18T10:21:00Z" w:initials="MOU">
    <w:p w14:paraId="6D30D1E6" w14:textId="77777777" w:rsidR="00E72031" w:rsidRPr="0023470C" w:rsidRDefault="00E72031"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E72031" w:rsidRDefault="00E72031">
      <w:pPr>
        <w:pStyle w:val="CommentText"/>
      </w:pPr>
    </w:p>
  </w:comment>
  <w:comment w:id="495" w:author="Mary O'Connor" w:date="2018-09-18T11:53:00Z" w:initials="MOU">
    <w:p w14:paraId="4889766E" w14:textId="77777777" w:rsidR="00E72031" w:rsidRPr="00AD39C4" w:rsidRDefault="00E72031"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E72031" w:rsidRPr="00AD39C4" w:rsidRDefault="00E72031" w:rsidP="00AD39C4">
      <w:pPr>
        <w:spacing w:after="0"/>
        <w:rPr>
          <w:rFonts w:ascii="Times New Roman" w:eastAsia="Times New Roman" w:hAnsi="Times New Roman"/>
          <w:lang w:val="en-US"/>
        </w:rPr>
      </w:pPr>
    </w:p>
    <w:p w14:paraId="14FF3BF6" w14:textId="1EAC16B3" w:rsidR="00E72031" w:rsidRDefault="00E72031">
      <w:pPr>
        <w:pStyle w:val="CommentText"/>
      </w:pPr>
    </w:p>
  </w:comment>
  <w:comment w:id="503" w:author="Mary O'Connor" w:date="2018-09-18T10:31:00Z" w:initials="MOU">
    <w:p w14:paraId="24D1F078" w14:textId="4531D29B" w:rsidR="00E72031" w:rsidRDefault="00E72031">
      <w:pPr>
        <w:pStyle w:val="CommentText"/>
      </w:pPr>
      <w:r>
        <w:rPr>
          <w:rStyle w:val="CommentReference"/>
        </w:rPr>
        <w:annotationRef/>
      </w:r>
      <w:r>
        <w:t xml:space="preserve">Check </w:t>
      </w:r>
      <w:proofErr w:type="spellStart"/>
      <w:r>
        <w:t>references</w:t>
      </w:r>
      <w:proofErr w:type="spellEnd"/>
      <w:r>
        <w:t xml:space="preserve"> </w:t>
      </w:r>
      <w:proofErr w:type="spellStart"/>
      <w:r>
        <w:t>to</w:t>
      </w:r>
      <w:proofErr w:type="spellEnd"/>
      <w:r>
        <w:t xml:space="preserve"> </w:t>
      </w:r>
      <w:proofErr w:type="spellStart"/>
      <w:r>
        <w:t>figure</w:t>
      </w:r>
      <w:proofErr w:type="spellEnd"/>
      <w:r>
        <w:t xml:space="preserve"> 2b </w:t>
      </w:r>
      <w:proofErr w:type="spellStart"/>
      <w:r>
        <w:t>here</w:t>
      </w:r>
      <w:proofErr w:type="spellEnd"/>
      <w:r>
        <w:t>.</w:t>
      </w:r>
    </w:p>
  </w:comment>
  <w:comment w:id="505" w:author="Mary O'Connor" w:date="2018-09-18T11:55:00Z" w:initials="MOU">
    <w:p w14:paraId="2B8A55EB" w14:textId="77777777" w:rsidR="00E72031" w:rsidRPr="00AD39C4" w:rsidRDefault="00E72031"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E72031" w:rsidRPr="00AD39C4" w:rsidRDefault="00E72031" w:rsidP="00AD39C4">
      <w:pPr>
        <w:spacing w:after="0"/>
        <w:rPr>
          <w:rFonts w:ascii="Times New Roman" w:eastAsia="Times New Roman" w:hAnsi="Times New Roman"/>
          <w:lang w:val="en-US"/>
        </w:rPr>
      </w:pPr>
    </w:p>
    <w:p w14:paraId="76C23637" w14:textId="13A6DDE9" w:rsidR="00E72031" w:rsidRDefault="00E72031">
      <w:pPr>
        <w:pStyle w:val="CommentText"/>
      </w:pPr>
    </w:p>
  </w:comment>
  <w:comment w:id="506" w:author="Mary O'Connor" w:date="2018-09-18T11:43:00Z" w:initials="MOU">
    <w:p w14:paraId="10C59EA8" w14:textId="7CE78CF5"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507" w:author="Mary O'Connor" w:date="2018-09-20T12:50:00Z" w:initials="MOU">
    <w:p w14:paraId="1B9D0955" w14:textId="03CFFBBE" w:rsidR="00E72031" w:rsidRPr="00DC7DB5" w:rsidRDefault="00E72031"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512" w:author="Mary O'Connor" w:date="2018-09-18T11:43:00Z" w:initials="MOU">
    <w:p w14:paraId="29345D53" w14:textId="5E58219D" w:rsidR="00E72031" w:rsidRPr="00373173" w:rsidRDefault="00E72031"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513" w:author="Mary O'Connor" w:date="2018-09-18T11:54:00Z" w:initials="MOU">
    <w:p w14:paraId="6DD9FE3B" w14:textId="77777777" w:rsidR="00E72031" w:rsidRPr="00AD39C4" w:rsidRDefault="00E72031"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E72031" w:rsidRDefault="00E72031">
      <w:pPr>
        <w:pStyle w:val="CommentText"/>
      </w:pPr>
    </w:p>
    <w:p w14:paraId="78FB5D64" w14:textId="77777777" w:rsidR="00E72031" w:rsidRPr="00AD39C4" w:rsidRDefault="00E72031"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E72031" w:rsidRDefault="00E72031">
      <w:pPr>
        <w:pStyle w:val="CommentText"/>
      </w:pPr>
    </w:p>
  </w:comment>
  <w:comment w:id="566" w:author="Mary O'Connor" w:date="2018-09-18T10:25:00Z" w:initials="MOU">
    <w:p w14:paraId="4EEC0FF5" w14:textId="1999387C" w:rsidR="00E72031" w:rsidRDefault="00E72031">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567" w:author="Mary O'Connor" w:date="2018-09-18T11:52:00Z" w:initials="MOU">
    <w:p w14:paraId="4944EB3D" w14:textId="0BFA2BEA" w:rsidR="00E72031" w:rsidRDefault="00E72031">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569" w:author="Mary O'Connor" w:date="2018-09-18T11:44:00Z" w:initials="MOU">
    <w:p w14:paraId="77CF7203" w14:textId="77777777" w:rsidR="00E72031" w:rsidRPr="00373173" w:rsidRDefault="00E72031"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E72031" w:rsidRDefault="00E72031">
      <w:pPr>
        <w:pStyle w:val="CommentText"/>
      </w:pPr>
    </w:p>
  </w:comment>
  <w:comment w:id="572" w:author="Mary O'Connor" w:date="2018-09-18T10:24:00Z" w:initials="MOU">
    <w:p w14:paraId="113F6624" w14:textId="304D8CF1" w:rsidR="00E72031" w:rsidRDefault="00E72031">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575" w:author="Mary O'Connor" w:date="2018-09-18T10:36:00Z" w:initials="MOU">
    <w:p w14:paraId="63950973" w14:textId="7E06A34C" w:rsidR="00E72031" w:rsidRDefault="00E72031">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576" w:author="Mary O'Connor" w:date="2018-09-18T11:55:00Z" w:initials="MOU">
    <w:p w14:paraId="6DBAB870" w14:textId="77777777" w:rsidR="00E72031" w:rsidRPr="00AD39C4" w:rsidRDefault="00E72031"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E72031" w:rsidRPr="00AD39C4" w:rsidRDefault="00E72031" w:rsidP="00AD39C4">
      <w:pPr>
        <w:spacing w:after="0"/>
        <w:rPr>
          <w:rFonts w:ascii="Times New Roman" w:eastAsia="Times New Roman" w:hAnsi="Times New Roman"/>
          <w:lang w:val="en-US"/>
        </w:rPr>
      </w:pPr>
    </w:p>
    <w:p w14:paraId="6279054E" w14:textId="57CD6A4F" w:rsidR="00E72031" w:rsidRDefault="00E72031">
      <w:pPr>
        <w:pStyle w:val="CommentText"/>
      </w:pPr>
    </w:p>
  </w:comment>
  <w:comment w:id="577" w:author="Mary O'Connor" w:date="2018-09-18T10:38:00Z" w:initials="MOU">
    <w:p w14:paraId="158925E1" w14:textId="2CE3C889" w:rsidR="00E72031" w:rsidRDefault="00E72031">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591" w:author="Mary O'Connor" w:date="2018-09-18T10:37:00Z" w:initials="MOU">
    <w:p w14:paraId="06F28DD0" w14:textId="0E872D23" w:rsidR="00E72031" w:rsidRDefault="00E72031">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592" w:author="Mary O'Connor" w:date="2018-10-17T19:13:00Z" w:initials="MOU">
    <w:p w14:paraId="487E9801" w14:textId="72733650" w:rsidR="00E72031" w:rsidRDefault="00E72031">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593" w:author="Mary O'Connor" w:date="2018-09-20T11:40:00Z" w:initials="MOU">
    <w:p w14:paraId="0527298D" w14:textId="33438DD8" w:rsidR="00E72031" w:rsidRDefault="00E72031">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FD072" w15:done="0"/>
  <w15:commentEx w15:paraId="6975949C" w15:done="0"/>
  <w15:commentEx w15:paraId="72453F7B" w15:done="0"/>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FD072" w16cid:durableId="1F5DD8BE"/>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FF7B" w14:textId="77777777" w:rsidR="00715DAA" w:rsidRDefault="00715DAA" w:rsidP="000C117D">
      <w:pPr>
        <w:spacing w:after="0"/>
      </w:pPr>
      <w:r>
        <w:separator/>
      </w:r>
    </w:p>
  </w:endnote>
  <w:endnote w:type="continuationSeparator" w:id="0">
    <w:p w14:paraId="67CD9521" w14:textId="77777777" w:rsidR="00715DAA" w:rsidRDefault="00715DAA" w:rsidP="000C117D">
      <w:pPr>
        <w:spacing w:after="0"/>
      </w:pPr>
      <w:r>
        <w:continuationSeparator/>
      </w:r>
    </w:p>
  </w:endnote>
  <w:endnote w:type="continuationNotice" w:id="1">
    <w:p w14:paraId="07BA57F3" w14:textId="77777777" w:rsidR="00715DAA" w:rsidRDefault="00715D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Garamond Premr Pro">
    <w:panose1 w:val="02020402060506020403"/>
    <w:charset w:val="00"/>
    <w:family w:val="roman"/>
    <w:notTrueType/>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E72031" w:rsidRDefault="00E72031"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E72031" w:rsidRDefault="00E72031"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E72031" w:rsidRDefault="00E72031"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E72031" w:rsidRDefault="00E72031"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362FE" w14:textId="77777777" w:rsidR="00715DAA" w:rsidRDefault="00715DAA" w:rsidP="000C117D">
      <w:pPr>
        <w:spacing w:after="0"/>
      </w:pPr>
      <w:r>
        <w:separator/>
      </w:r>
    </w:p>
  </w:footnote>
  <w:footnote w:type="continuationSeparator" w:id="0">
    <w:p w14:paraId="447C794F" w14:textId="77777777" w:rsidR="00715DAA" w:rsidRDefault="00715DAA" w:rsidP="000C117D">
      <w:pPr>
        <w:spacing w:after="0"/>
      </w:pPr>
      <w:r>
        <w:continuationSeparator/>
      </w:r>
    </w:p>
  </w:footnote>
  <w:footnote w:type="continuationNotice" w:id="1">
    <w:p w14:paraId="0FBF4B81" w14:textId="77777777" w:rsidR="00715DAA" w:rsidRDefault="00715DA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F51"/>
    <w:rsid w:val="00CD5B74"/>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19DD-B377-A947-A8D5-FB136B35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32</Pages>
  <Words>32644</Words>
  <Characters>186074</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218282</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23</cp:revision>
  <cp:lastPrinted>2018-05-29T06:14:00Z</cp:lastPrinted>
  <dcterms:created xsi:type="dcterms:W3CDTF">2018-10-02T18:17:00Z</dcterms:created>
  <dcterms:modified xsi:type="dcterms:W3CDTF">2018-10-30T17:11:00Z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