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7BDAFD13" w:rsidR="004912C9" w:rsidRPr="002B5C7C" w:rsidRDefault="008B4A94" w:rsidP="004912C9">
      <w:pPr>
        <w:tabs>
          <w:tab w:val="left" w:pos="7740"/>
        </w:tabs>
        <w:spacing w:after="0" w:line="480" w:lineRule="auto"/>
        <w:rPr>
          <w:rFonts w:ascii="Times New Roman" w:hAnsi="Times New Roman"/>
          <w:b/>
          <w:lang w:val="en-US"/>
        </w:rPr>
      </w:pPr>
      <w:del w:id="0" w:author="Mary O'Connor" w:date="2018-09-18T10:40:00Z">
        <w:r w:rsidDel="008B4B99">
          <w:rPr>
            <w:rFonts w:ascii="Times New Roman" w:hAnsi="Times New Roman"/>
            <w:b/>
            <w:lang w:val="en-US"/>
          </w:rPr>
          <w:delText xml:space="preserve">Species </w:delText>
        </w:r>
      </w:del>
      <w:ins w:id="1" w:author="Mary O'Connor" w:date="2018-09-18T10:40:00Z">
        <w:r w:rsidR="008B4B99">
          <w:rPr>
            <w:rFonts w:ascii="Times New Roman" w:hAnsi="Times New Roman"/>
            <w:b/>
            <w:lang w:val="en-US"/>
          </w:rPr>
          <w:t xml:space="preserve">Trophic </w:t>
        </w:r>
      </w:ins>
      <w:r>
        <w:rPr>
          <w:rFonts w:ascii="Times New Roman" w:hAnsi="Times New Roman"/>
          <w:b/>
          <w:lang w:val="en-US"/>
        </w:rPr>
        <w:t>interactions modify the t</w:t>
      </w:r>
      <w:r w:rsidR="00635C56">
        <w:rPr>
          <w:rFonts w:ascii="Times New Roman" w:hAnsi="Times New Roman"/>
          <w:b/>
          <w:lang w:val="en-US"/>
        </w:rPr>
        <w:t xml:space="preserve">emperature dependence of </w:t>
      </w:r>
      <w:r>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77777777"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 xml:space="preserve">Jessica </w:t>
      </w:r>
      <w:proofErr w:type="spellStart"/>
      <w:r w:rsidRPr="0084135A">
        <w:rPr>
          <w:rFonts w:ascii="Times New Roman" w:hAnsi="Times New Roman"/>
          <w:lang w:val="en-US"/>
        </w:rPr>
        <w:t>Garzke</w:t>
      </w:r>
      <w:proofErr w:type="spellEnd"/>
      <w:r w:rsidR="0084135A" w:rsidRPr="0084135A">
        <w:rPr>
          <w:rFonts w:ascii="Times New Roman" w:hAnsi="Times New Roman"/>
          <w:vertAlign w:val="superscript"/>
          <w:lang w:val="en-US"/>
        </w:rPr>
        <w:t>*</w:t>
      </w:r>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proofErr w:type="spellStart"/>
      <w:r w:rsidR="00B93AD3" w:rsidRPr="003906A2">
        <w:rPr>
          <w:rFonts w:ascii="Times New Roman" w:hAnsi="Times New Roman"/>
          <w:i/>
          <w:lang w:val="en-US"/>
        </w:rPr>
        <w:t>Geomar</w:t>
      </w:r>
      <w:proofErr w:type="spellEnd"/>
      <w:r w:rsidR="00B93AD3" w:rsidRPr="003906A2">
        <w:rPr>
          <w:rFonts w:ascii="Times New Roman" w:hAnsi="Times New Roman"/>
          <w:i/>
          <w:lang w:val="en-US"/>
        </w:rPr>
        <w:t xml:space="preserve"> Helmholtz Centre for Ocean Research Kiel, Dept. Experimental Ecology – Food Webs, </w:t>
      </w:r>
      <w:proofErr w:type="spellStart"/>
      <w:r w:rsidR="00B93AD3" w:rsidRPr="003906A2">
        <w:rPr>
          <w:rFonts w:ascii="Times New Roman" w:hAnsi="Times New Roman"/>
          <w:i/>
          <w:lang w:val="en-US"/>
        </w:rPr>
        <w:t>Duesternbrooker</w:t>
      </w:r>
      <w:proofErr w:type="spellEnd"/>
      <w:r w:rsidR="00B93AD3" w:rsidRPr="003906A2">
        <w:rPr>
          <w:rFonts w:ascii="Times New Roman" w:hAnsi="Times New Roman"/>
          <w:i/>
          <w:lang w:val="en-US"/>
        </w:rPr>
        <w:t xml:space="preserve"> </w:t>
      </w:r>
      <w:proofErr w:type="spellStart"/>
      <w:r w:rsidR="00B93AD3" w:rsidRPr="003906A2">
        <w:rPr>
          <w:rFonts w:ascii="Times New Roman" w:hAnsi="Times New Roman"/>
          <w:i/>
          <w:lang w:val="en-US"/>
        </w:rPr>
        <w:t>Weg</w:t>
      </w:r>
      <w:proofErr w:type="spellEnd"/>
      <w:r w:rsidR="00B93AD3" w:rsidRPr="003906A2">
        <w:rPr>
          <w:rFonts w:ascii="Times New Roman" w:hAnsi="Times New Roman"/>
          <w:i/>
          <w:lang w:val="en-US"/>
        </w:rPr>
        <w:t xml:space="preserve">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040153C0" w14:textId="29819204" w:rsidR="009C0698" w:rsidRPr="00635C56" w:rsidRDefault="00407A9B" w:rsidP="001977DC">
      <w:pPr>
        <w:spacing w:after="0" w:line="480" w:lineRule="auto"/>
        <w:rPr>
          <w:rFonts w:ascii="Times New Roman" w:hAnsi="Times New Roman"/>
          <w:lang w:val="en-US"/>
        </w:rPr>
      </w:pPr>
      <w:r w:rsidRPr="0084135A">
        <w:rPr>
          <w:rFonts w:ascii="Times New Roman" w:hAnsi="Times New Roman"/>
          <w:b/>
          <w:lang w:val="en-US"/>
        </w:rPr>
        <w:t>Statement of authorship</w:t>
      </w:r>
      <w:r w:rsidRPr="0084135A">
        <w:rPr>
          <w:rFonts w:ascii="Times New Roman" w:hAnsi="Times New Roman"/>
          <w:lang w:val="en-US"/>
        </w:rPr>
        <w:t>: JG &amp; MIO designed the study, MIO &amp; US provided materials, JG &amp; SJC performed research and collected data, JG performed zooplankton analysis, SJC performed phytoplankton analysis, JG &amp; MIO performed modeling work, analyzed data output, and wrote the first draft, and all authors contributed substantially to reviews</w:t>
      </w:r>
    </w:p>
    <w:p w14:paraId="41F6AC37" w14:textId="77777777"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B93AD3" w:rsidRPr="0084135A">
        <w:rPr>
          <w:rFonts w:ascii="Times New Roman" w:hAnsi="Times New Roman"/>
          <w:b/>
          <w:lang w:val="en-US"/>
        </w:rPr>
        <w:t>Corresponding author</w:t>
      </w:r>
      <w:r w:rsidRPr="0084135A">
        <w:rPr>
          <w:rFonts w:ascii="Times New Roman" w:hAnsi="Times New Roman"/>
          <w:b/>
          <w:lang w:val="en-US"/>
        </w:rPr>
        <w:t xml:space="preserve">: </w:t>
      </w:r>
      <w:r w:rsidR="00B93AD3" w:rsidRPr="0084135A">
        <w:rPr>
          <w:rFonts w:ascii="Times New Roman" w:hAnsi="Times New Roman"/>
          <w:lang w:val="en-US"/>
        </w:rPr>
        <w:t xml:space="preserve">Jessica </w:t>
      </w:r>
      <w:proofErr w:type="spellStart"/>
      <w:r w:rsidR="00B93AD3" w:rsidRPr="0084135A">
        <w:rPr>
          <w:rFonts w:ascii="Times New Roman" w:hAnsi="Times New Roman"/>
          <w:lang w:val="en-US"/>
        </w:rPr>
        <w:t>Garzk</w:t>
      </w:r>
      <w:proofErr w:type="spellEnd"/>
      <w:r w:rsidRPr="0084135A">
        <w:rPr>
          <w:rFonts w:ascii="Times New Roman" w:hAnsi="Times New Roman"/>
        </w:rPr>
        <w:t>e</w:t>
      </w:r>
      <w:r w:rsidR="0084135A">
        <w:rPr>
          <w:rFonts w:ascii="Times New Roman" w:hAnsi="Times New Roman"/>
        </w:rPr>
        <w:t>, j.garzke@oceans.ubc.ca</w:t>
      </w:r>
      <w:r w:rsidR="005F476F" w:rsidRPr="0084135A">
        <w:rPr>
          <w:rFonts w:ascii="Times New Roman" w:hAnsi="Times New Roman"/>
        </w:rPr>
        <w:t>,</w:t>
      </w:r>
      <w:r w:rsidR="00997C26" w:rsidRPr="0084135A">
        <w:rPr>
          <w:rFonts w:ascii="Times New Roman" w:hAnsi="Times New Roman"/>
        </w:rPr>
        <w:t xml:space="preserve"> </w:t>
      </w:r>
      <w:r w:rsidR="005F476F" w:rsidRPr="0084135A">
        <w:rPr>
          <w:rFonts w:ascii="Times New Roman" w:hAnsi="Times New Roman"/>
        </w:rPr>
        <w:t>+</w:t>
      </w:r>
      <w:r w:rsidR="0084135A">
        <w:rPr>
          <w:rFonts w:ascii="Times New Roman" w:hAnsi="Times New Roman"/>
        </w:rPr>
        <w:t>1</w:t>
      </w:r>
      <w:r w:rsidR="0084135A" w:rsidRPr="0084135A">
        <w:rPr>
          <w:rFonts w:ascii="Times New Roman" w:hAnsi="Times New Roman"/>
          <w:lang w:val="en-US"/>
        </w:rPr>
        <w:t xml:space="preserve"> </w:t>
      </w:r>
      <w:r w:rsidR="0084135A">
        <w:rPr>
          <w:rFonts w:ascii="Times New Roman" w:hAnsi="Times New Roman"/>
          <w:lang w:val="en-US"/>
        </w:rPr>
        <w:t>778-772-6977</w:t>
      </w:r>
      <w:r w:rsidR="0030419C" w:rsidRPr="0084135A">
        <w:rPr>
          <w:rFonts w:ascii="Times New Roman" w:hAnsi="Times New Roman"/>
          <w:lang w:val="en-US"/>
        </w:rPr>
        <w:t>, ORCID</w:t>
      </w:r>
      <w:r w:rsidR="0084135A">
        <w:rPr>
          <w:rFonts w:ascii="Times New Roman" w:hAnsi="Times New Roman"/>
        </w:rPr>
        <w:t xml:space="preserve">: </w:t>
      </w:r>
      <w:r w:rsidR="0030419C" w:rsidRPr="0084135A">
        <w:rPr>
          <w:rFonts w:ascii="Times New Roman" w:hAnsi="Times New Roman"/>
        </w:rPr>
        <w:t xml:space="preserve">0000-0002-5881-1813 </w:t>
      </w:r>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267D46DE" w:rsidR="00FA3172" w:rsidRPr="0084135A" w:rsidRDefault="0084135A" w:rsidP="003906A2">
      <w:pPr>
        <w:spacing w:after="0" w:line="480" w:lineRule="auto"/>
        <w:rPr>
          <w:rFonts w:ascii="Times New Roman" w:hAnsi="Times New Roman"/>
          <w:b/>
          <w:lang w:val="en-US"/>
        </w:rPr>
      </w:pPr>
      <w:r>
        <w:rPr>
          <w:rFonts w:ascii="Times New Roman" w:hAnsi="Times New Roman"/>
          <w:lang w:val="en-US"/>
        </w:rPr>
        <w:t>Research paper</w:t>
      </w:r>
      <w:r w:rsidR="005C5C69"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1042029C"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D421A8">
        <w:rPr>
          <w:rFonts w:ascii="Times New Roman" w:hAnsi="Times New Roman"/>
          <w:lang w:val="en-US"/>
        </w:rPr>
        <w:t>The metabolic theory of ecology</w:t>
      </w:r>
      <w:r w:rsidR="00AE6F03">
        <w:rPr>
          <w:rFonts w:ascii="Times New Roman" w:hAnsi="Times New Roman"/>
          <w:lang w:val="en-US"/>
        </w:rPr>
        <w:t xml:space="preserve"> </w:t>
      </w:r>
      <w:r w:rsidR="00D421A8">
        <w:rPr>
          <w:rFonts w:ascii="Times New Roman" w:hAnsi="Times New Roman"/>
          <w:lang w:val="en-US"/>
        </w:rPr>
        <w:t xml:space="preserve">predicts </w:t>
      </w:r>
      <w:r w:rsidR="00AE6F03">
        <w:rPr>
          <w:rFonts w:ascii="Times New Roman" w:hAnsi="Times New Roman"/>
          <w:lang w:val="en-US"/>
        </w:rPr>
        <w:t>that warming increases net ecosystem</w:t>
      </w:r>
      <w:r w:rsidR="00D421A8">
        <w:rPr>
          <w:rFonts w:ascii="Times New Roman" w:hAnsi="Times New Roman"/>
          <w:lang w:val="en-US"/>
        </w:rPr>
        <w:t xml:space="preserve"> oxygen</w:t>
      </w:r>
      <w:r w:rsidR="00AE6F03">
        <w:rPr>
          <w:rFonts w:ascii="Times New Roman" w:hAnsi="Times New Roman"/>
          <w:lang w:val="en-US"/>
        </w:rPr>
        <w:t xml:space="preserve"> fluxes by increasing per capita metabolic rates</w:t>
      </w:r>
      <w:r w:rsidR="00D421A8">
        <w:rPr>
          <w:rFonts w:ascii="Times New Roman" w:hAnsi="Times New Roman"/>
          <w:lang w:val="en-US"/>
        </w:rPr>
        <w:t xml:space="preserve">. In addition, temperature change </w:t>
      </w:r>
      <w:r>
        <w:rPr>
          <w:rFonts w:ascii="Times New Roman" w:hAnsi="Times New Roman"/>
          <w:lang w:val="en-US"/>
        </w:rPr>
        <w:t xml:space="preserve">can alter </w:t>
      </w:r>
      <w:r w:rsidR="00D421A8">
        <w:rPr>
          <w:rFonts w:ascii="Times New Roman" w:hAnsi="Times New Roman"/>
          <w:lang w:val="en-US"/>
        </w:rPr>
        <w:t>species interactions</w:t>
      </w:r>
      <w:r>
        <w:rPr>
          <w:rFonts w:ascii="Times New Roman" w:hAnsi="Times New Roman"/>
          <w:lang w:val="en-US"/>
        </w:rPr>
        <w:t xml:space="preserve">, which in turn </w:t>
      </w:r>
      <w:r w:rsidR="00635C56">
        <w:rPr>
          <w:rFonts w:ascii="Times New Roman" w:hAnsi="Times New Roman"/>
          <w:lang w:val="en-US"/>
        </w:rPr>
        <w:t>influence</w:t>
      </w:r>
      <w:r>
        <w:rPr>
          <w:rFonts w:ascii="Times New Roman" w:hAnsi="Times New Roman"/>
          <w:lang w:val="en-US"/>
        </w:rPr>
        <w:t xml:space="preserve"> ecosystem function. Surprisingly,</w:t>
      </w:r>
      <w:r w:rsidR="00AE6F03">
        <w:rPr>
          <w:rFonts w:ascii="Times New Roman" w:hAnsi="Times New Roman"/>
          <w:lang w:val="en-US"/>
        </w:rPr>
        <w:t xml:space="preserve"> </w:t>
      </w:r>
      <w:r w:rsidR="00106221">
        <w:rPr>
          <w:rFonts w:ascii="Times New Roman" w:hAnsi="Times New Roman"/>
          <w:lang w:val="en-US"/>
        </w:rPr>
        <w:t xml:space="preserve">the </w:t>
      </w:r>
      <w:r w:rsidR="00AE6F03">
        <w:rPr>
          <w:rFonts w:ascii="Times New Roman" w:hAnsi="Times New Roman"/>
          <w:lang w:val="en-US"/>
        </w:rPr>
        <w:t>role of species</w:t>
      </w:r>
      <w:r>
        <w:rPr>
          <w:rFonts w:ascii="Times New Roman" w:hAnsi="Times New Roman"/>
          <w:lang w:val="en-US"/>
        </w:rPr>
        <w:t xml:space="preserve"> interactions in modifying the general metabolic scaling</w:t>
      </w:r>
      <w:r w:rsidR="00AE6F03">
        <w:rPr>
          <w:rFonts w:ascii="Times New Roman" w:hAnsi="Times New Roman"/>
          <w:lang w:val="en-US"/>
        </w:rPr>
        <w:t xml:space="preserve"> effect</w:t>
      </w:r>
      <w:r>
        <w:rPr>
          <w:rFonts w:ascii="Times New Roman" w:hAnsi="Times New Roman"/>
          <w:lang w:val="en-US"/>
        </w:rPr>
        <w:t>s of temperature at the ecosystem scale</w:t>
      </w:r>
      <w:r w:rsidR="00AE6F03">
        <w:rPr>
          <w:rFonts w:ascii="Times New Roman" w:hAnsi="Times New Roman"/>
          <w:lang w:val="en-US"/>
        </w:rPr>
        <w:t xml:space="preserve"> remain</w:t>
      </w:r>
      <w:r w:rsidR="00635C56">
        <w:rPr>
          <w:rFonts w:ascii="Times New Roman" w:hAnsi="Times New Roman"/>
          <w:lang w:val="en-US"/>
        </w:rPr>
        <w:t>s</w:t>
      </w:r>
      <w:r w:rsidR="00AE6F03">
        <w:rPr>
          <w:rFonts w:ascii="Times New Roman" w:hAnsi="Times New Roman"/>
          <w:lang w:val="en-US"/>
        </w:rPr>
        <w:t xml:space="preserve"> unclear.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Pr>
          <w:rFonts w:ascii="Times New Roman" w:hAnsi="Times New Roman"/>
          <w:lang w:val="en-US"/>
        </w:rPr>
        <w:t xml:space="preserve">cascading trophic 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611845" w:rsidRPr="0084135A">
        <w:rPr>
          <w:rFonts w:ascii="Times New Roman" w:hAnsi="Times New Roman"/>
          <w:lang w:val="en-US"/>
        </w:rPr>
        <w:t xml:space="preserve">community structure and </w:t>
      </w:r>
      <w:r w:rsidR="000868F0">
        <w:rPr>
          <w:rFonts w:ascii="Times New Roman" w:hAnsi="Times New Roman"/>
          <w:lang w:val="en-US"/>
        </w:rPr>
        <w:t xml:space="preserve">net ecosystem oxygen </w:t>
      </w:r>
      <w:r w:rsidR="00FA3A8B" w:rsidRPr="000868F0">
        <w:rPr>
          <w:rFonts w:ascii="Times New Roman" w:hAnsi="Times New Roman"/>
          <w:lang w:val="en-US"/>
        </w:rPr>
        <w:t>fluxes</w:t>
      </w:r>
      <w:r w:rsidR="003A36E3">
        <w:rPr>
          <w:rFonts w:ascii="Times New Roman" w:hAnsi="Times New Roman"/>
          <w:lang w:val="en-US"/>
        </w:rPr>
        <w:t xml:space="preserve"> over a </w:t>
      </w:r>
      <w:r w:rsidR="00635C56">
        <w:rPr>
          <w:rFonts w:ascii="Times New Roman" w:hAnsi="Times New Roman"/>
          <w:lang w:val="en-US"/>
        </w:rPr>
        <w:t>range of temperatures from 19-30 °C</w:t>
      </w:r>
      <w:r w:rsidR="008232A0" w:rsidRPr="000868F0">
        <w:rPr>
          <w:rFonts w:ascii="Times New Roman" w:hAnsi="Times New Roman"/>
          <w:lang w:val="en-US"/>
        </w:rPr>
        <w:t>.</w:t>
      </w:r>
      <w:r w:rsidR="008232A0" w:rsidRPr="0084135A">
        <w:rPr>
          <w:rFonts w:ascii="Times New Roman" w:hAnsi="Times New Roman"/>
          <w:lang w:val="en-US"/>
        </w:rPr>
        <w:t xml:space="preserve"> </w:t>
      </w:r>
      <w:r w:rsidR="00AE6F03">
        <w:rPr>
          <w:rFonts w:ascii="Times New Roman" w:hAnsi="Times New Roman"/>
          <w:lang w:val="en-US"/>
        </w:rPr>
        <w:t xml:space="preserve">In a series of independent freshwater </w:t>
      </w:r>
      <w:proofErr w:type="gramStart"/>
      <w:r w:rsidR="00AE6F03">
        <w:rPr>
          <w:rFonts w:ascii="Times New Roman" w:hAnsi="Times New Roman"/>
          <w:lang w:val="en-US"/>
        </w:rPr>
        <w:t>ecosystems</w:t>
      </w:r>
      <w:proofErr w:type="gramEnd"/>
      <w:r w:rsidR="00AE6F03">
        <w:rPr>
          <w:rFonts w:ascii="Times New Roman" w:hAnsi="Times New Roman"/>
          <w:lang w:val="en-US"/>
        </w:rPr>
        <w:t xml:space="preserve"> 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 S</w:t>
      </w:r>
      <w:r w:rsidRPr="0084135A">
        <w:rPr>
          <w:rFonts w:ascii="Times New Roman" w:hAnsi="Times New Roman"/>
          <w:lang w:val="en-US"/>
        </w:rPr>
        <w:t xml:space="preserve">tanding phytoplankton biomass declined </w:t>
      </w:r>
      <w:r>
        <w:rPr>
          <w:rFonts w:ascii="Times New Roman" w:hAnsi="Times New Roman"/>
          <w:lang w:val="en-US"/>
        </w:rPr>
        <w:t>by 85-95% (&lt; 1</w:t>
      </w:r>
      <w:ins w:id="2" w:author="Mary O'Connor" w:date="2018-10-02T07:38:00Z">
        <w:r w:rsidR="00DE1C79">
          <w:rPr>
            <w:rFonts w:ascii="Times New Roman" w:hAnsi="Times New Roman"/>
            <w:lang w:val="en-US"/>
          </w:rPr>
          <w:t>-</w:t>
        </w:r>
      </w:ins>
      <w:del w:id="3" w:author="Mary O'Connor" w:date="2018-10-02T07:38:00Z">
        <w:r w:rsidDel="00DE1C79">
          <w:rPr>
            <w:rFonts w:ascii="Times New Roman" w:hAnsi="Times New Roman"/>
            <w:lang w:val="en-US"/>
          </w:rPr>
          <w:delText xml:space="preserve"> </w:delText>
        </w:r>
      </w:del>
      <w:r>
        <w:rPr>
          <w:rFonts w:ascii="Times New Roman" w:hAnsi="Times New Roman"/>
          <w:lang w:val="en-US"/>
        </w:rPr>
        <w:t xml:space="preserve">fold) </w:t>
      </w:r>
      <w:r w:rsidR="00635C56">
        <w:rPr>
          <w:rFonts w:ascii="Times New Roman" w:hAnsi="Times New Roman"/>
          <w:lang w:val="en-US"/>
        </w:rPr>
        <w:t xml:space="preserve">over the temperature gradient </w:t>
      </w:r>
      <w:r>
        <w:rPr>
          <w:rFonts w:ascii="Times New Roman" w:hAnsi="Times New Roman"/>
          <w:lang w:val="en-US"/>
        </w:rPr>
        <w:t>when grazing was weak or absent, and by 3-fold when grazers were present and lacked predators</w:t>
      </w:r>
      <w:r w:rsidR="00AE6F03" w:rsidRPr="002B5C7C">
        <w:rPr>
          <w:rFonts w:ascii="Times New Roman" w:hAnsi="Times New Roman"/>
          <w:lang w:val="en-US"/>
        </w:rPr>
        <w:t xml:space="preserve">. </w:t>
      </w:r>
      <w:r w:rsidR="00AE6F03">
        <w:rPr>
          <w:rFonts w:ascii="Times New Roman" w:hAnsi="Times New Roman"/>
          <w:lang w:val="en-US"/>
        </w:rPr>
        <w:t xml:space="preserve">These temperature-dependent species interactions and consequent </w:t>
      </w:r>
      <w:r w:rsidR="00AE6F03" w:rsidRPr="002B5C7C">
        <w:rPr>
          <w:rFonts w:ascii="Times New Roman" w:hAnsi="Times New Roman"/>
          <w:lang w:val="en-US"/>
        </w:rPr>
        <w:t xml:space="preserve">community shifts 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 xml:space="preserve">The exponential increase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flux over the </w:t>
      </w:r>
      <w:r w:rsidR="003A36E3">
        <w:rPr>
          <w:rFonts w:ascii="Times New Roman" w:hAnsi="Times New Roman"/>
          <w:lang w:val="en-US"/>
        </w:rPr>
        <w:t>temperature</w:t>
      </w:r>
      <w:r w:rsidR="003A36E3" w:rsidRPr="0084135A">
        <w:rPr>
          <w:rFonts w:ascii="Times New Roman" w:hAnsi="Times New Roman"/>
          <w:lang w:val="en-US"/>
        </w:rPr>
        <w:t xml:space="preserve"> </w:t>
      </w:r>
      <w:r w:rsidR="00CC6777" w:rsidRPr="0084135A">
        <w:rPr>
          <w:rFonts w:ascii="Times New Roman" w:hAnsi="Times New Roman"/>
          <w:lang w:val="en-US"/>
        </w:rPr>
        <w:t xml:space="preserve">gradient, as well as monotonic declines in phytoplankton standing stock, suggested no threshold effects of warming across systems. </w:t>
      </w:r>
      <w:r w:rsidR="00E4089D" w:rsidRPr="0084135A">
        <w:rPr>
          <w:rFonts w:ascii="Times New Roman" w:hAnsi="Times New Roman"/>
          <w:lang w:val="en-US"/>
        </w:rPr>
        <w:t xml:space="preserve">We conclude that </w:t>
      </w:r>
      <w:r w:rsidR="00ED001D" w:rsidRPr="00A22603">
        <w:rPr>
          <w:rFonts w:ascii="Times New Roman" w:hAnsi="Times New Roman"/>
          <w:lang w:val="en-US"/>
        </w:rPr>
        <w:t>species interactions</w:t>
      </w:r>
      <w:r w:rsidR="00D47C05" w:rsidRPr="00A22603">
        <w:rPr>
          <w:rFonts w:ascii="Times New Roman" w:hAnsi="Times New Roman"/>
          <w:lang w:val="en-US"/>
        </w:rPr>
        <w:t xml:space="preserve"> can modify effects of temperature on</w:t>
      </w:r>
      <w:r w:rsidR="00ED001D">
        <w:rPr>
          <w:rFonts w:ascii="Times New Roman" w:hAnsi="Times New Roman"/>
          <w:lang w:val="en-US"/>
        </w:rPr>
        <w:t xml:space="preserve"> primary producer biomass and</w:t>
      </w:r>
      <w:r w:rsidR="00D47C05">
        <w:rPr>
          <w:rFonts w:ascii="Times New Roman" w:hAnsi="Times New Roman"/>
          <w:lang w:val="en-US"/>
        </w:rPr>
        <w:t xml:space="preserve"> </w:t>
      </w:r>
      <w:r w:rsidR="00ED001D">
        <w:rPr>
          <w:rFonts w:ascii="Times New Roman" w:hAnsi="Times New Roman"/>
          <w:lang w:val="en-US"/>
        </w:rPr>
        <w:t>net ecosystem oxygen consumption</w:t>
      </w:r>
      <w:r>
        <w:rPr>
          <w:rFonts w:ascii="Times New Roman" w:hAnsi="Times New Roman"/>
          <w:lang w:val="en-US"/>
        </w:rPr>
        <w:t xml:space="preserve"> relative to first-order metabolic theory predictions</w:t>
      </w:r>
      <w:r w:rsidR="00A14687">
        <w:rPr>
          <w:rFonts w:ascii="Times New Roman" w:hAnsi="Times New Roman"/>
          <w:lang w:val="en-US"/>
        </w:rPr>
        <w:t>, but even so,</w:t>
      </w:r>
      <w:r w:rsidR="00D47C05">
        <w:rPr>
          <w:rFonts w:ascii="Times New Roman" w:hAnsi="Times New Roman"/>
          <w:lang w:val="en-US"/>
        </w:rPr>
        <w:t xml:space="preserve"> temper</w:t>
      </w:r>
      <w:r w:rsidR="00A14687">
        <w:rPr>
          <w:rFonts w:ascii="Times New Roman" w:hAnsi="Times New Roman"/>
          <w:lang w:val="en-US"/>
        </w:rPr>
        <w:t>ature can</w:t>
      </w:r>
      <w:r w:rsidR="00ED001D">
        <w:rPr>
          <w:rFonts w:ascii="Times New Roman" w:hAnsi="Times New Roman"/>
          <w:lang w:val="en-US"/>
        </w:rPr>
        <w:t xml:space="preserve"> have continuous, </w:t>
      </w:r>
      <w:r w:rsidR="00D47C05">
        <w:rPr>
          <w:rFonts w:ascii="Times New Roman" w:hAnsi="Times New Roman"/>
          <w:lang w:val="en-US"/>
        </w:rPr>
        <w:t>positive effects on ecosystem fluxes,</w:t>
      </w:r>
      <w:r w:rsidR="0030563E" w:rsidRPr="0084135A">
        <w:rPr>
          <w:rFonts w:ascii="Times New Roman" w:hAnsi="Times New Roman"/>
          <w:lang w:val="en-US"/>
        </w:rPr>
        <w:t xml:space="preserve"> consistent </w:t>
      </w:r>
      <w:r w:rsidR="00C35A10" w:rsidRPr="0084135A">
        <w:rPr>
          <w:rFonts w:ascii="Times New Roman" w:hAnsi="Times New Roman"/>
          <w:lang w:val="en-US"/>
        </w:rPr>
        <w:t xml:space="preserve">with </w:t>
      </w:r>
      <w:r w:rsidR="0030563E" w:rsidRPr="0084135A">
        <w:rPr>
          <w:rFonts w:ascii="Times New Roman" w:hAnsi="Times New Roman"/>
          <w:lang w:val="en-US"/>
        </w:rPr>
        <w:t>patterns based on large-scale, macroecological comparisons</w:t>
      </w:r>
      <w:r w:rsidR="00627407" w:rsidRPr="0084135A">
        <w:rPr>
          <w:rFonts w:ascii="Times New Roman" w:hAnsi="Times New Roman"/>
          <w:lang w:val="en-US"/>
        </w:rPr>
        <w:t>.</w:t>
      </w:r>
      <w:r w:rsidR="00FB066E" w:rsidRPr="0084135A">
        <w:rPr>
          <w:rFonts w:ascii="Times New Roman" w:hAnsi="Times New Roman"/>
          <w:lang w:val="en-US"/>
        </w:rPr>
        <w:t xml:space="preserve"> </w:t>
      </w:r>
      <w:r w:rsidR="00F958C9" w:rsidRPr="0084135A">
        <w:rPr>
          <w:rFonts w:ascii="Times New Roman" w:hAnsi="Times New Roman"/>
          <w:lang w:val="en-US"/>
        </w:rPr>
        <w:t>C</w:t>
      </w:r>
      <w:r w:rsidR="00007BF8" w:rsidRPr="0084135A">
        <w:rPr>
          <w:rFonts w:ascii="Times New Roman" w:hAnsi="Times New Roman"/>
          <w:lang w:val="en-US"/>
        </w:rPr>
        <w:t>hanges in community structure, including temperature 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0ECF011C" w14:textId="77777777" w:rsidR="00A14687" w:rsidRDefault="00A14687" w:rsidP="001977DC">
      <w:pPr>
        <w:spacing w:after="0" w:line="480" w:lineRule="auto"/>
        <w:outlineLvl w:val="0"/>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65E1B239" w14:textId="28564ACE" w:rsidR="00A67D5A" w:rsidRDefault="007D701F" w:rsidP="00A67D5A">
      <w:pPr>
        <w:widowControl w:val="0"/>
        <w:autoSpaceDE w:val="0"/>
        <w:autoSpaceDN w:val="0"/>
        <w:adjustRightInd w:val="0"/>
        <w:spacing w:after="0" w:line="480" w:lineRule="auto"/>
        <w:ind w:firstLine="708"/>
        <w:rPr>
          <w:ins w:id="4" w:author="Mary O'Connor" w:date="2018-10-29T12:44:00Z"/>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ins w:id="5" w:author="Mary O'Connor" w:date="2018-10-29T12:42:00Z">
        <w:r w:rsidR="00A67D5A">
          <w:rPr>
            <w:rFonts w:ascii="Times New Roman" w:hAnsi="Times New Roman"/>
            <w:lang w:val="en-US"/>
          </w:rPr>
          <w:t>Increasing temperatures accelerate</w:t>
        </w:r>
      </w:ins>
      <w:ins w:id="6" w:author="Mary O'Connor" w:date="2018-10-02T09:36:00Z">
        <w:r w:rsidR="00BB24BB">
          <w:rPr>
            <w:rFonts w:ascii="Times New Roman" w:hAnsi="Times New Roman"/>
            <w:lang w:val="en-US"/>
          </w:rPr>
          <w:t xml:space="preserve"> </w:t>
        </w:r>
      </w:ins>
      <w:ins w:id="7" w:author="Mary O'Connor" w:date="2018-10-02T10:51:00Z">
        <w:r w:rsidR="00B93248">
          <w:rPr>
            <w:rFonts w:ascii="Times New Roman" w:hAnsi="Times New Roman"/>
            <w:lang w:val="en-US"/>
          </w:rPr>
          <w:t>major metabolic processes that drive</w:t>
        </w:r>
      </w:ins>
      <w:ins w:id="8" w:author="Mary O'Connor" w:date="2018-10-02T09:36:00Z">
        <w:r w:rsidR="00BB24BB">
          <w:rPr>
            <w:rFonts w:ascii="Times New Roman" w:hAnsi="Times New Roman"/>
            <w:lang w:val="en-US"/>
          </w:rPr>
          <w:t xml:space="preserve"> net </w:t>
        </w:r>
      </w:ins>
      <w:ins w:id="9" w:author="Mary O'Connor" w:date="2018-10-02T10:52:00Z">
        <w:r w:rsidR="00B93248">
          <w:rPr>
            <w:rFonts w:ascii="Times New Roman" w:hAnsi="Times New Roman"/>
            <w:lang w:val="en-US"/>
          </w:rPr>
          <w:t>ecosystem</w:t>
        </w:r>
      </w:ins>
      <w:ins w:id="10" w:author="Mary O'Connor" w:date="2018-10-02T09:36:00Z">
        <w:r w:rsidR="00BB24BB">
          <w:rPr>
            <w:rFonts w:ascii="Times New Roman" w:hAnsi="Times New Roman"/>
            <w:lang w:val="en-US"/>
          </w:rPr>
          <w:t xml:space="preserve"> production and ecosystem respiration in aquatic and terrestrial ecosystems </w:t>
        </w:r>
      </w:ins>
      <w:ins w:id="11" w:author="Mary O'Connor" w:date="2018-10-02T10:53:00Z">
        <w:r w:rsidR="00B93248">
          <w:rPr>
            <w:rFonts w:ascii="Times New Roman" w:hAnsi="Times New Roman"/>
            <w:lang w:val="en-US"/>
          </w:rPr>
          <w:t>(</w:t>
        </w:r>
        <w:proofErr w:type="spellStart"/>
        <w:r w:rsidR="00B93248">
          <w:rPr>
            <w:rFonts w:ascii="Times New Roman" w:hAnsi="Times New Roman"/>
            <w:lang w:val="en-US"/>
          </w:rPr>
          <w:t>Gillooly</w:t>
        </w:r>
        <w:proofErr w:type="spellEnd"/>
        <w:r w:rsidR="00B93248">
          <w:rPr>
            <w:rFonts w:ascii="Times New Roman" w:hAnsi="Times New Roman"/>
            <w:lang w:val="en-US"/>
          </w:rPr>
          <w:t>, Allen, Yvon</w:t>
        </w:r>
      </w:ins>
      <w:ins w:id="12" w:author="Mary O'Connor" w:date="2018-10-02T10:58:00Z">
        <w:r w:rsidR="00B93248">
          <w:rPr>
            <w:rFonts w:ascii="Times New Roman" w:hAnsi="Times New Roman"/>
            <w:lang w:val="en-US"/>
          </w:rPr>
          <w:t xml:space="preserve"> </w:t>
        </w:r>
        <w:proofErr w:type="spellStart"/>
        <w:r w:rsidR="00B93248">
          <w:rPr>
            <w:rFonts w:ascii="Times New Roman" w:hAnsi="Times New Roman"/>
            <w:lang w:val="en-US"/>
          </w:rPr>
          <w:t>Derochers</w:t>
        </w:r>
        <w:proofErr w:type="spellEnd"/>
        <w:r w:rsidR="00B93248">
          <w:rPr>
            <w:rFonts w:ascii="Times New Roman" w:hAnsi="Times New Roman"/>
            <w:lang w:val="en-US"/>
          </w:rPr>
          <w:t>)</w:t>
        </w:r>
      </w:ins>
      <w:ins w:id="13" w:author="Mary O'Connor" w:date="2018-10-29T12:42:00Z">
        <w:r w:rsidR="00A67D5A">
          <w:rPr>
            <w:rFonts w:ascii="Times New Roman" w:hAnsi="Times New Roman"/>
            <w:lang w:val="en-US"/>
          </w:rPr>
          <w:t>.</w:t>
        </w:r>
      </w:ins>
      <w:ins w:id="14" w:author="Mary O'Connor" w:date="2018-10-02T09:36:00Z">
        <w:r w:rsidR="00BB24BB">
          <w:rPr>
            <w:rFonts w:ascii="Times New Roman" w:hAnsi="Times New Roman"/>
            <w:lang w:val="en-US"/>
          </w:rPr>
          <w:t xml:space="preserve"> </w:t>
        </w:r>
      </w:ins>
      <w:ins w:id="15" w:author="Mary O'Connor" w:date="2018-10-29T12:42:00Z">
        <w:r w:rsidR="00A67D5A">
          <w:rPr>
            <w:rFonts w:ascii="Times New Roman" w:hAnsi="Times New Roman"/>
            <w:lang w:val="en-US"/>
          </w:rPr>
          <w:t>R</w:t>
        </w:r>
      </w:ins>
      <w:ins w:id="16" w:author="Mary O'Connor" w:date="2018-10-02T09:36:00Z">
        <w:r w:rsidR="00BB24BB">
          <w:rPr>
            <w:rFonts w:ascii="Times New Roman" w:hAnsi="Times New Roman"/>
            <w:lang w:val="en-US"/>
          </w:rPr>
          <w:t xml:space="preserve">emarkably, </w:t>
        </w:r>
      </w:ins>
      <w:ins w:id="17" w:author="Mary O'Connor" w:date="2018-10-29T12:42:00Z">
        <w:r w:rsidR="00A67D5A">
          <w:rPr>
            <w:rFonts w:ascii="Times New Roman" w:hAnsi="Times New Roman"/>
            <w:lang w:val="en-US"/>
          </w:rPr>
          <w:t>the</w:t>
        </w:r>
      </w:ins>
      <w:ins w:id="18" w:author="Mary O'Connor" w:date="2018-10-02T09:36:00Z">
        <w:r w:rsidR="00BB24BB">
          <w:rPr>
            <w:rFonts w:ascii="Times New Roman" w:hAnsi="Times New Roman"/>
            <w:lang w:val="en-US"/>
          </w:rPr>
          <w:t xml:space="preserve"> temperature</w:t>
        </w:r>
      </w:ins>
      <w:ins w:id="19" w:author="Mary O'Connor" w:date="2018-10-02T10:52:00Z">
        <w:r w:rsidR="00B93248">
          <w:rPr>
            <w:rFonts w:ascii="Times New Roman" w:hAnsi="Times New Roman"/>
            <w:lang w:val="en-US"/>
          </w:rPr>
          <w:t xml:space="preserve"> </w:t>
        </w:r>
      </w:ins>
      <w:ins w:id="20" w:author="Mary O'Connor" w:date="2018-10-29T12:42:00Z">
        <w:r w:rsidR="00A67D5A">
          <w:rPr>
            <w:rFonts w:ascii="Times New Roman" w:hAnsi="Times New Roman"/>
            <w:lang w:val="en-US"/>
          </w:rPr>
          <w:t>dependence of</w:t>
        </w:r>
      </w:ins>
      <w:ins w:id="21" w:author="Mary O'Connor" w:date="2018-10-02T10:52:00Z">
        <w:r w:rsidR="00B93248">
          <w:rPr>
            <w:rFonts w:ascii="Times New Roman" w:hAnsi="Times New Roman"/>
            <w:lang w:val="en-US"/>
          </w:rPr>
          <w:t xml:space="preserve"> </w:t>
        </w:r>
      </w:ins>
      <w:ins w:id="22" w:author="Mary O'Connor" w:date="2018-10-29T12:43:00Z">
        <w:r w:rsidR="00A67D5A">
          <w:rPr>
            <w:rFonts w:ascii="Times New Roman" w:hAnsi="Times New Roman"/>
            <w:lang w:val="en-US"/>
          </w:rPr>
          <w:t>net ecosystem oxygen flux</w:t>
        </w:r>
      </w:ins>
      <w:ins w:id="23" w:author="Mary O'Connor" w:date="2018-10-29T12:44:00Z">
        <w:r w:rsidR="00A67D5A">
          <w:rPr>
            <w:rFonts w:ascii="Times New Roman" w:hAnsi="Times New Roman"/>
            <w:lang w:val="en-US"/>
          </w:rPr>
          <w:t>es</w:t>
        </w:r>
      </w:ins>
      <w:ins w:id="24" w:author="Mary O'Connor" w:date="2018-10-02T09:36:00Z">
        <w:r w:rsidR="00BB24BB">
          <w:rPr>
            <w:rFonts w:ascii="Times New Roman" w:hAnsi="Times New Roman"/>
            <w:lang w:val="en-US"/>
          </w:rPr>
          <w:t xml:space="preserve"> can be understood in terms of general theory that relates net ecosystem metabolism to the most general effects of temperature on individual metabolic rates </w:t>
        </w:r>
      </w:ins>
      <w:ins w:id="25" w:author="Mary O'Connor" w:date="2018-10-02T10:53:00Z">
        <w:r w:rsidR="00B93248">
          <w:rPr>
            <w:rFonts w:ascii="Times New Roman" w:hAnsi="Times New Roman"/>
            <w:lang w:val="en-US"/>
          </w:rPr>
          <w:fldChar w:fldCharType="begin"/>
        </w:r>
        <w:r w:rsidR="00B93248">
          <w:rPr>
            <w:rFonts w:ascii="Times New Roman" w:hAnsi="Times New Roman"/>
            <w:lang w:val="en-US"/>
          </w:rPr>
          <w:instrText xml:space="preserve"> ADDIN PAPERS2_CITATIONS &lt;citation&gt;&lt;priority&gt;0&lt;/priority&gt;&lt;uuid&gt;DF4AC0D5-39D6-4BFD-BBEB-DB35FB9DB20B&lt;/uuid&gt;&lt;publications&gt;&lt;publication&gt;&lt;subtype&gt;400&lt;/subtype&gt;&lt;publisher&gt;Nature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B93248">
          <w:rPr>
            <w:rFonts w:ascii="Times New Roman" w:hAnsi="Times New Roman"/>
            <w:lang w:val="en-US"/>
          </w:rPr>
          <w:fldChar w:fldCharType="separate"/>
        </w:r>
        <w:r w:rsidR="00B93248">
          <w:rPr>
            <w:rFonts w:ascii="Times New Roman" w:hAnsi="Times New Roman"/>
            <w:lang w:val="en-US" w:eastAsia="de-DE"/>
          </w:rPr>
          <w:t>[1-3]</w:t>
        </w:r>
        <w:r w:rsidR="00B93248">
          <w:rPr>
            <w:rFonts w:ascii="Times New Roman" w:hAnsi="Times New Roman"/>
            <w:lang w:val="en-US"/>
          </w:rPr>
          <w:fldChar w:fldCharType="end"/>
        </w:r>
      </w:ins>
      <w:ins w:id="26" w:author="Mary O'Connor" w:date="2018-10-02T09:36:00Z">
        <w:r w:rsidR="00BB24BB">
          <w:rPr>
            <w:rFonts w:ascii="Times New Roman" w:hAnsi="Times New Roman"/>
            <w:lang w:val="en-US"/>
          </w:rPr>
          <w:t xml:space="preserve">. </w:t>
        </w:r>
      </w:ins>
      <w:ins w:id="27" w:author="Mary O'Connor" w:date="2018-10-29T12:44:00Z">
        <w:r w:rsidR="00A67D5A">
          <w:rPr>
            <w:rFonts w:ascii="Times New Roman" w:hAnsi="Times New Roman"/>
            <w:lang w:val="en-US"/>
          </w:rPr>
          <w:t xml:space="preserve">These general relationships have been attributed to the </w:t>
        </w:r>
      </w:ins>
      <w:ins w:id="28" w:author="Mary O'Connor" w:date="2018-10-29T12:45:00Z">
        <w:r w:rsidR="00A67D5A">
          <w:rPr>
            <w:rFonts w:ascii="Times New Roman" w:hAnsi="Times New Roman"/>
            <w:lang w:val="en-US"/>
          </w:rPr>
          <w:t>temperature dependence of fundamental</w:t>
        </w:r>
      </w:ins>
      <w:ins w:id="29" w:author="Mary O'Connor" w:date="2018-10-29T12:44:00Z">
        <w:r w:rsidR="00A67D5A">
          <w:rPr>
            <w:rFonts w:ascii="Times New Roman" w:hAnsi="Times New Roman"/>
            <w:lang w:val="en-US"/>
          </w:rPr>
          <w:t xml:space="preserve"> </w:t>
        </w:r>
      </w:ins>
      <w:ins w:id="30" w:author="Mary O'Connor" w:date="2018-10-29T12:45:00Z">
        <w:r w:rsidR="00A67D5A">
          <w:rPr>
            <w:rFonts w:ascii="Times New Roman" w:hAnsi="Times New Roman"/>
            <w:lang w:val="en-US"/>
          </w:rPr>
          <w:t xml:space="preserve">and </w:t>
        </w:r>
      </w:ins>
      <w:ins w:id="31" w:author="Mary O'Connor" w:date="2018-10-29T12:44:00Z">
        <w:r w:rsidR="00A67D5A">
          <w:rPr>
            <w:rFonts w:ascii="Times New Roman" w:hAnsi="Times New Roman"/>
            <w:lang w:val="en-US"/>
          </w:rPr>
          <w:t xml:space="preserve">highly conserved metabolic processes </w:t>
        </w:r>
      </w:ins>
      <w:ins w:id="32" w:author="Mary O'Connor" w:date="2018-10-29T12:45:00Z">
        <w:r w:rsidR="00A67D5A">
          <w:rPr>
            <w:rFonts w:ascii="Times New Roman" w:hAnsi="Times New Roman"/>
            <w:lang w:val="en-US"/>
          </w:rPr>
          <w:t>– photosynthesis and aerobic respiration – operating within individual cells (</w:t>
        </w:r>
        <w:proofErr w:type="spellStart"/>
        <w:r w:rsidR="00A67D5A">
          <w:rPr>
            <w:rFonts w:ascii="Times New Roman" w:hAnsi="Times New Roman"/>
            <w:lang w:val="en-US"/>
          </w:rPr>
          <w:t>allen</w:t>
        </w:r>
        <w:proofErr w:type="spellEnd"/>
        <w:r w:rsidR="00A67D5A">
          <w:rPr>
            <w:rFonts w:ascii="Times New Roman" w:hAnsi="Times New Roman"/>
            <w:lang w:val="en-US"/>
          </w:rPr>
          <w:t xml:space="preserve"> et al 2005, </w:t>
        </w:r>
      </w:ins>
      <w:ins w:id="33" w:author="Mary O'Connor" w:date="2018-10-29T12:46:00Z">
        <w:r w:rsidR="00A67D5A">
          <w:rPr>
            <w:rFonts w:ascii="Times New Roman" w:hAnsi="Times New Roman"/>
            <w:lang w:val="en-US"/>
          </w:rPr>
          <w:t>…</w:t>
        </w:r>
      </w:ins>
      <w:ins w:id="34" w:author="Mary O'Connor" w:date="2018-10-29T12:45:00Z">
        <w:r w:rsidR="00A67D5A">
          <w:rPr>
            <w:rFonts w:ascii="Times New Roman" w:hAnsi="Times New Roman"/>
            <w:lang w:val="en-US"/>
          </w:rPr>
          <w:t>).</w:t>
        </w:r>
      </w:ins>
      <w:ins w:id="35" w:author="Mary O'Connor" w:date="2018-10-29T12:44:00Z">
        <w:r w:rsidR="00A67D5A">
          <w:rPr>
            <w:rFonts w:ascii="Times New Roman" w:hAnsi="Times New Roman"/>
            <w:lang w:val="en-US"/>
          </w:rPr>
          <w:t xml:space="preserve"> </w:t>
        </w:r>
      </w:ins>
    </w:p>
    <w:p w14:paraId="3ABA134A" w14:textId="0EB03A1B" w:rsidR="004130DA" w:rsidRDefault="00A67D5A" w:rsidP="0084135A">
      <w:pPr>
        <w:widowControl w:val="0"/>
        <w:autoSpaceDE w:val="0"/>
        <w:autoSpaceDN w:val="0"/>
        <w:adjustRightInd w:val="0"/>
        <w:spacing w:after="0" w:line="480" w:lineRule="auto"/>
        <w:ind w:firstLine="708"/>
        <w:rPr>
          <w:ins w:id="36" w:author="Mary O'Connor" w:date="2018-10-29T12:51:00Z"/>
          <w:rFonts w:ascii="Times New Roman" w:hAnsi="Times New Roman"/>
          <w:lang w:val="en-US"/>
        </w:rPr>
      </w:pPr>
      <w:ins w:id="37" w:author="Mary O'Connor" w:date="2018-10-29T12:46:00Z">
        <w:r>
          <w:rPr>
            <w:rFonts w:ascii="Times New Roman" w:hAnsi="Times New Roman"/>
            <w:lang w:val="en-US"/>
          </w:rPr>
          <w:t xml:space="preserve">Models that associate change in net metabolic processes at the ecosystem scale with </w:t>
        </w:r>
      </w:ins>
      <w:ins w:id="38" w:author="Mary O'Connor" w:date="2018-10-29T12:47:00Z">
        <w:r>
          <w:rPr>
            <w:rFonts w:ascii="Times New Roman" w:hAnsi="Times New Roman"/>
            <w:lang w:val="en-US"/>
          </w:rPr>
          <w:t>individual</w:t>
        </w:r>
      </w:ins>
      <w:ins w:id="39" w:author="Mary O'Connor" w:date="2018-10-29T12:46:00Z">
        <w:r>
          <w:rPr>
            <w:rFonts w:ascii="Times New Roman" w:hAnsi="Times New Roman"/>
            <w:lang w:val="en-US"/>
          </w:rPr>
          <w:t xml:space="preserve">-level oxygen production </w:t>
        </w:r>
      </w:ins>
      <w:ins w:id="40" w:author="Mary O'Connor" w:date="2018-10-29T12:47:00Z">
        <w:r>
          <w:rPr>
            <w:rFonts w:ascii="Times New Roman" w:hAnsi="Times New Roman"/>
            <w:lang w:val="en-US"/>
          </w:rPr>
          <w:t>and respiration</w:t>
        </w:r>
      </w:ins>
      <w:ins w:id="41" w:author="Mary O'Connor" w:date="2018-10-29T12:46:00Z">
        <w:r>
          <w:rPr>
            <w:rFonts w:ascii="Times New Roman" w:hAnsi="Times New Roman"/>
            <w:lang w:val="en-US"/>
          </w:rPr>
          <w:t xml:space="preserve"> </w:t>
        </w:r>
      </w:ins>
      <w:ins w:id="42" w:author="Mary O'Connor" w:date="2018-10-02T09:36:00Z">
        <w:r w:rsidR="00BB24BB">
          <w:rPr>
            <w:rFonts w:ascii="Times New Roman" w:hAnsi="Times New Roman"/>
            <w:lang w:val="en-US"/>
          </w:rPr>
          <w:t>provide much needed predictability for how climate change affects ecosystem functions</w:t>
        </w:r>
      </w:ins>
      <w:ins w:id="43" w:author="Mary O'Connor" w:date="2018-10-02T09:38:00Z">
        <w:r w:rsidR="00BB24BB">
          <w:rPr>
            <w:rFonts w:ascii="Times New Roman" w:hAnsi="Times New Roman"/>
            <w:lang w:val="en-US"/>
          </w:rPr>
          <w:t xml:space="preserve"> </w:t>
        </w:r>
      </w:ins>
      <w:ins w:id="44" w:author="Mary O'Connor" w:date="2018-10-02T09:42:00Z">
        <w:r w:rsidR="00BB24BB">
          <w:rPr>
            <w:rFonts w:ascii="Times New Roman" w:hAnsi="Times New Roman"/>
            <w:lang w:val="en-US"/>
          </w:rPr>
          <w:t xml:space="preserve">when ecosystems are compared across broad spatial or temporal thermal gradients </w:t>
        </w:r>
      </w:ins>
      <w:ins w:id="45" w:author="Mary O'Connor" w:date="2018-10-02T09:38:00Z">
        <w:r w:rsidR="00BB24BB">
          <w:rPr>
            <w:rFonts w:ascii="Times New Roman" w:hAnsi="Times New Roman"/>
            <w:lang w:val="en-US"/>
          </w:rPr>
          <w:t>(</w:t>
        </w:r>
      </w:ins>
      <w:proofErr w:type="spellStart"/>
      <w:ins w:id="46" w:author="Mary O'Connor" w:date="2018-10-02T10:59:00Z">
        <w:r w:rsidR="001D2A8A">
          <w:rPr>
            <w:rFonts w:ascii="Times New Roman" w:hAnsi="Times New Roman"/>
            <w:lang w:val="en-US"/>
          </w:rPr>
          <w:t>lopez-urrutia</w:t>
        </w:r>
        <w:proofErr w:type="spellEnd"/>
        <w:r w:rsidR="001D2A8A">
          <w:rPr>
            <w:rFonts w:ascii="Times New Roman" w:hAnsi="Times New Roman"/>
            <w:lang w:val="en-US"/>
          </w:rPr>
          <w:t xml:space="preserve">, </w:t>
        </w:r>
        <w:proofErr w:type="spellStart"/>
        <w:r w:rsidR="001D2A8A">
          <w:rPr>
            <w:rFonts w:ascii="Times New Roman" w:hAnsi="Times New Roman"/>
            <w:lang w:val="en-US"/>
          </w:rPr>
          <w:t>michaletz</w:t>
        </w:r>
      </w:ins>
      <w:proofErr w:type="spellEnd"/>
      <w:ins w:id="47" w:author="Mary O'Connor" w:date="2018-10-02T11:21:00Z">
        <w:r w:rsidR="001D2A8A">
          <w:rPr>
            <w:rFonts w:ascii="Times New Roman" w:hAnsi="Times New Roman"/>
            <w:lang w:val="en-US"/>
          </w:rPr>
          <w:t xml:space="preserve">, Anderson </w:t>
        </w:r>
        <w:proofErr w:type="spellStart"/>
        <w:r w:rsidR="001D2A8A">
          <w:rPr>
            <w:rFonts w:ascii="Times New Roman" w:hAnsi="Times New Roman"/>
            <w:lang w:val="en-US"/>
          </w:rPr>
          <w:t>texiera</w:t>
        </w:r>
      </w:ins>
      <w:proofErr w:type="spellEnd"/>
      <w:ins w:id="48" w:author="Mary O'Connor" w:date="2018-10-02T09:38:00Z">
        <w:r w:rsidR="00BB24BB">
          <w:rPr>
            <w:rFonts w:ascii="Times New Roman" w:hAnsi="Times New Roman"/>
            <w:lang w:val="en-US"/>
          </w:rPr>
          <w:t>)</w:t>
        </w:r>
      </w:ins>
      <w:ins w:id="49" w:author="Mary O'Connor" w:date="2018-10-29T12:20:00Z">
        <w:r w:rsidR="00B973F1">
          <w:rPr>
            <w:rFonts w:ascii="Times New Roman" w:hAnsi="Times New Roman"/>
            <w:lang w:val="en-US"/>
          </w:rPr>
          <w:t xml:space="preserve">. </w:t>
        </w:r>
      </w:ins>
      <w:ins w:id="50" w:author="Mary O'Connor" w:date="2018-10-29T12:47:00Z">
        <w:r>
          <w:rPr>
            <w:rFonts w:ascii="Times New Roman" w:hAnsi="Times New Roman"/>
            <w:lang w:val="en-US"/>
          </w:rPr>
          <w:t>A key feature of these models</w:t>
        </w:r>
      </w:ins>
      <w:ins w:id="51" w:author="Mary O'Connor" w:date="2018-10-29T12:49:00Z">
        <w:r w:rsidR="004130DA">
          <w:rPr>
            <w:rFonts w:ascii="Times New Roman" w:hAnsi="Times New Roman"/>
            <w:lang w:val="en-US"/>
          </w:rPr>
          <w:t>, central to the metabolic theory of ecology (MTE),</w:t>
        </w:r>
      </w:ins>
      <w:ins w:id="52" w:author="Mary O'Connor" w:date="2018-10-29T12:47:00Z">
        <w:r>
          <w:rPr>
            <w:rFonts w:ascii="Times New Roman" w:hAnsi="Times New Roman"/>
            <w:lang w:val="en-US"/>
          </w:rPr>
          <w:t xml:space="preserve"> is the temperature dependence of photosynthesis, which at the molecu</w:t>
        </w:r>
      </w:ins>
      <w:ins w:id="53" w:author="Mary O'Connor" w:date="2018-10-29T12:48:00Z">
        <w:r>
          <w:rPr>
            <w:rFonts w:ascii="Times New Roman" w:hAnsi="Times New Roman"/>
            <w:lang w:val="en-US"/>
          </w:rPr>
          <w:t>lar level may be less sensitive to temperature than aerobic respiration</w:t>
        </w:r>
      </w:ins>
      <w:ins w:id="54" w:author="Mary O'Connor" w:date="2018-10-29T12:49:00Z">
        <w:r w:rsidR="004130DA">
          <w:rPr>
            <w:rFonts w:ascii="Times New Roman" w:hAnsi="Times New Roman"/>
            <w:lang w:val="en-US"/>
          </w:rPr>
          <w:t xml:space="preserve"> (</w:t>
        </w:r>
        <w:proofErr w:type="spellStart"/>
        <w:r w:rsidR="004130DA">
          <w:rPr>
            <w:rFonts w:ascii="Times New Roman" w:hAnsi="Times New Roman"/>
            <w:lang w:val="en-US"/>
          </w:rPr>
          <w:t>allen</w:t>
        </w:r>
        <w:proofErr w:type="spellEnd"/>
        <w:r w:rsidR="004130DA">
          <w:rPr>
            <w:rFonts w:ascii="Times New Roman" w:hAnsi="Times New Roman"/>
            <w:lang w:val="en-US"/>
          </w:rPr>
          <w:t xml:space="preserve"> et al, </w:t>
        </w:r>
        <w:proofErr w:type="spellStart"/>
        <w:r w:rsidR="004130DA">
          <w:rPr>
            <w:rFonts w:ascii="Times New Roman" w:hAnsi="Times New Roman"/>
            <w:lang w:val="en-US"/>
          </w:rPr>
          <w:t>lopez-urrut</w:t>
        </w:r>
      </w:ins>
      <w:ins w:id="55" w:author="Mary O'Connor" w:date="2018-10-29T12:50:00Z">
        <w:r w:rsidR="004130DA">
          <w:rPr>
            <w:rFonts w:ascii="Times New Roman" w:hAnsi="Times New Roman"/>
            <w:lang w:val="en-US"/>
          </w:rPr>
          <w:t>ia</w:t>
        </w:r>
        <w:proofErr w:type="spellEnd"/>
        <w:r w:rsidR="004130DA">
          <w:rPr>
            <w:rFonts w:ascii="Times New Roman" w:hAnsi="Times New Roman"/>
            <w:lang w:val="en-US"/>
          </w:rPr>
          <w:t xml:space="preserve"> et al)</w:t>
        </w:r>
      </w:ins>
      <w:ins w:id="56" w:author="Mary O'Connor" w:date="2018-10-29T12:48:00Z">
        <w:r>
          <w:rPr>
            <w:rFonts w:ascii="Times New Roman" w:hAnsi="Times New Roman"/>
            <w:lang w:val="en-US"/>
          </w:rPr>
          <w:t>. This potential difference sets up an asymmetric thermal response between production and consumption that may be present in every ecosystem</w:t>
        </w:r>
        <w:r w:rsidR="004130DA">
          <w:rPr>
            <w:rFonts w:ascii="Times New Roman" w:hAnsi="Times New Roman"/>
            <w:lang w:val="en-US"/>
          </w:rPr>
          <w:t xml:space="preserve"> that includes oxygenic photosynthesis and aerobic respiration.</w:t>
        </w:r>
      </w:ins>
      <w:ins w:id="57" w:author="Mary O'Connor" w:date="2018-10-29T12:51:00Z">
        <w:r w:rsidR="004130DA">
          <w:rPr>
            <w:rFonts w:ascii="Times New Roman" w:hAnsi="Times New Roman"/>
            <w:lang w:val="en-US"/>
          </w:rPr>
          <w:t xml:space="preserve"> </w:t>
        </w:r>
      </w:ins>
      <w:ins w:id="58" w:author="Mary O'Connor" w:date="2018-10-29T12:50:00Z">
        <w:r w:rsidR="004130DA">
          <w:rPr>
            <w:rFonts w:ascii="Times New Roman" w:hAnsi="Times New Roman"/>
            <w:lang w:val="en-US"/>
          </w:rPr>
          <w:t>In aquatic</w:t>
        </w:r>
      </w:ins>
      <w:ins w:id="59" w:author="Mary O'Connor" w:date="2018-10-29T12:51:00Z">
        <w:r w:rsidR="004130DA">
          <w:rPr>
            <w:rFonts w:ascii="Times New Roman" w:hAnsi="Times New Roman"/>
            <w:lang w:val="en-US"/>
          </w:rPr>
          <w:t>, algal-based</w:t>
        </w:r>
      </w:ins>
      <w:ins w:id="60" w:author="Mary O'Connor" w:date="2018-10-29T12:50:00Z">
        <w:r w:rsidR="004130DA">
          <w:rPr>
            <w:rFonts w:ascii="Times New Roman" w:hAnsi="Times New Roman"/>
            <w:lang w:val="en-US"/>
          </w:rPr>
          <w:t xml:space="preserve"> systems, empirical studies have suggested that a thermally asymmetric responses of oxygen production and respiration </w:t>
        </w:r>
      </w:ins>
      <w:ins w:id="61" w:author="Mary O'Connor" w:date="2018-10-29T12:51:00Z">
        <w:r w:rsidR="004130DA">
          <w:rPr>
            <w:rFonts w:ascii="Times New Roman" w:hAnsi="Times New Roman"/>
            <w:lang w:val="en-US"/>
          </w:rPr>
          <w:t xml:space="preserve">(L-U, O’Connor 2011, </w:t>
        </w:r>
        <w:proofErr w:type="spellStart"/>
        <w:r w:rsidR="004130DA">
          <w:rPr>
            <w:rFonts w:ascii="Times New Roman" w:hAnsi="Times New Roman"/>
            <w:lang w:val="en-US"/>
          </w:rPr>
          <w:t>bernhardt</w:t>
        </w:r>
      </w:ins>
      <w:proofErr w:type="spellEnd"/>
      <w:ins w:id="62" w:author="Mary O'Connor" w:date="2018-10-29T12:52:00Z">
        <w:r w:rsidR="004130DA">
          <w:rPr>
            <w:rFonts w:ascii="Times New Roman" w:hAnsi="Times New Roman"/>
            <w:lang w:val="en-US"/>
          </w:rPr>
          <w:t xml:space="preserve"> et al am </w:t>
        </w:r>
        <w:proofErr w:type="spellStart"/>
        <w:r w:rsidR="004130DA">
          <w:rPr>
            <w:rFonts w:ascii="Times New Roman" w:hAnsi="Times New Roman"/>
            <w:lang w:val="en-US"/>
          </w:rPr>
          <w:t>nat</w:t>
        </w:r>
      </w:ins>
      <w:proofErr w:type="spellEnd"/>
      <w:ins w:id="63" w:author="Mary O'Connor" w:date="2018-10-29T12:51:00Z">
        <w:r w:rsidR="004130DA">
          <w:rPr>
            <w:rFonts w:ascii="Times New Roman" w:hAnsi="Times New Roman"/>
            <w:lang w:val="en-US"/>
          </w:rPr>
          <w:t xml:space="preserve">, others). </w:t>
        </w:r>
      </w:ins>
    </w:p>
    <w:p w14:paraId="609FB21E" w14:textId="513424DB" w:rsidR="005C3EDA" w:rsidRDefault="004130DA" w:rsidP="004130DA">
      <w:pPr>
        <w:widowControl w:val="0"/>
        <w:autoSpaceDE w:val="0"/>
        <w:autoSpaceDN w:val="0"/>
        <w:adjustRightInd w:val="0"/>
        <w:spacing w:after="0" w:line="480" w:lineRule="auto"/>
        <w:ind w:firstLine="708"/>
        <w:rPr>
          <w:ins w:id="64" w:author="Mary O'Connor" w:date="2018-10-29T12:59:00Z"/>
          <w:rFonts w:ascii="Times New Roman" w:hAnsi="Times New Roman"/>
          <w:lang w:val="en-US"/>
        </w:rPr>
      </w:pPr>
      <w:ins w:id="65" w:author="Mary O'Connor" w:date="2018-10-29T12:55:00Z">
        <w:r>
          <w:rPr>
            <w:rFonts w:ascii="Times New Roman" w:hAnsi="Times New Roman"/>
            <w:lang w:val="en-US"/>
          </w:rPr>
          <w:t>Temperature</w:t>
        </w:r>
      </w:ins>
      <w:ins w:id="66" w:author="Mary O'Connor" w:date="2018-10-29T12:54:00Z">
        <w:r>
          <w:rPr>
            <w:rFonts w:ascii="Times New Roman" w:hAnsi="Times New Roman"/>
            <w:lang w:val="en-US"/>
          </w:rPr>
          <w:t xml:space="preserve"> </w:t>
        </w:r>
      </w:ins>
      <w:ins w:id="67" w:author="Mary O'Connor" w:date="2018-10-29T12:55:00Z">
        <w:r>
          <w:rPr>
            <w:rFonts w:ascii="Times New Roman" w:hAnsi="Times New Roman"/>
            <w:lang w:val="en-US"/>
          </w:rPr>
          <w:t>effects</w:t>
        </w:r>
      </w:ins>
      <w:ins w:id="68" w:author="Mary O'Connor" w:date="2018-10-29T12:54:00Z">
        <w:r>
          <w:rPr>
            <w:rFonts w:ascii="Times New Roman" w:hAnsi="Times New Roman"/>
            <w:lang w:val="en-US"/>
          </w:rPr>
          <w:t xml:space="preserve"> on metabolic processes</w:t>
        </w:r>
      </w:ins>
      <w:ins w:id="69" w:author="Mary O'Connor" w:date="2018-10-29T12:55:00Z">
        <w:r>
          <w:rPr>
            <w:rFonts w:ascii="Times New Roman" w:hAnsi="Times New Roman"/>
            <w:lang w:val="en-US"/>
          </w:rPr>
          <w:t xml:space="preserve"> also</w:t>
        </w:r>
      </w:ins>
      <w:ins w:id="70" w:author="Mary O'Connor" w:date="2018-10-29T12:54:00Z">
        <w:r>
          <w:rPr>
            <w:rFonts w:ascii="Times New Roman" w:hAnsi="Times New Roman"/>
            <w:lang w:val="en-US"/>
          </w:rPr>
          <w:t xml:space="preserve"> affect populat</w:t>
        </w:r>
      </w:ins>
      <w:ins w:id="71" w:author="Mary O'Connor" w:date="2018-10-29T12:55:00Z">
        <w:r>
          <w:rPr>
            <w:rFonts w:ascii="Times New Roman" w:hAnsi="Times New Roman"/>
            <w:lang w:val="en-US"/>
          </w:rPr>
          <w:t>ion growth and species interactions, and these demographic responses to temperature can indirectly modify ecosystem scale NEP and ER</w:t>
        </w:r>
      </w:ins>
      <w:ins w:id="72" w:author="Mary O'Connor" w:date="2018-10-29T12:56:00Z">
        <w:r>
          <w:rPr>
            <w:rFonts w:ascii="Times New Roman" w:hAnsi="Times New Roman"/>
            <w:lang w:val="en-US"/>
          </w:rPr>
          <w:t xml:space="preserve"> (</w:t>
        </w:r>
        <w:proofErr w:type="spellStart"/>
        <w:r>
          <w:rPr>
            <w:rFonts w:ascii="Times New Roman" w:hAnsi="Times New Roman"/>
            <w:lang w:val="en-US"/>
          </w:rPr>
          <w:t>Barneche</w:t>
        </w:r>
        <w:proofErr w:type="spellEnd"/>
        <w:r>
          <w:rPr>
            <w:rFonts w:ascii="Times New Roman" w:hAnsi="Times New Roman"/>
            <w:lang w:val="en-US"/>
          </w:rPr>
          <w:t xml:space="preserve">, </w:t>
        </w:r>
        <w:proofErr w:type="spellStart"/>
        <w:r>
          <w:rPr>
            <w:rFonts w:ascii="Times New Roman" w:hAnsi="Times New Roman"/>
            <w:lang w:val="en-US"/>
          </w:rPr>
          <w:t>Kerkhoff</w:t>
        </w:r>
        <w:proofErr w:type="spellEnd"/>
        <w:r>
          <w:rPr>
            <w:rFonts w:ascii="Times New Roman" w:hAnsi="Times New Roman"/>
            <w:lang w:val="en-US"/>
          </w:rPr>
          <w:t xml:space="preserve">, </w:t>
        </w:r>
        <w:proofErr w:type="spellStart"/>
        <w:r>
          <w:rPr>
            <w:rFonts w:ascii="Times New Roman" w:hAnsi="Times New Roman"/>
            <w:lang w:val="en-US"/>
          </w:rPr>
          <w:t>michaletz</w:t>
        </w:r>
        <w:proofErr w:type="spellEnd"/>
        <w:r>
          <w:rPr>
            <w:rFonts w:ascii="Times New Roman" w:hAnsi="Times New Roman"/>
            <w:lang w:val="en-US"/>
          </w:rPr>
          <w:t>?)</w:t>
        </w:r>
      </w:ins>
      <w:ins w:id="73" w:author="Mary O'Connor" w:date="2018-10-29T12:55:00Z">
        <w:r>
          <w:rPr>
            <w:rFonts w:ascii="Times New Roman" w:hAnsi="Times New Roman"/>
            <w:lang w:val="en-US"/>
          </w:rPr>
          <w:t>.</w:t>
        </w:r>
      </w:ins>
      <w:ins w:id="74" w:author="Mary O'Connor" w:date="2018-10-29T12:54:00Z">
        <w:r>
          <w:rPr>
            <w:rFonts w:ascii="Times New Roman" w:hAnsi="Times New Roman"/>
            <w:lang w:val="en-US"/>
          </w:rPr>
          <w:t xml:space="preserve"> </w:t>
        </w:r>
      </w:ins>
      <w:ins w:id="75" w:author="Mary O'Connor" w:date="2018-10-29T12:56:00Z">
        <w:r>
          <w:rPr>
            <w:rFonts w:ascii="Times New Roman" w:hAnsi="Times New Roman"/>
            <w:lang w:val="en-US"/>
          </w:rPr>
          <w:t>Many emp</w:t>
        </w:r>
      </w:ins>
      <w:ins w:id="76" w:author="Mary O'Connor" w:date="2018-10-29T13:16:00Z">
        <w:r w:rsidR="00E72031">
          <w:rPr>
            <w:rFonts w:ascii="Times New Roman" w:hAnsi="Times New Roman"/>
            <w:lang w:val="en-US"/>
          </w:rPr>
          <w:t>i</w:t>
        </w:r>
      </w:ins>
      <w:ins w:id="77" w:author="Mary O'Connor" w:date="2018-10-29T12:56:00Z">
        <w:r>
          <w:rPr>
            <w:rFonts w:ascii="Times New Roman" w:hAnsi="Times New Roman"/>
            <w:lang w:val="en-US"/>
          </w:rPr>
          <w:t xml:space="preserve">rical studies have </w:t>
        </w:r>
        <w:r>
          <w:rPr>
            <w:rFonts w:ascii="Times New Roman" w:hAnsi="Times New Roman"/>
            <w:lang w:val="en-US"/>
          </w:rPr>
          <w:lastRenderedPageBreak/>
          <w:t xml:space="preserve">reported demographic effects of </w:t>
        </w:r>
      </w:ins>
      <w:ins w:id="78" w:author="Mary O'Connor" w:date="2018-10-29T12:57:00Z">
        <w:r>
          <w:rPr>
            <w:rFonts w:ascii="Times New Roman" w:hAnsi="Times New Roman"/>
            <w:lang w:val="en-US"/>
          </w:rPr>
          <w:t>temperature</w:t>
        </w:r>
      </w:ins>
      <w:ins w:id="79" w:author="Mary O'Connor" w:date="2018-10-29T12:56:00Z">
        <w:r>
          <w:rPr>
            <w:rFonts w:ascii="Times New Roman" w:hAnsi="Times New Roman"/>
            <w:lang w:val="en-US"/>
          </w:rPr>
          <w:t xml:space="preserve"> change on interacting species</w:t>
        </w:r>
      </w:ins>
      <w:ins w:id="80" w:author="Mary O'Connor" w:date="2018-10-29T12:57:00Z">
        <w:r>
          <w:rPr>
            <w:rFonts w:ascii="Times New Roman" w:hAnsi="Times New Roman"/>
            <w:lang w:val="en-US"/>
          </w:rPr>
          <w:t xml:space="preserve"> (</w:t>
        </w:r>
      </w:ins>
      <w:ins w:id="81" w:author="Mary O'Connor" w:date="2018-10-29T12:59:00Z">
        <w:r w:rsidR="005C3EDA">
          <w:rPr>
            <w:rFonts w:ascii="Times New Roman" w:hAnsi="Times New Roman"/>
            <w:lang w:val="en-US"/>
          </w:rPr>
          <w:t xml:space="preserve">Dell, </w:t>
        </w:r>
        <w:proofErr w:type="spellStart"/>
        <w:r w:rsidR="005C3EDA">
          <w:rPr>
            <w:rFonts w:ascii="Times New Roman" w:hAnsi="Times New Roman"/>
            <w:lang w:val="en-US"/>
          </w:rPr>
          <w:t>Rall</w:t>
        </w:r>
        <w:proofErr w:type="spellEnd"/>
        <w:r w:rsidR="005C3EDA">
          <w:rPr>
            <w:rFonts w:ascii="Times New Roman" w:hAnsi="Times New Roman"/>
            <w:lang w:val="en-US"/>
          </w:rPr>
          <w:t xml:space="preserve">, O’Connor </w:t>
        </w:r>
        <w:proofErr w:type="spellStart"/>
        <w:r w:rsidR="005C3EDA">
          <w:rPr>
            <w:rFonts w:ascii="Times New Roman" w:hAnsi="Times New Roman"/>
            <w:lang w:val="en-US"/>
          </w:rPr>
          <w:t>etc</w:t>
        </w:r>
      </w:ins>
      <w:proofErr w:type="spellEnd"/>
      <w:ins w:id="82" w:author="Mary O'Connor" w:date="2018-10-29T12:57:00Z">
        <w:r>
          <w:rPr>
            <w:rFonts w:ascii="Times New Roman" w:hAnsi="Times New Roman"/>
            <w:lang w:val="en-US"/>
          </w:rPr>
          <w:t>)</w:t>
        </w:r>
      </w:ins>
      <w:ins w:id="83" w:author="Mary O'Connor" w:date="2018-10-29T13:17:00Z">
        <w:r w:rsidR="00E72031">
          <w:rPr>
            <w:rFonts w:ascii="Times New Roman" w:hAnsi="Times New Roman"/>
            <w:lang w:val="en-US"/>
          </w:rPr>
          <w:t xml:space="preserve">, and stronger top-down control with </w:t>
        </w:r>
      </w:ins>
      <w:ins w:id="84" w:author="Mary O'Connor" w:date="2018-10-29T13:18:00Z">
        <w:r w:rsidR="00E72031">
          <w:rPr>
            <w:rFonts w:ascii="Times New Roman" w:hAnsi="Times New Roman"/>
            <w:lang w:val="en-US"/>
          </w:rPr>
          <w:t>increasing temperature ().</w:t>
        </w:r>
      </w:ins>
      <w:ins w:id="85" w:author="Mary O'Connor" w:date="2018-10-29T12:57:00Z">
        <w:r>
          <w:rPr>
            <w:rFonts w:ascii="Times New Roman" w:hAnsi="Times New Roman"/>
            <w:lang w:val="en-US"/>
          </w:rPr>
          <w:t xml:space="preserve"> </w:t>
        </w:r>
      </w:ins>
      <w:ins w:id="86" w:author="Mary O'Connor" w:date="2018-10-29T13:18:00Z">
        <w:r w:rsidR="00E72031">
          <w:rPr>
            <w:rFonts w:ascii="Times New Roman" w:hAnsi="Times New Roman"/>
            <w:lang w:val="en-US"/>
          </w:rPr>
          <w:t>Strong top down control can change net ecosystem oxygen fluxes – both net ecosystem production and respiration rates</w:t>
        </w:r>
      </w:ins>
      <w:ins w:id="87" w:author="Mary O'Connor" w:date="2018-10-29T13:21:00Z">
        <w:r w:rsidR="006573CD">
          <w:rPr>
            <w:rFonts w:ascii="Times New Roman" w:hAnsi="Times New Roman"/>
            <w:lang w:val="en-US"/>
          </w:rPr>
          <w:t xml:space="preserve"> – relative to systems without strong effects of predators and grazers on community structure (</w:t>
        </w:r>
        <w:proofErr w:type="spellStart"/>
        <w:r w:rsidR="006573CD">
          <w:rPr>
            <w:rFonts w:ascii="Times New Roman" w:hAnsi="Times New Roman"/>
            <w:lang w:val="en-US"/>
          </w:rPr>
          <w:t>schindler</w:t>
        </w:r>
        <w:proofErr w:type="spellEnd"/>
        <w:r w:rsidR="006573CD">
          <w:rPr>
            <w:rFonts w:ascii="Times New Roman" w:hAnsi="Times New Roman"/>
            <w:lang w:val="en-US"/>
          </w:rPr>
          <w:t xml:space="preserve"> et al science)</w:t>
        </w:r>
      </w:ins>
      <w:ins w:id="88" w:author="Mary O'Connor" w:date="2018-10-29T13:18:00Z">
        <w:r w:rsidR="00E72031">
          <w:rPr>
            <w:rFonts w:ascii="Times New Roman" w:hAnsi="Times New Roman"/>
            <w:lang w:val="en-US"/>
          </w:rPr>
          <w:t xml:space="preserve">. </w:t>
        </w:r>
      </w:ins>
      <w:ins w:id="89" w:author="Mary O'Connor" w:date="2018-10-29T13:21:00Z">
        <w:r w:rsidR="006573CD">
          <w:rPr>
            <w:rFonts w:ascii="Times New Roman" w:hAnsi="Times New Roman"/>
            <w:lang w:val="en-US"/>
          </w:rPr>
          <w:t>T</w:t>
        </w:r>
      </w:ins>
      <w:ins w:id="90" w:author="Mary O'Connor" w:date="2018-10-29T13:19:00Z">
        <w:r w:rsidR="006573CD">
          <w:rPr>
            <w:rFonts w:ascii="Times New Roman" w:hAnsi="Times New Roman"/>
            <w:lang w:val="en-US"/>
          </w:rPr>
          <w:t>emperature-</w:t>
        </w:r>
      </w:ins>
      <w:ins w:id="91" w:author="Mary O'Connor" w:date="2018-10-29T13:20:00Z">
        <w:r w:rsidR="006573CD">
          <w:rPr>
            <w:rFonts w:ascii="Times New Roman" w:hAnsi="Times New Roman"/>
            <w:lang w:val="en-US"/>
          </w:rPr>
          <w:t>dependent</w:t>
        </w:r>
      </w:ins>
      <w:ins w:id="92" w:author="Mary O'Connor" w:date="2018-10-29T13:19:00Z">
        <w:r w:rsidR="006573CD">
          <w:rPr>
            <w:rFonts w:ascii="Times New Roman" w:hAnsi="Times New Roman"/>
            <w:lang w:val="en-US"/>
          </w:rPr>
          <w:t xml:space="preserve"> top down control of community biomass and </w:t>
        </w:r>
      </w:ins>
      <w:ins w:id="93" w:author="Mary O'Connor" w:date="2018-10-29T13:20:00Z">
        <w:r w:rsidR="006573CD">
          <w:rPr>
            <w:rFonts w:ascii="Times New Roman" w:hAnsi="Times New Roman"/>
            <w:lang w:val="en-US"/>
          </w:rPr>
          <w:t>ecosystem functions such as net primary production could dominate community responses to warming.</w:t>
        </w:r>
      </w:ins>
      <w:ins w:id="94" w:author="Mary O'Connor" w:date="2018-10-29T13:22:00Z">
        <w:r w:rsidR="006573CD">
          <w:rPr>
            <w:rFonts w:ascii="Times New Roman" w:hAnsi="Times New Roman"/>
            <w:lang w:val="en-US"/>
          </w:rPr>
          <w:t xml:space="preserve"> Temperature dependent top-down control leads to these patters… [more variation? …?] and contradicts </w:t>
        </w:r>
      </w:ins>
      <w:ins w:id="95" w:author="Mary O'Connor" w:date="2018-10-29T13:23:00Z">
        <w:r w:rsidR="006573CD">
          <w:rPr>
            <w:rFonts w:ascii="Times New Roman" w:hAnsi="Times New Roman"/>
            <w:lang w:val="en-US"/>
          </w:rPr>
          <w:t>predictions that temperature effects per capita oxygen production and consumption scale to ecosystem level processes ().</w:t>
        </w:r>
      </w:ins>
    </w:p>
    <w:p w14:paraId="521FCC34" w14:textId="778843DD" w:rsidR="007041BF" w:rsidDel="005C3EDA" w:rsidRDefault="00BC296F">
      <w:pPr>
        <w:widowControl w:val="0"/>
        <w:autoSpaceDE w:val="0"/>
        <w:autoSpaceDN w:val="0"/>
        <w:adjustRightInd w:val="0"/>
        <w:spacing w:after="0" w:line="480" w:lineRule="auto"/>
        <w:ind w:firstLine="708"/>
        <w:rPr>
          <w:del w:id="96" w:author="Mary O'Connor" w:date="2018-10-29T13:02:00Z"/>
          <w:rFonts w:ascii="Times New Roman" w:hAnsi="Times New Roman"/>
          <w:lang w:val="en-US"/>
        </w:rPr>
      </w:pPr>
      <w:ins w:id="97" w:author="Mary O'Connor" w:date="2018-10-02T10:09:00Z">
        <w:r w:rsidRPr="00BC296F">
          <w:rPr>
            <w:rFonts w:ascii="Times New Roman" w:hAnsi="Times New Roman"/>
            <w:lang w:val="en-US"/>
          </w:rPr>
          <w:t>A persistent</w:t>
        </w:r>
        <w:r w:rsidR="00BF08BA">
          <w:rPr>
            <w:rFonts w:ascii="Times New Roman" w:hAnsi="Times New Roman"/>
            <w:lang w:val="en-US"/>
          </w:rPr>
          <w:t xml:space="preserve"> challenge</w:t>
        </w:r>
        <w:r w:rsidRPr="00BC296F">
          <w:rPr>
            <w:rFonts w:ascii="Times New Roman" w:hAnsi="Times New Roman"/>
            <w:lang w:val="en-US"/>
          </w:rPr>
          <w:t xml:space="preserve">, therefore, </w:t>
        </w:r>
      </w:ins>
      <w:ins w:id="98" w:author="Mary O'Connor" w:date="2018-10-02T11:16:00Z">
        <w:r w:rsidR="00BF08BA">
          <w:rPr>
            <w:rFonts w:ascii="Times New Roman" w:hAnsi="Times New Roman"/>
            <w:lang w:val="en-US"/>
          </w:rPr>
          <w:t>is</w:t>
        </w:r>
      </w:ins>
      <w:ins w:id="99" w:author="Mary O'Connor" w:date="2018-10-02T11:34:00Z">
        <w:r w:rsidR="00297530">
          <w:rPr>
            <w:rFonts w:ascii="Times New Roman" w:hAnsi="Times New Roman"/>
            <w:lang w:val="en-US"/>
          </w:rPr>
          <w:t xml:space="preserve"> to</w:t>
        </w:r>
      </w:ins>
      <w:ins w:id="100" w:author="Mary O'Connor" w:date="2018-10-02T11:16:00Z">
        <w:r w:rsidR="00BF08BA">
          <w:rPr>
            <w:rFonts w:ascii="Times New Roman" w:hAnsi="Times New Roman"/>
            <w:lang w:val="en-US"/>
          </w:rPr>
          <w:t xml:space="preserve"> </w:t>
        </w:r>
      </w:ins>
      <w:ins w:id="101" w:author="Mary O'Connor" w:date="2018-10-02T10:09:00Z">
        <w:r w:rsidR="00297530">
          <w:rPr>
            <w:rFonts w:ascii="Times New Roman" w:hAnsi="Times New Roman"/>
            <w:lang w:val="en-US"/>
          </w:rPr>
          <w:t>know</w:t>
        </w:r>
        <w:r w:rsidRPr="00BC296F">
          <w:rPr>
            <w:rFonts w:ascii="Times New Roman" w:hAnsi="Times New Roman"/>
            <w:lang w:val="en-US"/>
          </w:rPr>
          <w:t xml:space="preserve"> </w:t>
        </w:r>
        <w:r>
          <w:rPr>
            <w:rFonts w:ascii="Times New Roman" w:hAnsi="Times New Roman"/>
            <w:lang w:val="en-US"/>
          </w:rPr>
          <w:t>when general</w:t>
        </w:r>
      </w:ins>
      <w:ins w:id="102" w:author="Mary O'Connor" w:date="2018-10-02T10:12:00Z">
        <w:r>
          <w:rPr>
            <w:rFonts w:ascii="Times New Roman" w:hAnsi="Times New Roman"/>
            <w:lang w:val="en-US"/>
          </w:rPr>
          <w:t xml:space="preserve">, simple </w:t>
        </w:r>
      </w:ins>
      <w:ins w:id="103" w:author="Mary O'Connor" w:date="2018-10-02T10:09:00Z">
        <w:r w:rsidRPr="00BC296F">
          <w:rPr>
            <w:rFonts w:ascii="Times New Roman" w:hAnsi="Times New Roman"/>
            <w:lang w:val="en-US"/>
          </w:rPr>
          <w:t xml:space="preserve">models of temperature dependent metabolism </w:t>
        </w:r>
      </w:ins>
      <w:ins w:id="104" w:author="Mary O'Connor" w:date="2018-10-02T11:34:00Z">
        <w:r w:rsidR="00297530">
          <w:rPr>
            <w:rFonts w:ascii="Times New Roman" w:hAnsi="Times New Roman"/>
            <w:lang w:val="en-US"/>
          </w:rPr>
          <w:t xml:space="preserve">(e.g., Brown et al 2004) </w:t>
        </w:r>
      </w:ins>
      <w:ins w:id="105" w:author="Mary O'Connor" w:date="2018-10-02T10:09:00Z">
        <w:r w:rsidRPr="00BC296F">
          <w:rPr>
            <w:rFonts w:ascii="Times New Roman" w:hAnsi="Times New Roman"/>
            <w:lang w:val="en-US"/>
          </w:rPr>
          <w:t>sufficiently describe community and ecosystem responses</w:t>
        </w:r>
      </w:ins>
      <w:ins w:id="106" w:author="Mary O'Connor" w:date="2018-10-02T10:13:00Z">
        <w:r>
          <w:rPr>
            <w:rFonts w:ascii="Times New Roman" w:hAnsi="Times New Roman"/>
            <w:lang w:val="en-US"/>
          </w:rPr>
          <w:t xml:space="preserve"> to temperature change</w:t>
        </w:r>
      </w:ins>
      <w:ins w:id="107" w:author="Mary O'Connor" w:date="2018-10-02T10:09:00Z">
        <w:r w:rsidRPr="00BC296F">
          <w:rPr>
            <w:rFonts w:ascii="Times New Roman" w:hAnsi="Times New Roman"/>
            <w:lang w:val="en-US"/>
          </w:rPr>
          <w:t xml:space="preserve">, and when </w:t>
        </w:r>
      </w:ins>
      <w:ins w:id="108" w:author="Mary O'Connor" w:date="2018-10-02T10:10:00Z">
        <w:r w:rsidRPr="00BC296F">
          <w:rPr>
            <w:rFonts w:ascii="Times New Roman" w:hAnsi="Times New Roman"/>
            <w:lang w:val="en-US"/>
          </w:rPr>
          <w:t>the</w:t>
        </w:r>
        <w:r>
          <w:rPr>
            <w:rFonts w:ascii="Times New Roman" w:hAnsi="Times New Roman"/>
            <w:lang w:val="en-US"/>
          </w:rPr>
          <w:t>se general models are insufficient because the</w:t>
        </w:r>
        <w:r w:rsidRPr="00BC296F">
          <w:rPr>
            <w:rFonts w:ascii="Times New Roman" w:hAnsi="Times New Roman"/>
            <w:lang w:val="en-US"/>
          </w:rPr>
          <w:t xml:space="preserve"> effects of temperature on </w:t>
        </w:r>
      </w:ins>
      <w:ins w:id="109" w:author="Mary O'Connor" w:date="2018-10-02T10:13:00Z">
        <w:r>
          <w:rPr>
            <w:rFonts w:ascii="Times New Roman" w:hAnsi="Times New Roman"/>
            <w:lang w:val="en-US"/>
          </w:rPr>
          <w:t xml:space="preserve">population dynamics and </w:t>
        </w:r>
      </w:ins>
      <w:ins w:id="110" w:author="Mary O'Connor" w:date="2018-10-02T10:10:00Z">
        <w:r w:rsidRPr="00BC296F">
          <w:rPr>
            <w:rFonts w:ascii="Times New Roman" w:hAnsi="Times New Roman"/>
            <w:lang w:val="en-US"/>
          </w:rPr>
          <w:t xml:space="preserve">species interactions dominate community </w:t>
        </w:r>
      </w:ins>
      <w:ins w:id="111" w:author="Mary O'Connor" w:date="2018-10-02T10:11:00Z">
        <w:r>
          <w:rPr>
            <w:rFonts w:ascii="Times New Roman" w:hAnsi="Times New Roman"/>
            <w:lang w:val="en-US"/>
          </w:rPr>
          <w:t xml:space="preserve">and ecosystem </w:t>
        </w:r>
      </w:ins>
      <w:ins w:id="112" w:author="Mary O'Connor" w:date="2018-10-02T10:13:00Z">
        <w:r>
          <w:rPr>
            <w:rFonts w:ascii="Times New Roman" w:hAnsi="Times New Roman"/>
            <w:lang w:val="en-US"/>
          </w:rPr>
          <w:t>responses to temperature</w:t>
        </w:r>
      </w:ins>
      <w:ins w:id="113" w:author="Mary O'Connor" w:date="2018-10-02T11:35:00Z">
        <w:r w:rsidR="00297530">
          <w:rPr>
            <w:rFonts w:ascii="Times New Roman" w:hAnsi="Times New Roman"/>
            <w:lang w:val="en-US"/>
          </w:rPr>
          <w:t xml:space="preserve"> (e.g., Kirk et al, Gilbert et al, O’Connor et al)</w:t>
        </w:r>
      </w:ins>
      <w:ins w:id="114" w:author="Mary O'Connor" w:date="2018-10-02T10:10:00Z">
        <w:r w:rsidRPr="00BC296F">
          <w:rPr>
            <w:rFonts w:ascii="Times New Roman" w:hAnsi="Times New Roman"/>
            <w:lang w:val="en-US"/>
          </w:rPr>
          <w:t>.</w:t>
        </w:r>
        <w:r>
          <w:rPr>
            <w:rFonts w:ascii="Times New Roman" w:hAnsi="Times New Roman"/>
            <w:lang w:val="en-US"/>
          </w:rPr>
          <w:t xml:space="preserve"> </w:t>
        </w:r>
      </w:ins>
      <w:del w:id="115" w:author="Mary O'Connor" w:date="2018-10-02T09:34:00Z">
        <w:r w:rsidR="007D701F" w:rsidDel="00BB24BB">
          <w:rPr>
            <w:rFonts w:ascii="Times New Roman" w:hAnsi="Times New Roman"/>
            <w:lang w:val="en-US"/>
          </w:rPr>
          <w:delText xml:space="preserve">In a changing climate, </w:delText>
        </w:r>
      </w:del>
      <w:del w:id="116" w:author="Mary O'Connor" w:date="2018-10-02T09:35:00Z">
        <w:r w:rsidR="007D701F" w:rsidDel="00BB24BB">
          <w:rPr>
            <w:rFonts w:ascii="Times New Roman" w:hAnsi="Times New Roman"/>
            <w:lang w:val="en-US"/>
          </w:rPr>
          <w:delText>direct and</w:delText>
        </w:r>
      </w:del>
      <w:del w:id="117" w:author="Mary O'Connor" w:date="2018-10-02T11:38:00Z">
        <w:r w:rsidR="007D701F" w:rsidDel="00533990">
          <w:rPr>
            <w:rFonts w:ascii="Times New Roman" w:hAnsi="Times New Roman"/>
            <w:lang w:val="en-US"/>
          </w:rPr>
          <w:delText xml:space="preserve"> indirect </w:delText>
        </w:r>
      </w:del>
      <w:del w:id="118" w:author="Mary O'Connor" w:date="2018-10-02T09:35:00Z">
        <w:r w:rsidR="007D701F" w:rsidDel="00BB24BB">
          <w:rPr>
            <w:rFonts w:ascii="Times New Roman" w:hAnsi="Times New Roman"/>
            <w:lang w:val="en-US"/>
          </w:rPr>
          <w:delText xml:space="preserve">ecological </w:delText>
        </w:r>
      </w:del>
      <w:del w:id="119" w:author="Mary O'Connor" w:date="2018-10-02T11:38:00Z">
        <w:r w:rsidR="007D701F" w:rsidDel="00533990">
          <w:rPr>
            <w:rFonts w:ascii="Times New Roman" w:hAnsi="Times New Roman"/>
            <w:lang w:val="en-US"/>
          </w:rPr>
          <w:delText xml:space="preserve">effects </w:delText>
        </w:r>
      </w:del>
      <w:del w:id="120" w:author="Mary O'Connor" w:date="2018-10-02T09:35:00Z">
        <w:r w:rsidR="007D701F" w:rsidDel="00BB24BB">
          <w:rPr>
            <w:rFonts w:ascii="Times New Roman" w:hAnsi="Times New Roman"/>
            <w:lang w:val="en-US"/>
          </w:rPr>
          <w:delText>of temperature</w:delText>
        </w:r>
      </w:del>
      <w:del w:id="121" w:author="Mary O'Connor" w:date="2018-09-25T10:37:00Z">
        <w:r w:rsidR="006F448B" w:rsidDel="00025B17">
          <w:rPr>
            <w:rFonts w:ascii="Times New Roman" w:hAnsi="Times New Roman"/>
            <w:lang w:val="en-US"/>
          </w:rPr>
          <w:delText xml:space="preserve"> </w:delText>
        </w:r>
      </w:del>
      <w:del w:id="122" w:author="Mary O'Connor" w:date="2018-10-02T09:35:00Z">
        <w:r w:rsidR="006F448B" w:rsidDel="00BB24BB">
          <w:rPr>
            <w:rFonts w:ascii="Times New Roman" w:hAnsi="Times New Roman"/>
            <w:lang w:val="en-US"/>
          </w:rPr>
          <w:delText>dependent metabolic rates</w:delText>
        </w:r>
        <w:r w:rsidR="00E162DC" w:rsidRPr="0084135A" w:rsidDel="00BB24BB">
          <w:rPr>
            <w:rFonts w:ascii="Times New Roman" w:hAnsi="Times New Roman"/>
            <w:lang w:val="en-US"/>
          </w:rPr>
          <w:delText xml:space="preserve"> </w:delText>
        </w:r>
      </w:del>
      <w:del w:id="123" w:author="Mary O'Connor" w:date="2018-09-25T10:38:00Z">
        <w:r w:rsidR="007D701F" w:rsidDel="00025B17">
          <w:rPr>
            <w:rFonts w:ascii="Times New Roman" w:hAnsi="Times New Roman"/>
            <w:lang w:val="en-US"/>
          </w:rPr>
          <w:delText xml:space="preserve">are a primary constraint on future </w:delText>
        </w:r>
      </w:del>
      <w:del w:id="124" w:author="Mary O'Connor" w:date="2018-10-02T09:35:00Z">
        <w:r w:rsidR="007D701F" w:rsidDel="00BB24BB">
          <w:rPr>
            <w:rFonts w:ascii="Times New Roman" w:hAnsi="Times New Roman"/>
            <w:lang w:val="en-US"/>
          </w:rPr>
          <w:delText>communit</w:delText>
        </w:r>
      </w:del>
      <w:del w:id="125" w:author="Mary O'Connor" w:date="2018-09-25T10:38:00Z">
        <w:r w:rsidR="008C2423" w:rsidDel="00025B17">
          <w:rPr>
            <w:rFonts w:ascii="Times New Roman" w:hAnsi="Times New Roman"/>
            <w:lang w:val="en-US"/>
          </w:rPr>
          <w:delText>y</w:delText>
        </w:r>
      </w:del>
      <w:del w:id="126" w:author="Mary O'Connor" w:date="2018-10-02T09:35:00Z">
        <w:r w:rsidR="007D701F" w:rsidDel="00BB24BB">
          <w:rPr>
            <w:rFonts w:ascii="Times New Roman" w:hAnsi="Times New Roman"/>
            <w:lang w:val="en-US"/>
          </w:rPr>
          <w:delText xml:space="preserve"> and ecosystem </w:delText>
        </w:r>
      </w:del>
      <w:del w:id="127" w:author="Mary O'Connor" w:date="2018-09-25T10:38:00Z">
        <w:r w:rsidR="008C2423" w:rsidDel="00025B17">
          <w:rPr>
            <w:rFonts w:ascii="Times New Roman" w:hAnsi="Times New Roman"/>
            <w:lang w:val="en-US"/>
          </w:rPr>
          <w:delText>states and the benefits they provide to humanity</w:delText>
        </w:r>
      </w:del>
      <w:del w:id="128" w:author="Mary O'Connor" w:date="2018-10-02T09:35:00Z">
        <w:r w:rsidR="008C2423" w:rsidDel="00BB24BB">
          <w:rPr>
            <w:rFonts w:ascii="Times New Roman" w:hAnsi="Times New Roman"/>
            <w:lang w:val="en-US"/>
          </w:rPr>
          <w:delText xml:space="preserve"> </w:delText>
        </w:r>
      </w:del>
      <w:del w:id="129" w:author="Mary O'Connor" w:date="2018-10-02T10:53:00Z">
        <w:r w:rsidR="00501770" w:rsidDel="00B93248">
          <w:rPr>
            <w:rFonts w:ascii="Times New Roman" w:hAnsi="Times New Roman"/>
            <w:lang w:val="en-US"/>
          </w:rPr>
          <w:fldChar w:fldCharType="begin"/>
        </w:r>
        <w:r w:rsidR="003C4409" w:rsidDel="00B93248">
          <w:rPr>
            <w:rFonts w:ascii="Times New Roman" w:hAnsi="Times New Roman"/>
            <w:lang w:val="en-US"/>
          </w:rPr>
          <w:delInstrText xml:space="preserve"> ADDIN PAPERS2_CITATIONS &lt;citation&gt;&lt;priority&gt;0&lt;/priority&gt;&lt;uuid&gt;DF4AC0D5-39D6-4BFD-BBEB-DB35FB9DB20B&lt;/uuid&gt;&lt;publications&gt;&lt;publication&gt;&lt;subtype&gt;400&lt;/subtype&gt;&lt;publisher&gt;Nature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delInstrText>
        </w:r>
        <w:r w:rsidR="00501770" w:rsidDel="00B93248">
          <w:rPr>
            <w:rFonts w:ascii="Times New Roman" w:hAnsi="Times New Roman"/>
            <w:lang w:val="en-US"/>
          </w:rPr>
          <w:fldChar w:fldCharType="separate"/>
        </w:r>
        <w:r w:rsidR="009C00F3" w:rsidDel="00B93248">
          <w:rPr>
            <w:rFonts w:ascii="Times New Roman" w:hAnsi="Times New Roman"/>
            <w:lang w:val="en-US" w:eastAsia="de-DE"/>
          </w:rPr>
          <w:delText>[1-3]</w:delText>
        </w:r>
        <w:r w:rsidR="00501770" w:rsidDel="00B93248">
          <w:rPr>
            <w:rFonts w:ascii="Times New Roman" w:hAnsi="Times New Roman"/>
            <w:lang w:val="en-US"/>
          </w:rPr>
          <w:fldChar w:fldCharType="end"/>
        </w:r>
      </w:del>
      <w:del w:id="130" w:author="Mary O'Connor" w:date="2018-10-02T11:38:00Z">
        <w:r w:rsidR="00E162DC" w:rsidRPr="0084135A" w:rsidDel="00533990">
          <w:rPr>
            <w:rFonts w:ascii="Times New Roman" w:hAnsi="Times New Roman"/>
            <w:lang w:val="en-US"/>
          </w:rPr>
          <w:delText>.</w:delText>
        </w:r>
        <w:r w:rsidR="006F448B" w:rsidDel="00533990">
          <w:rPr>
            <w:rFonts w:ascii="Times New Roman" w:hAnsi="Times New Roman"/>
            <w:lang w:val="en-US"/>
          </w:rPr>
          <w:delText xml:space="preserve"> </w:delText>
        </w:r>
      </w:del>
      <w:del w:id="131" w:author="Mary O'Connor" w:date="2018-10-02T11:24:00Z">
        <w:r w:rsidR="00D35F60" w:rsidDel="001D2A8A">
          <w:rPr>
            <w:rFonts w:ascii="Times New Roman" w:hAnsi="Times New Roman"/>
            <w:lang w:val="en-US"/>
          </w:rPr>
          <w:delText xml:space="preserve">Recent </w:delText>
        </w:r>
        <w:r w:rsidR="005D0A1D" w:rsidDel="001D2A8A">
          <w:rPr>
            <w:rFonts w:ascii="Times New Roman" w:hAnsi="Times New Roman"/>
            <w:lang w:val="en-US"/>
          </w:rPr>
          <w:delText xml:space="preserve">theoretical and empirical </w:delText>
        </w:r>
      </w:del>
      <w:del w:id="132" w:author="Mary O'Connor" w:date="2018-09-25T10:39:00Z">
        <w:r w:rsidR="00D35F60" w:rsidDel="00025B17">
          <w:rPr>
            <w:rFonts w:ascii="Times New Roman" w:hAnsi="Times New Roman"/>
            <w:lang w:val="en-US"/>
          </w:rPr>
          <w:delText>a</w:delText>
        </w:r>
        <w:r w:rsidR="007041BF" w:rsidDel="00025B17">
          <w:rPr>
            <w:rFonts w:ascii="Times New Roman" w:hAnsi="Times New Roman"/>
            <w:lang w:val="en-US"/>
          </w:rPr>
          <w:delText xml:space="preserve">dvances </w:delText>
        </w:r>
        <w:r w:rsidR="005D0A1D" w:rsidDel="00025B17">
          <w:rPr>
            <w:rFonts w:ascii="Times New Roman" w:hAnsi="Times New Roman"/>
            <w:lang w:val="en-US"/>
          </w:rPr>
          <w:delText>have</w:delText>
        </w:r>
      </w:del>
      <w:del w:id="133" w:author="Mary O'Connor" w:date="2018-10-02T11:24:00Z">
        <w:r w:rsidR="005D0A1D" w:rsidDel="001D2A8A">
          <w:rPr>
            <w:rFonts w:ascii="Times New Roman" w:hAnsi="Times New Roman"/>
            <w:lang w:val="en-US"/>
          </w:rPr>
          <w:delText xml:space="preserve"> demonstrated</w:delText>
        </w:r>
        <w:r w:rsidR="007041BF" w:rsidDel="001D2A8A">
          <w:rPr>
            <w:rFonts w:ascii="Times New Roman" w:hAnsi="Times New Roman"/>
            <w:lang w:val="en-US"/>
          </w:rPr>
          <w:delText xml:space="preserve"> how general </w:delText>
        </w:r>
      </w:del>
      <w:del w:id="134" w:author="Mary O'Connor" w:date="2018-09-18T11:31:00Z">
        <w:r w:rsidR="007041BF" w:rsidDel="001B5AAF">
          <w:rPr>
            <w:rFonts w:ascii="Times New Roman" w:hAnsi="Times New Roman"/>
            <w:lang w:val="en-US"/>
          </w:rPr>
          <w:delText xml:space="preserve">metabolic </w:delText>
        </w:r>
      </w:del>
      <w:del w:id="135" w:author="Mary O'Connor" w:date="2018-10-02T11:24:00Z">
        <w:r w:rsidR="007041BF" w:rsidDel="001D2A8A">
          <w:rPr>
            <w:rFonts w:ascii="Times New Roman" w:hAnsi="Times New Roman"/>
            <w:lang w:val="en-US"/>
          </w:rPr>
          <w:delText>effect</w:delText>
        </w:r>
      </w:del>
      <w:del w:id="136" w:author="Mary O'Connor" w:date="2018-09-25T10:39:00Z">
        <w:r w:rsidR="007041BF" w:rsidDel="00025B17">
          <w:rPr>
            <w:rFonts w:ascii="Times New Roman" w:hAnsi="Times New Roman"/>
            <w:lang w:val="en-US"/>
          </w:rPr>
          <w:delText>s</w:delText>
        </w:r>
      </w:del>
      <w:del w:id="137" w:author="Mary O'Connor" w:date="2018-10-02T11:24:00Z">
        <w:r w:rsidR="007041BF" w:rsidDel="001D2A8A">
          <w:rPr>
            <w:rFonts w:ascii="Times New Roman" w:hAnsi="Times New Roman"/>
            <w:lang w:val="en-US"/>
          </w:rPr>
          <w:delText xml:space="preserve"> of temperature </w:delText>
        </w:r>
      </w:del>
      <w:del w:id="138" w:author="Mary O'Connor" w:date="2018-10-02T07:38:00Z">
        <w:r w:rsidR="007041BF" w:rsidDel="00DE1C79">
          <w:rPr>
            <w:rFonts w:ascii="Times New Roman" w:hAnsi="Times New Roman"/>
            <w:lang w:val="en-US"/>
          </w:rPr>
          <w:delText xml:space="preserve">at the organism scale </w:delText>
        </w:r>
      </w:del>
      <w:del w:id="139" w:author="Mary O'Connor" w:date="2018-09-25T10:39:00Z">
        <w:r w:rsidR="007041BF" w:rsidDel="00025B17">
          <w:rPr>
            <w:rFonts w:ascii="Times New Roman" w:hAnsi="Times New Roman"/>
            <w:lang w:val="en-US"/>
          </w:rPr>
          <w:delText>emerge at scales of</w:delText>
        </w:r>
      </w:del>
      <w:del w:id="140" w:author="Mary O'Connor" w:date="2018-10-02T11:24:00Z">
        <w:r w:rsidR="007041BF" w:rsidDel="001D2A8A">
          <w:rPr>
            <w:rFonts w:ascii="Times New Roman" w:hAnsi="Times New Roman"/>
            <w:lang w:val="en-US"/>
          </w:rPr>
          <w:delText xml:space="preserve"> species interactions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&lt;citation&gt;&lt;priority&gt;0&lt;/priority&gt;&lt;uuid&gt;2D2D8FDC-5677-43D2-A721-C751B6F2C936&lt;/uuid&gt;&lt;publications&gt;&lt;publication&gt;&lt;subtype&gt;400&lt;/subtype&gt;&lt;title&gt;Empirical evidence that metabolic theory describes the temperature dependency of within-host parasite dynamics&lt;/title&gt;&lt;url&gt;message:%3CMWHPR0101MB310109D5AFE3BC14EE6B21AFD7100@MWHPR0101MB3101.prod.exchangelabs.com%3E&lt;/url&gt;&lt;publication_date&gt;99201801091200000000222000&lt;/publication_date&gt;&lt;uuid&gt;B2E8DC23-D500-4F3E-B3C9-0FFF08BB13FD&lt;/uuid&gt;&lt;type&gt;400&lt;/type&gt;&lt;startpage&gt;1&lt;/startpage&gt;&lt;endpage&gt;14&lt;/endpage&gt;&lt;bundle&gt;&lt;publication&gt;&lt;title&gt;PLoS Biology&lt;/title&gt;&lt;uuid&gt;7CAD1D54-5D66-4738-B964-759C2687985C&lt;/uuid&gt;&lt;subtype&gt;-100&lt;/subtype&gt;&lt;type&gt;-100&lt;/type&gt;&lt;/publication&gt;&lt;/bundle&gt;&lt;authors&gt;&lt;author&gt;&lt;lastName&gt;Kirk&lt;/lastName&gt;&lt;firstName&gt;D&lt;/firstName&gt;&lt;/author&gt;&lt;author&gt;&lt;lastName&gt;Jones&lt;/lastName&gt;&lt;firstName&gt;N&lt;/firstName&gt;&lt;/author&gt;&lt;author&gt;&lt;lastName&gt;Peacock&lt;/lastName&gt;&lt;firstName&gt;S&lt;/firstName&gt;&lt;/author&gt;&lt;author&gt;&lt;lastName&gt;Phillips&lt;/lastName&gt;&lt;firstName&gt;J&lt;/firstName&gt;&lt;/author&gt;&lt;author&gt;&lt;lastName&gt;Molnar&lt;/lastName&gt;&lt;firstName&gt;P&lt;/firstName&gt;&lt;/author&gt;&lt;author&gt;&lt;lastName&gt;Krkosek&lt;/lastName&gt;&lt;firstName&gt;M&lt;/firstName&gt;&lt;/author&gt;&lt;author&gt;&lt;lastName&gt;Luijckx&lt;/lastName&gt;&lt;firstName&gt;P&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[4-6]</w:delText>
        </w:r>
        <w:r w:rsidR="00501770" w:rsidDel="001D2A8A">
          <w:rPr>
            <w:rFonts w:ascii="Times New Roman" w:hAnsi="Times New Roman"/>
            <w:lang w:val="en-US"/>
          </w:rPr>
          <w:fldChar w:fldCharType="end"/>
        </w:r>
        <w:r w:rsidR="006652AC" w:rsidDel="001D2A8A">
          <w:rPr>
            <w:rFonts w:ascii="Times New Roman" w:hAnsi="Times New Roman"/>
            <w:lang w:val="en-US"/>
          </w:rPr>
          <w:delText xml:space="preserve">, local communities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&lt;citation&gt;&lt;priority&gt;0&lt;/priority&gt;&lt;uuid&gt;B1F9FB50-1A42-420F-99E1-5496EF87F098&lt;/uuid&gt;&lt;publications&gt;&lt;publication&gt;&lt;subtype&gt;400&lt;/subtype&gt;&lt;title&gt;Scaling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BFEA5346-A160-40D9-85B7-F119D79B604D&lt;/uuid&gt;&lt;type&gt;400&lt;/type&gt;&lt;number&gt;9&lt;/number&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[7-9]</w:delText>
        </w:r>
        <w:r w:rsidR="00501770" w:rsidDel="001D2A8A">
          <w:rPr>
            <w:rFonts w:ascii="Times New Roman" w:hAnsi="Times New Roman"/>
            <w:lang w:val="en-US"/>
          </w:rPr>
          <w:fldChar w:fldCharType="end"/>
        </w:r>
        <w:r w:rsidR="007041BF" w:rsidDel="001D2A8A">
          <w:rPr>
            <w:rFonts w:ascii="Times New Roman" w:hAnsi="Times New Roman"/>
            <w:lang w:val="en-US"/>
          </w:rPr>
          <w:delText xml:space="preserve"> and ecosystems </w:delText>
        </w:r>
        <w:r w:rsidR="00501770" w:rsidDel="001D2A8A">
          <w:rPr>
            <w:rFonts w:ascii="Times New Roman" w:hAnsi="Times New Roman"/>
            <w:lang w:val="en-US"/>
          </w:rPr>
          <w:fldChar w:fldCharType="begin"/>
        </w:r>
        <w:r w:rsidR="003C4409" w:rsidDel="001D2A8A">
          <w:rPr>
            <w:rFonts w:ascii="Times New Roman" w:hAnsi="Times New Roman"/>
            <w:lang w:val="en-US"/>
          </w:rPr>
          <w:delInstrText xml:space="preserve"> ADDIN PAPERS2_CITATIONS &lt;citation&gt;&lt;priority&gt;0&lt;/priority&gt;&lt;uuid&gt;CEA64326-1C3C-48B3-94C2-6A044852BB65&lt;/uuid&gt;&lt;publications&gt;&lt;publication&gt;&lt;subtype&gt;400&lt;/subtype&gt;&lt;title&gt;Scaling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ristina&lt;/firstName&gt;&lt;middleNames&gt;J&lt;/middleNames&gt;&lt;/author&gt;&lt;author&gt;&lt;lastName&gt;Anderson-Teixeira&lt;/lastName&gt;&lt;firstName&gt;K&lt;/firstName&gt;&lt;middleNames&gt;J&lt;/middleNames&gt;&lt;/author&gt;&lt;author&gt;&lt;lastName&gt;Vitousek&lt;/lastName&gt;&lt;firstName&gt;P&lt;/firstName&gt;&lt;middleNames&gt;M&lt;/middleNames&gt;&lt;/author&gt;&lt;author&gt;&lt;lastName&gt;Vitousek&lt;/lastName&gt;&lt;firstName&gt;Peter&lt;/firstName&gt;&lt;middleNames&gt;M&lt;/middleNames&gt;&lt;/author&gt;&lt;author&gt;&lt;lastName&gt;Brown&lt;/lastName&gt;&lt;firstName&gt;James&lt;/firstName&gt;&lt;middleNames&gt;H&lt;/middleNames&gt;&lt;/author&gt;&lt;author&gt;&lt;lastName&gt;Brown&lt;/lastName&gt;&lt;firstName&gt;J&lt;/firstName&gt;&lt;middleNames&gt;H&lt;/middleNames&gt;&lt;/author&gt;&lt;/authors&gt;&lt;/publication&gt;&lt;publication&gt;&lt;subtype&gt;400&lt;/subtype&gt;&lt;title&gt;Warming alters the metabolic balance of ecosystems&lt;/title&gt;&lt;url&gt;http://rstb.royalsocietypublishing.org/cgi/doi/10.1098/rstb.2010.0038&lt;/url&gt;&lt;volume&gt;365&lt;/volume&gt;&lt;publication_date&gt;99201005301200000000222000&lt;/publication_date&gt;&lt;uuid&gt;53956177-1722-4EB4-9A9E-C7EC67A2446D&lt;/uuid&gt;&lt;type&gt;400&lt;/type&gt;&lt;number&gt;1549&lt;/number&gt;&lt;doi&gt;10.1098/rstb.2010.0038&lt;/doi&gt;&lt;startpage&gt;2117&lt;/startpage&gt;&lt;endpage&gt;2126&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Jones&lt;/lastName&gt;&lt;firstName&gt;J&lt;/firstName&gt;&lt;middleNames&gt;I&lt;/middleNames&gt;&lt;/author&gt;&lt;author&gt;&lt;lastName&gt;Trimmer&lt;/lastName&gt;&lt;firstName&gt;M&lt;/firstName&gt;&lt;/author&gt;&lt;author&gt;&lt;lastName&gt;Woodward&lt;/lastName&gt;&lt;firstName&gt;G&lt;/firstName&gt;&lt;/author&gt;&lt;author&gt;&lt;lastName&gt;Montoya&lt;/lastName&gt;&lt;firstName&gt;J&lt;/firstName&gt;&lt;middleNames&gt;M&lt;/middleNames&gt;&lt;/author&gt;&lt;/authors&gt;&lt;/publication&gt;&lt;/publications&gt;&lt;cites&gt;&lt;/cites&gt;&lt;/citation&gt;</w:delInstrText>
        </w:r>
        <w:r w:rsidR="00501770" w:rsidDel="001D2A8A">
          <w:rPr>
            <w:rFonts w:ascii="Times New Roman" w:hAnsi="Times New Roman"/>
            <w:lang w:val="en-US"/>
          </w:rPr>
          <w:fldChar w:fldCharType="separate"/>
        </w:r>
        <w:r w:rsidR="009C00F3" w:rsidDel="001D2A8A">
          <w:rPr>
            <w:rFonts w:ascii="Times New Roman" w:hAnsi="Times New Roman"/>
            <w:lang w:val="en-US" w:eastAsia="de-DE"/>
          </w:rPr>
          <w:delText>[3,10,11]</w:delText>
        </w:r>
        <w:r w:rsidR="00501770" w:rsidDel="001D2A8A">
          <w:rPr>
            <w:rFonts w:ascii="Times New Roman" w:hAnsi="Times New Roman"/>
            <w:lang w:val="en-US"/>
          </w:rPr>
          <w:fldChar w:fldCharType="end"/>
        </w:r>
        <w:r w:rsidR="00501770" w:rsidDel="001D2A8A">
          <w:rPr>
            <w:rFonts w:ascii="Times New Roman" w:hAnsi="Times New Roman"/>
            <w:lang w:val="en-US"/>
          </w:rPr>
          <w:delText xml:space="preserve">. </w:delText>
        </w:r>
      </w:del>
      <w:del w:id="141" w:author="Mary O'Connor" w:date="2018-09-25T10:43:00Z">
        <w:r w:rsidR="00E928CA" w:rsidDel="00CA4128">
          <w:rPr>
            <w:rFonts w:ascii="Times New Roman" w:hAnsi="Times New Roman"/>
            <w:lang w:val="en-US"/>
          </w:rPr>
          <w:delText>S</w:delText>
        </w:r>
      </w:del>
      <w:del w:id="142" w:author="Mary O'Connor" w:date="2018-09-25T10:41:00Z">
        <w:r w:rsidR="006F448B" w:rsidDel="00025B17">
          <w:rPr>
            <w:rFonts w:ascii="Times New Roman" w:hAnsi="Times New Roman"/>
            <w:lang w:val="en-US"/>
          </w:rPr>
          <w:delText>till</w:delText>
        </w:r>
      </w:del>
      <w:del w:id="143" w:author="Mary O'Connor" w:date="2018-09-25T10:43:00Z">
        <w:r w:rsidR="00E928CA" w:rsidDel="00CA4128">
          <w:rPr>
            <w:rFonts w:ascii="Times New Roman" w:hAnsi="Times New Roman"/>
            <w:lang w:val="en-US"/>
          </w:rPr>
          <w:delText>,</w:delText>
        </w:r>
      </w:del>
      <w:del w:id="144" w:author="Mary O'Connor" w:date="2018-09-18T11:32:00Z">
        <w:r w:rsidR="00E928CA" w:rsidDel="001B5AAF">
          <w:rPr>
            <w:rFonts w:ascii="Times New Roman" w:hAnsi="Times New Roman"/>
            <w:lang w:val="en-US"/>
          </w:rPr>
          <w:delText xml:space="preserve"> </w:delText>
        </w:r>
      </w:del>
      <w:del w:id="145" w:author="Mary O'Connor" w:date="2018-10-02T11:39:00Z">
        <w:r w:rsidR="00E928CA" w:rsidDel="00533990">
          <w:rPr>
            <w:rFonts w:ascii="Times New Roman" w:hAnsi="Times New Roman"/>
            <w:lang w:val="en-US"/>
          </w:rPr>
          <w:delText>we</w:delText>
        </w:r>
        <w:r w:rsidR="006F448B" w:rsidDel="00533990">
          <w:rPr>
            <w:rFonts w:ascii="Times New Roman" w:hAnsi="Times New Roman"/>
            <w:lang w:val="en-US"/>
          </w:rPr>
          <w:delText xml:space="preserve"> </w:delText>
        </w:r>
      </w:del>
      <w:del w:id="146" w:author="Mary O'Connor" w:date="2018-10-02T11:43:00Z">
        <w:r w:rsidR="006F448B" w:rsidDel="007A3C33">
          <w:rPr>
            <w:rFonts w:ascii="Times New Roman" w:hAnsi="Times New Roman"/>
            <w:lang w:val="en-US"/>
          </w:rPr>
          <w:delText>do not understand whether indirect effects of temperature, mediated by species interactions, can modify how temperature affects net ecosystem metabolism at the scale of local communities.</w:delText>
        </w:r>
        <w:r w:rsidR="003A36E3" w:rsidDel="007A3C33">
          <w:rPr>
            <w:rFonts w:ascii="Times New Roman" w:hAnsi="Times New Roman"/>
            <w:lang w:val="en-US"/>
          </w:rPr>
          <w:delText xml:space="preserve"> </w:delText>
        </w:r>
      </w:del>
      <w:del w:id="147" w:author="Mary O'Connor" w:date="2018-10-29T13:02:00Z">
        <w:r w:rsidR="003A36E3" w:rsidDel="005C3EDA">
          <w:rPr>
            <w:rFonts w:ascii="Times New Roman" w:hAnsi="Times New Roman"/>
            <w:lang w:val="en-US"/>
          </w:rPr>
          <w:delText xml:space="preserve">The metabolic theory of ecology, which relates individual metabolic rates to ecosystem scale </w:delText>
        </w:r>
      </w:del>
      <w:del w:id="148" w:author="Mary O'Connor" w:date="2018-09-25T10:45:00Z">
        <w:r w:rsidR="003A36E3" w:rsidDel="00CA4128">
          <w:rPr>
            <w:rFonts w:ascii="Times New Roman" w:hAnsi="Times New Roman"/>
            <w:lang w:val="en-US"/>
          </w:rPr>
          <w:delText>oxygen fluxes</w:delText>
        </w:r>
      </w:del>
      <w:del w:id="149" w:author="Mary O'Connor" w:date="2018-10-29T13:02:00Z">
        <w:r w:rsidR="003A36E3" w:rsidDel="005C3EDA">
          <w:rPr>
            <w:rFonts w:ascii="Times New Roman" w:hAnsi="Times New Roman"/>
            <w:lang w:val="en-US"/>
          </w:rPr>
          <w:delText xml:space="preserve">, does not explicitly incorporate trophic interactions or trophic cascades in models of temperature dependent net ecosystem oxygen fluxes </w:delText>
        </w:r>
        <w:r w:rsidR="000B69A4" w:rsidDel="005C3EDA">
          <w:rPr>
            <w:rFonts w:ascii="Times New Roman" w:hAnsi="Times New Roman"/>
            <w:lang w:val="en-US"/>
          </w:rPr>
          <w:fldChar w:fldCharType="begin"/>
        </w:r>
        <w:r w:rsidR="003C4409" w:rsidDel="005C3EDA">
          <w:rPr>
            <w:rFonts w:ascii="Times New Roman" w:hAnsi="Times New Roman"/>
            <w:lang w:val="en-US"/>
          </w:rPr>
          <w:delInstrText xml:space="preserve"> ADDIN PAPERS2_CITATIONS &lt;citation&gt;&lt;priority&gt;0&lt;/priority&gt;&lt;uuid&gt;C4A8BFDA-D35A-40DF-829C-42F4AEB05EFD&lt;/uuid&gt;&lt;publications&gt;&lt;publication&gt;&lt;subtype&gt;400&lt;/subtype&gt;&lt;publisher&gt;Nature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Scaling metabolism from organisms to ecosystems&lt;/title&gt;&lt;url&gt;message:%3CF82B3BE5-ACA5-4C07-B9E9-41325AD70891@zoology.ubc.ca%3E&lt;/url&gt;&lt;publication_date&gt;99200305291200000000222000&lt;/publication_date&gt;&lt;uuid&gt;9EE536E4-E0EA-49C0-B012-CF13CA37493D&lt;/uuid&gt;&lt;type&gt;400&lt;/type&gt;&lt;citekey&gt;Enquist:2003ub&lt;/citekey&gt;&lt;startpage&gt;1&lt;/startpage&gt;&lt;endpage&gt;4&lt;/endpage&gt;&lt;bundle&gt;&lt;publication&gt;&lt;title&gt;Nature&lt;/title&gt;&lt;uuid&gt;1E66545D-ED78-4DE1-A0EA-F9C01907FE6A&lt;/uuid&gt;&lt;subtype&gt;-100&lt;/subtype&gt;&lt;publisher&gt;Nature Publishing Group&lt;/publisher&gt;&lt;type&gt;-100&lt;/type&gt;&lt;/publication&gt;&lt;/bundle&gt;&lt;authors&gt;&lt;author&gt;&lt;lastName&gt;Enquist&lt;/lastName&gt;&lt;firstName&gt;Brian&lt;/firstName&gt;&lt;middleNames&gt;J&lt;/middleNames&gt;&lt;/author&gt;&lt;author&gt;&lt;lastName&gt;Economo&lt;/lastName&gt;&lt;firstName&gt;Evan&lt;/firstName&gt;&lt;middleNames&gt;P&lt;/middleNames&gt;&lt;/author&gt;&lt;author&gt;&lt;lastName&gt;Huxman&lt;/lastName&gt;&lt;firstName&gt;Travis&lt;/firstName&gt;&lt;middleNames&gt;E&lt;/middleNames&gt;&lt;/author&gt;&lt;author&gt;&lt;lastName&gt;Allen&lt;/lastName&gt;&lt;firstName&gt;A&lt;/firstName&gt;&lt;middleNames&gt;P&lt;/middleNames&gt;&lt;/author&gt;&lt;author&gt;&lt;lastName&gt;Ignace&lt;/lastName&gt;&lt;firstName&gt;D&lt;/firstName&gt;&lt;middleNames&gt;D&lt;/middleNames&gt;&lt;/author&gt;&lt;author&gt;&lt;lastName&gt;Gillooly&lt;/lastName&gt;&lt;firstName&gt;J&lt;/firstName&gt;&lt;middleNames&gt;F&lt;/middleNames&gt;&lt;/author&gt;&lt;/authors&gt;&lt;/publication&gt;&lt;/publications&gt;&lt;cites&gt;&lt;/cites&gt;&lt;/citation&gt;</w:delInstrText>
        </w:r>
        <w:r w:rsidR="000B69A4" w:rsidDel="005C3EDA">
          <w:rPr>
            <w:rFonts w:ascii="Times New Roman" w:hAnsi="Times New Roman"/>
            <w:lang w:val="en-US"/>
          </w:rPr>
          <w:fldChar w:fldCharType="separate"/>
        </w:r>
        <w:r w:rsidR="009C00F3" w:rsidDel="005C3EDA">
          <w:rPr>
            <w:rFonts w:ascii="Times New Roman" w:hAnsi="Times New Roman"/>
            <w:lang w:val="en-US" w:eastAsia="de-DE"/>
          </w:rPr>
          <w:delText>[2,12,13]</w:delText>
        </w:r>
        <w:r w:rsidR="000B69A4" w:rsidDel="005C3EDA">
          <w:rPr>
            <w:rFonts w:ascii="Times New Roman" w:hAnsi="Times New Roman"/>
            <w:lang w:val="en-US"/>
          </w:rPr>
          <w:fldChar w:fldCharType="end"/>
        </w:r>
        <w:r w:rsidR="003A36E3" w:rsidDel="005C3EDA">
          <w:rPr>
            <w:rFonts w:ascii="Times New Roman" w:hAnsi="Times New Roman"/>
            <w:lang w:val="en-US"/>
          </w:rPr>
          <w:delText>.</w:delText>
        </w:r>
        <w:r w:rsidR="006F448B" w:rsidDel="005C3EDA">
          <w:rPr>
            <w:rFonts w:ascii="Times New Roman" w:hAnsi="Times New Roman"/>
            <w:lang w:val="en-US"/>
          </w:rPr>
          <w:delText xml:space="preserve"> </w:delText>
        </w:r>
      </w:del>
      <w:del w:id="150" w:author="Mary O'Connor" w:date="2018-10-02T11:44:00Z">
        <w:r w:rsidR="006652AC" w:rsidDel="007A3C33">
          <w:rPr>
            <w:rFonts w:ascii="Times New Roman" w:hAnsi="Times New Roman"/>
            <w:lang w:val="en-US"/>
          </w:rPr>
          <w:delText xml:space="preserve">Improving </w:delText>
        </w:r>
        <w:r w:rsidR="005D0A1D" w:rsidDel="007A3C33">
          <w:rPr>
            <w:rFonts w:ascii="Times New Roman" w:hAnsi="Times New Roman"/>
            <w:lang w:val="en-US"/>
          </w:rPr>
          <w:delText>our</w:delText>
        </w:r>
        <w:r w:rsidR="006652AC" w:rsidDel="007A3C33">
          <w:rPr>
            <w:rFonts w:ascii="Times New Roman" w:hAnsi="Times New Roman"/>
            <w:lang w:val="en-US"/>
          </w:rPr>
          <w:delText xml:space="preserve"> understanding of how ecological communities respond to temperature may enhance the effectiveness of local decisions about how people manage and experience nature</w:delText>
        </w:r>
        <w:r w:rsidR="00F1179F" w:rsidDel="007A3C33">
          <w:rPr>
            <w:rFonts w:ascii="Times New Roman" w:hAnsi="Times New Roman"/>
            <w:lang w:val="en-US"/>
          </w:rPr>
          <w:delText xml:space="preserve"> in a changing world</w:delText>
        </w:r>
        <w:r w:rsidR="006652AC" w:rsidDel="007A3C33">
          <w:rPr>
            <w:rFonts w:ascii="Times New Roman" w:hAnsi="Times New Roman"/>
            <w:lang w:val="en-US"/>
          </w:rPr>
          <w:delText>.</w:delText>
        </w:r>
      </w:del>
    </w:p>
    <w:p w14:paraId="1C0B0308" w14:textId="3352B903" w:rsidR="00B973F1" w:rsidRDefault="001F216F" w:rsidP="005C3EDA">
      <w:pPr>
        <w:widowControl w:val="0"/>
        <w:autoSpaceDE w:val="0"/>
        <w:autoSpaceDN w:val="0"/>
        <w:adjustRightInd w:val="0"/>
        <w:spacing w:after="0" w:line="480" w:lineRule="auto"/>
        <w:ind w:firstLine="708"/>
        <w:rPr>
          <w:ins w:id="151" w:author="Mary O'Connor" w:date="2018-10-30T07:27:00Z"/>
          <w:rFonts w:ascii="Times New Roman" w:hAnsi="Times New Roman"/>
          <w:lang w:val="en-US"/>
        </w:rPr>
      </w:pPr>
      <w:del w:id="152" w:author="Mary O'Connor" w:date="2018-10-02T11:45:00Z">
        <w:r w:rsidDel="007A3C33">
          <w:rPr>
            <w:rFonts w:ascii="Times New Roman" w:hAnsi="Times New Roman"/>
            <w:lang w:val="en-US"/>
          </w:rPr>
          <w:delText xml:space="preserve">Although rates and outcomes of species interactions are known to vary with temperature </w:delText>
        </w:r>
        <w:r w:rsidR="00E76D7E" w:rsidDel="007A3C33">
          <w:rPr>
            <w:rFonts w:ascii="Times New Roman" w:hAnsi="Times New Roman"/>
            <w:lang w:val="en-US"/>
          </w:rPr>
          <w:fldChar w:fldCharType="begin"/>
        </w:r>
        <w:r w:rsidR="003C4409" w:rsidDel="007A3C33">
          <w:rPr>
            <w:rFonts w:ascii="Times New Roman" w:hAnsi="Times New Roman"/>
            <w:lang w:val="en-US"/>
          </w:rPr>
          <w:delInstrText xml:space="preserve"> ADDIN PAPERS2_CITATIONS &lt;citation&gt;&lt;priority&gt;0&lt;/priority&gt;&lt;uuid&gt;83A21C28-F68F-4DEE-BC16-B2473479D9BA&lt;/uuid&gt;&lt;publications&gt;&lt;publication&gt;&lt;subtype&gt;400&lt;/subtype&gt;&lt;title&gt;Warming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publisher&gt;Ecological Society of America&lt;/publisher&gt;&lt;title&gt;Warming modifies trophic cascades and eutrophication in experimental freshwater communities&lt;/title&gt;&lt;url&gt;http://dx.doi.org/10.1890/11-1595.1&lt;/url&gt;&lt;volume&gt;93&lt;/volume&gt;&lt;publication_date&gt;99201206001200000000220000&lt;/publication_date&gt;&lt;uuid&gt;638E26DF-F48A-4D85-B70C-8104A64A15BC&lt;/uuid&gt;&lt;type&gt;400&lt;/type&gt;&lt;number&gt;6&lt;/number&gt;&lt;citekey&gt;Kratina:2012jd&lt;/citekey&gt;&lt;subtitle&gt;Ecology&lt;/subtitle&gt;&lt;doi&gt;10.1890/11-1595.1&lt;/doi&gt;&lt;institution&gt;Biodiversity Research Centre and Zoology Department, University of British Columbia, Vancouver BC V6T 1Z4, Canada. pkratina@ucdavis.edu&lt;/institution&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Warming-Induced Changes to Body Size Stabilize Consumer-Resource Dynamics&lt;/title&gt;&lt;url&gt;http://www.journals.uchicago.edu/doi/10.1086/691387&lt;/url&gt;&lt;volume&gt;189&lt;/volume&gt;&lt;publication_date&gt;99201706001200000000220000&lt;/publication_date&gt;&lt;uuid&gt;8FA61F1E-B322-4A9A-B06A-7AFD7F504FA4&lt;/uuid&gt;&lt;type&gt;400&lt;/type&gt;&lt;number&gt;6&lt;/number&gt;&lt;doi&gt;10.1086/691387&lt;/doi&gt;&lt;startpage&gt;718&lt;/startpage&gt;&lt;endpage&gt;725&lt;/endpage&gt;&lt;bundle&gt;&lt;publication&gt;&lt;title&gt;The American Naturalist&lt;/title&gt;&lt;uuid&gt;40B71530-3FA4-463F-911B-A399B5FF35AA&lt;/uuid&gt;&lt;subtype&gt;-100&lt;/subtype&gt;&lt;type&gt;-100&lt;/type&gt;&lt;/publication&gt;&lt;/bundle&gt;&lt;authors&gt;&lt;author&gt;&lt;lastName&gt;Osmond&lt;/lastName&gt;&lt;firstName&gt;Matthew&lt;/firstName&gt;&lt;middleNames&gt;M&lt;/middleNames&gt;&lt;/author&gt;&lt;author&gt;&lt;lastName&gt;Barbour&lt;/lastName&gt;&lt;firstName&gt;Matthew&lt;/firstName&gt;&lt;middleNames&gt;A&lt;/middleNames&gt;&lt;/author&gt;&lt;author&gt;&lt;lastName&gt;Bernhardt&lt;/lastName&gt;&lt;firstName&gt;Joey&lt;/firstName&gt;&lt;middleNames&gt;R&lt;/middleNames&gt;&lt;/author&gt;&lt;author&gt;&lt;lastName&gt;Pennell&lt;/lastName&gt;&lt;firstName&gt;Matthew&lt;/firstName&gt;&lt;middleNames&gt;W&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gt;&lt;subtype&gt;400&lt;/subtype&gt;&lt;title&gt;Warming and Resource Availability Shift Food Web Structure and Metabolism&lt;/title&gt;&lt;url&gt;http://dx.plos.org/10.1371/journal.pbio.1000178&lt;/url&gt;&lt;volume&gt;7&lt;/volume&gt;&lt;publication_date&gt;99200908251200000000222000&lt;/publication_date&gt;&lt;uuid&gt;3C42F8F7-9F41-4FC8-9251-3F8E0F7EA63A&lt;/uuid&gt;&lt;type&gt;400&lt;/type&gt;&lt;number&gt;8&lt;/number&gt;&lt;citekey&gt;OConnor:2009id&lt;/citekey&gt;&lt;doi&gt;10.1371/journal.pbio.1000178&lt;/doi&gt;&lt;startpage&gt;e1000178&lt;/startpage&gt;&lt;endpage&gt;6&lt;/end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Temperature, predator-prey interaction strength and population stability&lt;/title&gt;&lt;url&gt;http://doi.wiley.com/10.1111/j.1365-2486.2009.02124.x&lt;/url&gt;&lt;volume&gt;16&lt;/volume&gt;&lt;publication_date&gt;99200911101200000000222000&lt;/publication_date&gt;&lt;uuid&gt;4A160042-A1DA-417F-9CDE-F9F04BCC77D6&lt;/uuid&gt;&lt;type&gt;400&lt;/type&gt;&lt;number&gt;8&lt;/number&gt;&lt;subtitle&gt;TEMPERATURE AND INTERACTION STRENGTH&lt;/subtitle&gt;&lt;doi&gt;10.1111/j.1365-2486.2009.02124.x&lt;/doi&gt;&lt;startpage&gt;2145&lt;/startpage&gt;&lt;endpage&gt;2157&lt;/endpage&gt;&lt;bundle&gt;&lt;publication&gt;&lt;title&gt;Global Change Biology&lt;/title&gt;&lt;uuid&gt;8C989B30-7EE1-4F2B-B064-B3F452B2F637&lt;/uuid&gt;&lt;subtype&gt;-100&lt;/subtype&gt;&lt;type&gt;-100&lt;/type&gt;&lt;/publication&gt;&lt;/bundle&gt;&lt;authors&gt;&lt;author&gt;&lt;lastName&gt;Rall&lt;/lastName&gt;&lt;firstName&gt;Bjorn&lt;/firstName&gt;&lt;middleNames&gt;C&lt;/middleNames&gt;&lt;/author&gt;&lt;author&gt;&lt;lastName&gt;Vucic-Pestic&lt;/lastName&gt;&lt;firstName&gt;Olivera&lt;/firstName&gt;&lt;/author&gt;&lt;author&gt;&lt;lastName&gt;Ehnes&lt;/lastName&gt;&lt;firstName&gt;Roswitha&lt;/firstName&gt;&lt;middleNames&gt;B&lt;/middleNames&gt;&lt;/author&gt;&lt;author&gt;&lt;lastName&gt;Emmerson&lt;/lastName&gt;&lt;firstName&gt;Mark&lt;/firstName&gt;&lt;/author&gt;&lt;author&gt;&lt;lastName&gt;Brose&lt;/lastName&gt;&lt;firstName&gt;Ulrich&lt;/firstName&gt;&lt;/author&gt;&lt;/authors&gt;&lt;/publication&gt;&lt;/publications&gt;&lt;cites&gt;&lt;/cites&gt;&lt;/citation&gt;</w:delInstrText>
        </w:r>
        <w:r w:rsidR="00E76D7E" w:rsidDel="007A3C33">
          <w:rPr>
            <w:rFonts w:ascii="Times New Roman" w:hAnsi="Times New Roman"/>
            <w:lang w:val="en-US"/>
          </w:rPr>
          <w:fldChar w:fldCharType="separate"/>
        </w:r>
        <w:r w:rsidR="009C00F3" w:rsidDel="007A3C33">
          <w:rPr>
            <w:rFonts w:ascii="Times New Roman" w:hAnsi="Times New Roman"/>
            <w:lang w:val="en-US" w:eastAsia="de-DE"/>
          </w:rPr>
          <w:delText>[14-18]</w:delText>
        </w:r>
        <w:r w:rsidR="00E76D7E" w:rsidDel="007A3C33">
          <w:rPr>
            <w:rFonts w:ascii="Times New Roman" w:hAnsi="Times New Roman"/>
            <w:lang w:val="en-US"/>
          </w:rPr>
          <w:fldChar w:fldCharType="end"/>
        </w:r>
        <w:r w:rsidDel="007A3C33">
          <w:rPr>
            <w:rFonts w:ascii="Times New Roman" w:hAnsi="Times New Roman"/>
            <w:lang w:val="en-US"/>
          </w:rPr>
          <w:delText xml:space="preserve">, it is not clear yet whether trophic structure alters the effects of temperature on net ecosystem metabolism and biomass.  </w:delText>
        </w:r>
      </w:del>
      <w:commentRangeStart w:id="153"/>
      <w:r w:rsidR="00B17F3E" w:rsidRPr="0084135A">
        <w:rPr>
          <w:rFonts w:ascii="Times New Roman" w:hAnsi="Times New Roman"/>
          <w:lang w:val="en-US"/>
        </w:rPr>
        <w:t>Here</w:t>
      </w:r>
      <w:commentRangeEnd w:id="153"/>
      <w:r w:rsidR="007A3C33">
        <w:rPr>
          <w:rStyle w:val="CommentReference"/>
          <w:lang w:val="de-DE"/>
        </w:rPr>
        <w:commentReference w:id="153"/>
      </w:r>
      <w:r w:rsidR="00B17F3E" w:rsidRPr="0084135A">
        <w:rPr>
          <w:rFonts w:ascii="Times New Roman" w:hAnsi="Times New Roman"/>
          <w:lang w:val="en-US"/>
        </w:rPr>
        <w:t xml:space="preserve">, </w:t>
      </w:r>
      <w:ins w:id="154" w:author="Mary O'Connor" w:date="2018-10-02T11:45:00Z">
        <w:r w:rsidR="007A3C33">
          <w:rPr>
            <w:rFonts w:ascii="Times New Roman" w:hAnsi="Times New Roman"/>
            <w:lang w:val="en-US"/>
          </w:rPr>
          <w:t xml:space="preserve">we aimed to resolve the paradox between apparent </w:t>
        </w:r>
      </w:ins>
      <w:ins w:id="155" w:author="Mary O'Connor" w:date="2018-10-02T11:46:00Z">
        <w:r w:rsidR="007A3C33">
          <w:rPr>
            <w:rFonts w:ascii="Times New Roman" w:hAnsi="Times New Roman"/>
            <w:lang w:val="en-US"/>
          </w:rPr>
          <w:t>direct effects of temperature on ecosystem function that emerge when comparing communities across larger gradients and the potentially more complex effects</w:t>
        </w:r>
      </w:ins>
      <w:ins w:id="156" w:author="Mary O'Connor" w:date="2018-10-29T12:25:00Z">
        <w:r w:rsidR="00B973F1">
          <w:rPr>
            <w:rFonts w:ascii="Times New Roman" w:hAnsi="Times New Roman"/>
            <w:lang w:val="en-US"/>
          </w:rPr>
          <w:t xml:space="preserve"> of temperature </w:t>
        </w:r>
      </w:ins>
      <w:ins w:id="157" w:author="Mary O'Connor" w:date="2018-10-02T11:46:00Z">
        <w:r w:rsidR="007A3C33">
          <w:rPr>
            <w:rFonts w:ascii="Times New Roman" w:hAnsi="Times New Roman"/>
            <w:lang w:val="en-US"/>
          </w:rPr>
          <w:t>within communities</w:t>
        </w:r>
      </w:ins>
      <w:ins w:id="158" w:author="Mary O'Connor" w:date="2018-10-29T12:26:00Z">
        <w:r w:rsidR="00B973F1">
          <w:rPr>
            <w:rFonts w:ascii="Times New Roman" w:hAnsi="Times New Roman"/>
            <w:lang w:val="en-US"/>
          </w:rPr>
          <w:t xml:space="preserve"> over time</w:t>
        </w:r>
      </w:ins>
      <w:ins w:id="159" w:author="Mary O'Connor" w:date="2018-10-02T11:46:00Z">
        <w:r w:rsidR="007A3C33">
          <w:rPr>
            <w:rFonts w:ascii="Times New Roman" w:hAnsi="Times New Roman"/>
            <w:lang w:val="en-US"/>
          </w:rPr>
          <w:t xml:space="preserve">. </w:t>
        </w:r>
      </w:ins>
      <w:del w:id="160" w:author="Mary O'Connor" w:date="2018-10-29T12:26:00Z">
        <w:r w:rsidR="00B17F3E" w:rsidRPr="0084135A" w:rsidDel="00B973F1">
          <w:rPr>
            <w:rFonts w:ascii="Times New Roman" w:hAnsi="Times New Roman"/>
            <w:lang w:val="en-US"/>
          </w:rPr>
          <w:delText xml:space="preserve">we </w:delText>
        </w:r>
      </w:del>
      <w:ins w:id="161" w:author="Mary O'Connor" w:date="2018-10-29T12:26:00Z">
        <w:r w:rsidR="00B973F1">
          <w:rPr>
            <w:rFonts w:ascii="Times New Roman" w:hAnsi="Times New Roman"/>
            <w:lang w:val="en-US"/>
          </w:rPr>
          <w:t>W</w:t>
        </w:r>
        <w:r w:rsidR="00B973F1" w:rsidRPr="0084135A">
          <w:rPr>
            <w:rFonts w:ascii="Times New Roman" w:hAnsi="Times New Roman"/>
            <w:lang w:val="en-US"/>
          </w:rPr>
          <w:t xml:space="preserve">e </w:t>
        </w:r>
      </w:ins>
      <w:r w:rsidR="00B17F3E"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r w:rsidR="00D74D2D">
        <w:rPr>
          <w:rFonts w:ascii="Times New Roman" w:hAnsi="Times New Roman"/>
          <w:lang w:val="en-US"/>
        </w:rPr>
        <w:t>species interactions alter</w:t>
      </w:r>
      <w:r w:rsidR="00CF3876" w:rsidRPr="0084135A">
        <w:rPr>
          <w:rFonts w:ascii="Times New Roman" w:hAnsi="Times New Roman"/>
          <w:lang w:val="en-US"/>
        </w:rPr>
        <w:t xml:space="preserve"> the effect of temperature on </w:t>
      </w:r>
      <w:r w:rsidR="005B79B7">
        <w:rPr>
          <w:rFonts w:ascii="Times New Roman" w:hAnsi="Times New Roman"/>
          <w:lang w:val="en-US"/>
        </w:rPr>
        <w:t xml:space="preserve">two </w:t>
      </w:r>
      <w:r w:rsidR="00CF3876" w:rsidRPr="0084135A">
        <w:rPr>
          <w:rFonts w:ascii="Times New Roman" w:hAnsi="Times New Roman"/>
          <w:lang w:val="en-US"/>
        </w:rPr>
        <w:t>ecosystem function</w:t>
      </w:r>
      <w:r w:rsidR="005B79B7">
        <w:rPr>
          <w:rFonts w:ascii="Times New Roman" w:hAnsi="Times New Roman"/>
          <w:lang w:val="en-US"/>
        </w:rPr>
        <w:t xml:space="preserve">s </w:t>
      </w:r>
      <w:r w:rsidR="005B79B7" w:rsidRPr="0084135A">
        <w:rPr>
          <w:rFonts w:ascii="Times New Roman" w:hAnsi="Times New Roman"/>
          <w:lang w:val="en-US"/>
        </w:rPr>
        <w:t>(</w:t>
      </w:r>
      <w:r w:rsidR="005B79B7">
        <w:rPr>
          <w:rFonts w:ascii="Times New Roman" w:hAnsi="Times New Roman"/>
          <w:lang w:val="en-US"/>
        </w:rPr>
        <w:t>net ecosystem oxygen flux</w:t>
      </w:r>
      <w:r w:rsidR="005B79B7" w:rsidRPr="0084135A">
        <w:rPr>
          <w:rFonts w:ascii="Times New Roman" w:hAnsi="Times New Roman"/>
          <w:lang w:val="en-US"/>
        </w:rPr>
        <w:t>, phytoplankton standing stock)</w:t>
      </w:r>
      <w:ins w:id="162" w:author="Mary O'Connor" w:date="2018-10-02T10:17:00Z">
        <w:r w:rsidR="00906A67">
          <w:rPr>
            <w:rFonts w:ascii="Times New Roman" w:hAnsi="Times New Roman"/>
            <w:lang w:val="en-US"/>
          </w:rPr>
          <w:t>, relative to ecosystem</w:t>
        </w:r>
      </w:ins>
      <w:ins w:id="163" w:author="Mary O'Connor" w:date="2018-10-29T12:26:00Z">
        <w:r w:rsidR="00B973F1">
          <w:rPr>
            <w:rFonts w:ascii="Times New Roman" w:hAnsi="Times New Roman"/>
            <w:lang w:val="en-US"/>
          </w:rPr>
          <w:t>s</w:t>
        </w:r>
      </w:ins>
      <w:ins w:id="164" w:author="Mary O'Connor" w:date="2018-10-02T10:17:00Z">
        <w:r w:rsidR="00906A67">
          <w:rPr>
            <w:rFonts w:ascii="Times New Roman" w:hAnsi="Times New Roman"/>
            <w:lang w:val="en-US"/>
          </w:rPr>
          <w:t xml:space="preserve"> without strong trophic interactions. </w:t>
        </w:r>
      </w:ins>
      <w:ins w:id="165" w:author="Mary O'Connor" w:date="2018-10-29T13:25:00Z">
        <w:r w:rsidR="006573CD">
          <w:rPr>
            <w:rFonts w:ascii="Times New Roman" w:hAnsi="Times New Roman"/>
            <w:lang w:val="en-US"/>
          </w:rPr>
          <w:t>We measured the effect of temperature on ecosystem-level biomass, abundance, net oxygen production and consumption in systems without grazing and predators, and compared this temperature dependence to ecosystems with g</w:t>
        </w:r>
      </w:ins>
      <w:ins w:id="166" w:author="Mary O'Connor" w:date="2018-10-29T13:26:00Z">
        <w:r w:rsidR="006573CD">
          <w:rPr>
            <w:rFonts w:ascii="Times New Roman" w:hAnsi="Times New Roman"/>
            <w:lang w:val="en-US"/>
          </w:rPr>
          <w:t xml:space="preserve">razers, and with grazers and predators. </w:t>
        </w:r>
      </w:ins>
      <w:del w:id="167" w:author="Mary O'Connor" w:date="2018-10-02T10:17:00Z">
        <w:r w:rsidR="005B79B7" w:rsidDel="00906A67">
          <w:rPr>
            <w:rFonts w:ascii="Times New Roman" w:hAnsi="Times New Roman"/>
            <w:lang w:val="en-US"/>
          </w:rPr>
          <w:delText xml:space="preserve"> that</w:delText>
        </w:r>
      </w:del>
      <w:del w:id="168" w:author="Mary O'Connor" w:date="2018-10-29T13:26:00Z">
        <w:r w:rsidR="005B79B7" w:rsidDel="006573CD">
          <w:rPr>
            <w:rFonts w:ascii="Times New Roman" w:hAnsi="Times New Roman"/>
            <w:lang w:val="en-US"/>
          </w:rPr>
          <w:delText xml:space="preserve"> are </w:delText>
        </w:r>
      </w:del>
      <w:del w:id="169" w:author="Mary O'Connor" w:date="2018-10-29T12:27:00Z">
        <w:r w:rsidR="005B79B7" w:rsidDel="00B973F1">
          <w:rPr>
            <w:rFonts w:ascii="Times New Roman" w:hAnsi="Times New Roman"/>
            <w:lang w:val="en-US"/>
          </w:rPr>
          <w:delText xml:space="preserve">often used as </w:delText>
        </w:r>
      </w:del>
      <w:del w:id="170" w:author="Mary O'Connor" w:date="2018-10-29T13:26:00Z">
        <w:r w:rsidR="005B79B7" w:rsidDel="006573CD">
          <w:rPr>
            <w:rFonts w:ascii="Times New Roman" w:hAnsi="Times New Roman"/>
            <w:lang w:val="en-US"/>
          </w:rPr>
          <w:delText>indicators of ecosystem services such as productivity and carbon cycling</w:delText>
        </w:r>
        <w:r w:rsidR="000828EA" w:rsidRPr="0084135A" w:rsidDel="006573CD">
          <w:rPr>
            <w:rFonts w:ascii="Times New Roman" w:hAnsi="Times New Roman"/>
            <w:lang w:val="en-US"/>
          </w:rPr>
          <w:delText>.</w:delText>
        </w:r>
        <w:r w:rsidR="0010140D" w:rsidRPr="0084135A" w:rsidDel="006573CD">
          <w:rPr>
            <w:rFonts w:ascii="Times New Roman" w:hAnsi="Times New Roman"/>
            <w:lang w:val="en-US"/>
          </w:rPr>
          <w:delText xml:space="preserve"> </w:delText>
        </w:r>
      </w:del>
    </w:p>
    <w:p w14:paraId="6A948351" w14:textId="03A41DEE" w:rsidR="006B1AF4" w:rsidRDefault="006B1AF4" w:rsidP="006B1AF4">
      <w:pPr>
        <w:widowControl w:val="0"/>
        <w:autoSpaceDE w:val="0"/>
        <w:autoSpaceDN w:val="0"/>
        <w:adjustRightInd w:val="0"/>
        <w:spacing w:after="0" w:line="480" w:lineRule="auto"/>
        <w:rPr>
          <w:ins w:id="171" w:author="Mary O'Connor" w:date="2018-10-30T07:27:00Z"/>
          <w:rFonts w:ascii="Times New Roman" w:hAnsi="Times New Roman"/>
          <w:lang w:val="en-US"/>
        </w:rPr>
      </w:pPr>
      <w:ins w:id="172" w:author="Mary O'Connor" w:date="2018-10-30T07:27:00Z">
        <w:r>
          <w:rPr>
            <w:rFonts w:ascii="Times New Roman" w:hAnsi="Times New Roman"/>
            <w:lang w:val="en-US"/>
          </w:rPr>
          <w:t>[</w:t>
        </w:r>
        <w:r>
          <w:rPr>
            <w:rFonts w:ascii="Times New Roman" w:hAnsi="Times New Roman"/>
            <w:lang w:val="en-US"/>
          </w:rPr>
          <w:tab/>
          <w:t xml:space="preserve">Following the metabolic theory of ecology, we assume that increasing temperature accelerates metabolic rates of all organisms in each ecosystem. The metabolic rate of an </w:t>
        </w:r>
        <w:r>
          <w:rPr>
            <w:rFonts w:ascii="Times New Roman" w:hAnsi="Times New Roman"/>
            <w:lang w:val="en-US"/>
          </w:rPr>
          <w:lastRenderedPageBreak/>
          <w:t>individual can be estimated by its oxygen consumption (respiration), or in the case of autotrophs, their per capita oxygen production and consumption. When we refer to per capita metabolic rates, we mean the individual-level oxygen production (reflecting photosynthesis) and oxygen consumption (aerobic respiration) rates. Photosynthesis and aerobic respiration increase exponentially with temperature, causing per capita metabolic rates to increase for both autotrophs (phytoplankton) and heterotrophs (zooplankton and microbes). In our experiments, we measured net ecosystem oxygen production and net ecosystem respiration, and expected each of these fluxes (</w:t>
        </w:r>
        <w:proofErr w:type="spellStart"/>
        <w:r>
          <w:rPr>
            <w:rFonts w:ascii="Times New Roman" w:hAnsi="Times New Roman"/>
            <w:lang w:val="en-US"/>
          </w:rPr>
          <w:t>umol</w:t>
        </w:r>
        <w:proofErr w:type="spellEnd"/>
        <w:r>
          <w:rPr>
            <w:rFonts w:ascii="Times New Roman" w:hAnsi="Times New Roman"/>
            <w:lang w:val="en-US"/>
          </w:rPr>
          <w:t xml:space="preserve"> / L / </w:t>
        </w:r>
        <w:proofErr w:type="spellStart"/>
        <w:r>
          <w:rPr>
            <w:rFonts w:ascii="Times New Roman" w:hAnsi="Times New Roman"/>
            <w:lang w:val="en-US"/>
          </w:rPr>
          <w:t>hr</w:t>
        </w:r>
        <w:proofErr w:type="spellEnd"/>
        <w:r>
          <w:rPr>
            <w:rFonts w:ascii="Times New Roman" w:hAnsi="Times New Roman"/>
            <w:lang w:val="en-US"/>
          </w:rPr>
          <w:t>) to increase with temperature and standing biomass. We were less interested in net ecosystem oxygen flux (ER – NEP), and more interested in how each flux (production and consumption) changed with temperature, reflecting the combined per capita metabolic temperature responses as well as changes in the total biomass of each ecosystem</w:t>
        </w:r>
        <w:proofErr w:type="gramStart"/>
        <w:r>
          <w:rPr>
            <w:rFonts w:ascii="Times New Roman" w:hAnsi="Times New Roman"/>
            <w:lang w:val="en-US"/>
          </w:rPr>
          <w:t xml:space="preserve">. </w:t>
        </w:r>
      </w:ins>
      <w:ins w:id="173" w:author="Mary O'Connor" w:date="2018-10-30T07:28:00Z">
        <w:r>
          <w:rPr>
            <w:rFonts w:ascii="Times New Roman" w:hAnsi="Times New Roman"/>
            <w:lang w:val="en-US"/>
          </w:rPr>
          <w:t>]</w:t>
        </w:r>
      </w:ins>
      <w:proofErr w:type="gramEnd"/>
    </w:p>
    <w:p w14:paraId="1FCB633B" w14:textId="3BDEA928" w:rsidR="006B1AF4" w:rsidRPr="00301DB8" w:rsidRDefault="006B1AF4" w:rsidP="006B1AF4">
      <w:pPr>
        <w:widowControl w:val="0"/>
        <w:autoSpaceDE w:val="0"/>
        <w:autoSpaceDN w:val="0"/>
        <w:adjustRightInd w:val="0"/>
        <w:spacing w:after="0" w:line="480" w:lineRule="auto"/>
        <w:rPr>
          <w:ins w:id="174" w:author="Mary O'Connor" w:date="2018-10-30T07:29:00Z"/>
          <w:rFonts w:ascii="Times New Roman" w:hAnsi="Times New Roman"/>
          <w:lang w:val="en-US"/>
        </w:rPr>
      </w:pPr>
      <w:ins w:id="175" w:author="Mary O'Connor" w:date="2018-10-30T07:29:00Z">
        <w:r>
          <w:rPr>
            <w:rFonts w:ascii="Times New Roman" w:hAnsi="Times New Roman"/>
            <w:lang w:val="en-US"/>
          </w:rPr>
          <w:t xml:space="preserve">[Individual algae and animals, along with many bacteria, use photosynthesis and respiration to power the biochemical processes involved in metabolizing energy and resources. Higher metabolic rate is associated with higher rates of production of oxygen by photosynthesis, and at the same time, by higher rates of oxygen consumption by respiration. These individual </w:t>
        </w:r>
        <w:r>
          <w:rPr>
            <w:rFonts w:ascii="Times New Roman" w:hAnsi="Times New Roman"/>
            <w:i/>
            <w:lang w:val="en-US"/>
          </w:rPr>
          <w:t>per capita</w:t>
        </w:r>
        <w:r>
          <w:rPr>
            <w:rFonts w:ascii="Times New Roman" w:hAnsi="Times New Roman"/>
            <w:lang w:val="en-US"/>
          </w:rPr>
          <w:t xml:space="preserve"> metabolic rates together add up to equal the net ecosystem oxygen production or consumption of a system. Net ecosystem oxygen flux can be positive or negative, depending on the relative importance of autotrophic vs heterotrophic metabolism.]</w:t>
        </w:r>
      </w:ins>
    </w:p>
    <w:p w14:paraId="079070B3" w14:textId="4241698A" w:rsidR="006B1AF4" w:rsidRDefault="006B1AF4" w:rsidP="005C3EDA">
      <w:pPr>
        <w:widowControl w:val="0"/>
        <w:autoSpaceDE w:val="0"/>
        <w:autoSpaceDN w:val="0"/>
        <w:adjustRightInd w:val="0"/>
        <w:spacing w:after="0" w:line="480" w:lineRule="auto"/>
        <w:ind w:firstLine="708"/>
        <w:rPr>
          <w:ins w:id="176" w:author="Mary O'Connor" w:date="2018-10-29T12:27:00Z"/>
          <w:rFonts w:ascii="Times New Roman" w:hAnsi="Times New Roman"/>
          <w:lang w:val="en-US"/>
        </w:rPr>
      </w:pPr>
    </w:p>
    <w:p w14:paraId="28E9D75C" w14:textId="7894E67D" w:rsidR="005B79B7" w:rsidRDefault="006E6315" w:rsidP="005B79B7">
      <w:pPr>
        <w:widowControl w:val="0"/>
        <w:autoSpaceDE w:val="0"/>
        <w:autoSpaceDN w:val="0"/>
        <w:adjustRightInd w:val="0"/>
        <w:spacing w:after="0" w:line="480" w:lineRule="auto"/>
        <w:ind w:firstLine="708"/>
        <w:rPr>
          <w:ins w:id="177" w:author="Mary O'Connor" w:date="2018-10-30T06:56:00Z"/>
          <w:rFonts w:ascii="Times New Roman" w:hAnsi="Times New Roman"/>
          <w:lang w:val="en-US"/>
        </w:rPr>
      </w:pPr>
      <w:r w:rsidRPr="009A6A96">
        <w:rPr>
          <w:rFonts w:ascii="Times New Roman" w:hAnsi="Times New Roman"/>
          <w:lang w:val="en-US"/>
        </w:rPr>
        <w:t>We quantif</w:t>
      </w:r>
      <w:r w:rsidR="00D0694A" w:rsidRPr="009A6A96">
        <w:rPr>
          <w:rFonts w:ascii="Times New Roman" w:hAnsi="Times New Roman"/>
          <w:lang w:val="en-US"/>
        </w:rPr>
        <w:t>ied</w:t>
      </w:r>
      <w:r w:rsidRPr="009A6A96">
        <w:rPr>
          <w:rFonts w:ascii="Times New Roman" w:hAnsi="Times New Roman"/>
          <w:lang w:val="en-US"/>
        </w:rPr>
        <w:t xml:space="preserve"> </w:t>
      </w:r>
      <w:r w:rsidR="009A6A96">
        <w:rPr>
          <w:rFonts w:ascii="Times New Roman" w:hAnsi="Times New Roman"/>
          <w:lang w:val="en-US"/>
        </w:rPr>
        <w:t xml:space="preserve">changes in </w:t>
      </w:r>
      <w:r w:rsidR="003A36E3">
        <w:rPr>
          <w:rFonts w:ascii="Times New Roman" w:hAnsi="Times New Roman"/>
          <w:lang w:val="en-US"/>
        </w:rPr>
        <w:t>abundance</w:t>
      </w:r>
      <w:r w:rsidR="009A6A96">
        <w:rPr>
          <w:rFonts w:ascii="Times New Roman" w:hAnsi="Times New Roman"/>
          <w:lang w:val="en-US"/>
        </w:rPr>
        <w:t xml:space="preserve">, </w:t>
      </w:r>
      <w:r w:rsidR="003A36E3">
        <w:rPr>
          <w:rFonts w:ascii="Times New Roman" w:hAnsi="Times New Roman"/>
          <w:lang w:val="en-US"/>
        </w:rPr>
        <w:t xml:space="preserve">biomass, </w:t>
      </w:r>
      <w:r w:rsidR="009A6A96">
        <w:rPr>
          <w:rFonts w:ascii="Times New Roman" w:hAnsi="Times New Roman"/>
          <w:lang w:val="en-US"/>
        </w:rPr>
        <w:t>species composition</w:t>
      </w:r>
      <w:r w:rsidR="00D74D2D" w:rsidRPr="009A6A96">
        <w:rPr>
          <w:rFonts w:ascii="Times New Roman" w:hAnsi="Times New Roman"/>
          <w:lang w:val="en-US"/>
        </w:rPr>
        <w:t xml:space="preserve"> and ecosystem </w:t>
      </w:r>
      <w:r w:rsidR="009A6A96" w:rsidRPr="009A6A96">
        <w:rPr>
          <w:rFonts w:ascii="Times New Roman" w:hAnsi="Times New Roman"/>
          <w:lang w:val="en-US"/>
        </w:rPr>
        <w:t xml:space="preserve">oxygen </w:t>
      </w:r>
      <w:r w:rsidR="00D74D2D" w:rsidRPr="009A6A96">
        <w:rPr>
          <w:rFonts w:ascii="Times New Roman" w:hAnsi="Times New Roman"/>
          <w:lang w:val="en-US"/>
        </w:rPr>
        <w:t>flux</w:t>
      </w:r>
      <w:r w:rsidRPr="009A6A96">
        <w:rPr>
          <w:rFonts w:ascii="Times New Roman" w:hAnsi="Times New Roman"/>
          <w:lang w:val="en-US"/>
        </w:rPr>
        <w:t xml:space="preserve"> across a</w:t>
      </w:r>
      <w:r w:rsidR="00A4319C">
        <w:rPr>
          <w:rFonts w:ascii="Times New Roman" w:hAnsi="Times New Roman"/>
          <w:lang w:val="en-US"/>
        </w:rPr>
        <w:t>n experimental</w:t>
      </w:r>
      <w:r w:rsidRPr="009A6A96">
        <w:rPr>
          <w:rFonts w:ascii="Times New Roman" w:hAnsi="Times New Roman"/>
          <w:lang w:val="en-US"/>
        </w:rPr>
        <w:t xml:space="preserve"> temperature gradient </w:t>
      </w:r>
      <w:r w:rsidR="00E928CA">
        <w:rPr>
          <w:rFonts w:ascii="Times New Roman" w:hAnsi="Times New Roman"/>
          <w:lang w:val="en-US"/>
        </w:rPr>
        <w:t xml:space="preserve">of </w:t>
      </w:r>
      <w:r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9A6A96">
        <w:rPr>
          <w:rFonts w:ascii="Times New Roman" w:hAnsi="Times New Roman"/>
          <w:lang w:val="en-US"/>
        </w:rPr>
        <w:t xml:space="preserve"> in</w:t>
      </w:r>
      <w:r w:rsidR="001839D3">
        <w:rPr>
          <w:rFonts w:ascii="Times New Roman" w:hAnsi="Times New Roman"/>
          <w:lang w:val="en-US"/>
        </w:rPr>
        <w:t xml:space="preserve"> freshwater plankton</w:t>
      </w:r>
      <w:r w:rsidR="009A6A96">
        <w:rPr>
          <w:rFonts w:ascii="Times New Roman" w:hAnsi="Times New Roman"/>
          <w:lang w:val="en-US"/>
        </w:rPr>
        <w:t xml:space="preserve"> communities </w:t>
      </w:r>
      <w:r w:rsidR="006B1B87">
        <w:rPr>
          <w:rFonts w:ascii="Times New Roman" w:hAnsi="Times New Roman"/>
          <w:lang w:val="en-US"/>
        </w:rPr>
        <w:t xml:space="preserve">whose biomass structure and population dynamics reflected </w:t>
      </w:r>
      <w:r w:rsidR="00720487">
        <w:rPr>
          <w:rFonts w:ascii="Times New Roman" w:hAnsi="Times New Roman"/>
          <w:lang w:val="en-US"/>
        </w:rPr>
        <w:t xml:space="preserve">three </w:t>
      </w:r>
      <w:r w:rsidR="001F216F">
        <w:rPr>
          <w:rFonts w:ascii="Times New Roman" w:hAnsi="Times New Roman"/>
          <w:lang w:val="en-US"/>
        </w:rPr>
        <w:t xml:space="preserve">scenarios of </w:t>
      </w:r>
      <w:r w:rsidR="00E928CA">
        <w:rPr>
          <w:rFonts w:ascii="Times New Roman" w:hAnsi="Times New Roman"/>
          <w:lang w:val="en-US"/>
        </w:rPr>
        <w:t xml:space="preserve">species interactions. In algae-only communities (A), phytoplankton </w:t>
      </w:r>
      <w:r w:rsidR="00720487">
        <w:rPr>
          <w:rFonts w:ascii="Times New Roman" w:hAnsi="Times New Roman"/>
          <w:lang w:val="en-US"/>
        </w:rPr>
        <w:t xml:space="preserve">biomass </w:t>
      </w:r>
      <w:r w:rsidR="006B1B87">
        <w:rPr>
          <w:rFonts w:ascii="Times New Roman" w:hAnsi="Times New Roman"/>
          <w:lang w:val="en-US"/>
        </w:rPr>
        <w:t xml:space="preserve">was expected to reflect competitive dynamics in the absence of grazing zooplankton. In </w:t>
      </w:r>
      <w:proofErr w:type="spellStart"/>
      <w:r w:rsidR="006B1B87">
        <w:rPr>
          <w:rFonts w:ascii="Times New Roman" w:hAnsi="Times New Roman"/>
          <w:lang w:val="en-US"/>
        </w:rPr>
        <w:t>algae+grazer</w:t>
      </w:r>
      <w:proofErr w:type="spellEnd"/>
      <w:r w:rsidR="006B1B87">
        <w:rPr>
          <w:rFonts w:ascii="Times New Roman" w:hAnsi="Times New Roman"/>
          <w:lang w:val="en-US"/>
        </w:rPr>
        <w:t xml:space="preserve"> communities (AG), phytoplankton </w:t>
      </w:r>
      <w:r w:rsidR="00720487">
        <w:rPr>
          <w:rFonts w:ascii="Times New Roman" w:hAnsi="Times New Roman"/>
          <w:lang w:val="en-US"/>
        </w:rPr>
        <w:t xml:space="preserve">biomass </w:t>
      </w:r>
      <w:r w:rsidR="006B1B87">
        <w:rPr>
          <w:rFonts w:ascii="Times New Roman" w:hAnsi="Times New Roman"/>
          <w:lang w:val="en-US"/>
        </w:rPr>
        <w:t xml:space="preserve">was expected to reflect top down control by </w:t>
      </w:r>
      <w:r w:rsidR="006B1B87">
        <w:rPr>
          <w:rFonts w:ascii="Times New Roman" w:hAnsi="Times New Roman"/>
          <w:lang w:val="en-US"/>
        </w:rPr>
        <w:lastRenderedPageBreak/>
        <w:t xml:space="preserve">grazers, and grazer abundance and composition </w:t>
      </w:r>
      <w:r w:rsidR="00E928CA">
        <w:rPr>
          <w:rFonts w:ascii="Times New Roman" w:hAnsi="Times New Roman"/>
          <w:lang w:val="en-US"/>
        </w:rPr>
        <w:t>wa</w:t>
      </w:r>
      <w:r w:rsidR="006B1B87">
        <w:rPr>
          <w:rFonts w:ascii="Times New Roman" w:hAnsi="Times New Roman"/>
          <w:lang w:val="en-US"/>
        </w:rPr>
        <w:t xml:space="preserve">s expected to reflect competitive interactions among grazers. In algae-grazer-predator (AGP) communities, top down control by predators was expected to limit zooplankton abundance and release phytoplankton from consumer control in a classic indirect interaction called a trophic cascade </w:t>
      </w:r>
      <w:r w:rsidR="00E76D7E">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&lt;citation&gt;&lt;priority&gt;0&lt;/priority&gt;&lt;uuid&gt;66F364A9-0C4E-4230-B66B-259BEDAECB49&lt;/uuid&gt;&lt;publications&gt;&lt;publication&gt;&lt;subtype&gt;400&lt;/subtype&gt;&lt;title&gt;Consumer Control of Lake Productivity&lt;/title&gt;&lt;volume&gt;38&lt;/volume&gt;&lt;publication_date&gt;99200712251200000000222000&lt;/publication_date&gt;&lt;uuid&gt;576681D7-AC5E-4CD7-A1B8-8ED84C81C3C8&lt;/uuid&gt;&lt;type&gt;400&lt;/type&gt;&lt;number&gt;11&lt;/number&gt;&lt;startpage&gt;764&lt;/startpage&gt;&lt;endpage&gt;769&lt;/endpage&gt;&lt;bundle&gt;&lt;publication&gt;&lt;title&gt;Bioscience&lt;/title&gt;&lt;uuid&gt;C23BCC2C-B1FA-4E7B-8FA0-1A7F4FC6A0FC&lt;/uuid&gt;&lt;subtype&gt;-100&lt;/subtype&gt;&lt;type&gt;-100&lt;/type&gt;&lt;/publication&gt;&lt;/bundle&gt;&lt;authors&gt;&lt;author&gt;&lt;lastName&gt;Carpenter&lt;/lastName&gt;&lt;firstName&gt;S&lt;/firstName&gt;&lt;middleNames&gt;R&lt;/middleNames&gt;&lt;/author&gt;&lt;author&gt;&lt;lastName&gt;Kitchell&lt;/lastName&gt;&lt;firstName&gt;J&lt;/firstName&gt;&lt;middleNames&gt;F&lt;/middleNames&gt;&lt;/author&gt;&lt;/authors&gt;&lt;/publication&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s&gt;&lt;cites&gt;&lt;/cites&gt;&lt;/citation&gt;</w:instrText>
      </w:r>
      <w:r w:rsidR="00E76D7E">
        <w:rPr>
          <w:rFonts w:ascii="Times New Roman" w:hAnsi="Times New Roman"/>
          <w:lang w:val="en-US"/>
        </w:rPr>
        <w:fldChar w:fldCharType="separate"/>
      </w:r>
      <w:r w:rsidR="009C00F3">
        <w:rPr>
          <w:rFonts w:ascii="Times New Roman" w:hAnsi="Times New Roman"/>
          <w:lang w:val="en-US" w:eastAsia="de-DE"/>
        </w:rPr>
        <w:t>[14,19,20]</w:t>
      </w:r>
      <w:r w:rsidR="00E76D7E">
        <w:rPr>
          <w:rFonts w:ascii="Times New Roman" w:hAnsi="Times New Roman"/>
          <w:lang w:val="en-US"/>
        </w:rPr>
        <w:fldChar w:fldCharType="end"/>
      </w:r>
      <w:r w:rsidR="00C27D1E">
        <w:t xml:space="preserve">. </w:t>
      </w:r>
      <w:r w:rsidR="001839D3">
        <w:rPr>
          <w:rFonts w:ascii="Times New Roman" w:hAnsi="Times New Roman"/>
          <w:lang w:val="en-US"/>
        </w:rPr>
        <w:t xml:space="preserve">These three community types </w:t>
      </w:r>
      <w:r w:rsidR="00E928CA">
        <w:rPr>
          <w:rFonts w:ascii="Times New Roman" w:hAnsi="Times New Roman"/>
          <w:lang w:val="en-US"/>
        </w:rPr>
        <w:t>are common</w:t>
      </w:r>
      <w:r w:rsidR="001839D3">
        <w:rPr>
          <w:rFonts w:ascii="Times New Roman" w:hAnsi="Times New Roman"/>
          <w:lang w:val="en-US"/>
        </w:rPr>
        <w:t xml:space="preserve"> in nature, and transition</w:t>
      </w:r>
      <w:r w:rsidR="002221FB">
        <w:rPr>
          <w:rFonts w:ascii="Times New Roman" w:hAnsi="Times New Roman"/>
          <w:lang w:val="en-US"/>
        </w:rPr>
        <w:t>s</w:t>
      </w:r>
      <w:r w:rsidR="001839D3">
        <w:rPr>
          <w:rFonts w:ascii="Times New Roman" w:hAnsi="Times New Roman"/>
          <w:lang w:val="en-US"/>
        </w:rPr>
        <w:t xml:space="preserve"> from systems with predators to systems without</w:t>
      </w:r>
      <w:r w:rsidR="002C325D">
        <w:rPr>
          <w:rFonts w:ascii="Times New Roman" w:hAnsi="Times New Roman"/>
          <w:lang w:val="en-US"/>
        </w:rPr>
        <w:t xml:space="preserve"> ha</w:t>
      </w:r>
      <w:r w:rsidR="002221FB">
        <w:rPr>
          <w:rFonts w:ascii="Times New Roman" w:hAnsi="Times New Roman"/>
          <w:lang w:val="en-US"/>
        </w:rPr>
        <w:t>ve</w:t>
      </w:r>
      <w:r w:rsidR="002C325D">
        <w:rPr>
          <w:rFonts w:ascii="Times New Roman" w:hAnsi="Times New Roman"/>
          <w:lang w:val="en-US"/>
        </w:rPr>
        <w:t xml:space="preserve"> been associated with dramatic changes to phytoplankton </w:t>
      </w:r>
      <w:r w:rsidR="00720487">
        <w:rPr>
          <w:rFonts w:ascii="Times New Roman" w:hAnsi="Times New Roman"/>
          <w:lang w:val="en-US"/>
        </w:rPr>
        <w:t xml:space="preserve">biomass </w:t>
      </w:r>
      <w:r w:rsidR="002C325D">
        <w:rPr>
          <w:rFonts w:ascii="Times New Roman" w:hAnsi="Times New Roman"/>
          <w:lang w:val="en-US"/>
        </w:rPr>
        <w:t xml:space="preserve">and ecosystem level fluxes of oxygen and carbon </w:t>
      </w:r>
      <w:r w:rsidR="00590AE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&lt;citation&gt;&lt;priority&gt;0&lt;/priority&gt;&lt;uuid&gt;003D5504-AAC0-46BD-B663-92E1203BDF3C&lt;/uuid&gt;&lt;publications&gt;&lt;publication&gt;&lt;subtype&gt;400&lt;/subtype&gt;&lt;publisher&gt;Nature Publishing Group&lt;/publisher&gt;&lt;title&gt;Predator-induced reduction of freshwater carbon dioxide emissions&lt;/title&gt;&lt;url&gt;http://dx.doi.org/10.1038/ngeo1734&lt;/url&gt;&lt;volume&gt;6&lt;/volume&gt;&lt;publication_date&gt;99201302171200000000222000&lt;/publication_date&gt;&lt;uuid&gt;52961346-5106-4BAC-9A7B-24EAAB16FEB9&lt;/uuid&gt;&lt;type&gt;400&lt;/type&gt;&lt;number&gt;3&lt;/number&gt;&lt;doi&gt;10.1038/ngeo1734&lt;/doi&gt;&lt;startpage&gt;191&lt;/startpage&gt;&lt;endpage&gt;194&lt;/endpage&gt;&lt;bundle&gt;&lt;publication&gt;&lt;title&gt;Nature Geoscience&lt;/title&gt;&lt;uuid&gt;C66B83EB-3A73-4C05-BE69-C6DC716CC7D5&lt;/uuid&gt;&lt;subtype&gt;-100&lt;/subtype&gt;&lt;publisher&gt;Nature Publishing Group&lt;/publisher&gt;&lt;type&gt;-100&lt;/type&gt;&lt;/publication&gt;&lt;/bundle&gt;&lt;authors&gt;&lt;author&gt;&lt;lastName&gt;Atwood&lt;/lastName&gt;&lt;firstName&gt;Trisha&lt;/firstName&gt;&lt;middleNames&gt;B&lt;/middleNames&gt;&lt;/author&gt;&lt;author&gt;&lt;lastName&gt;Hammill&lt;/lastName&gt;&lt;firstName&gt;Edd&lt;/firstName&gt;&lt;/author&gt;&lt;author&gt;&lt;lastName&gt;Greig&lt;/lastName&gt;&lt;firstName&gt;Hamish&lt;/firstName&gt;&lt;middleNames&gt;S&lt;/middleNames&gt;&lt;/author&gt;&lt;author&gt;&lt;lastName&gt;Kratina&lt;/lastName&gt;&lt;firstName&gt;Pavel&lt;/firstName&gt;&lt;/author&gt;&lt;author&gt;&lt;lastName&gt;Shurin&lt;/lastName&gt;&lt;firstName&gt;Jonathan&lt;/firstName&gt;&lt;middleNames&gt;B&lt;/middleNames&gt;&lt;/author&gt;&lt;author&gt;&lt;lastName&gt;Srivastava&lt;/lastName&gt;&lt;firstName&gt;Diane&lt;/firstName&gt;&lt;middleNames&gt;S&lt;/middleNames&gt;&lt;/author&gt;&lt;author&gt;&lt;lastName&gt;Richardson&lt;/lastName&gt;&lt;firstName&gt;John&lt;/firstName&gt;&lt;middleNames&gt;S&lt;/middleNames&gt;&lt;/author&gt;&lt;/authors&gt;&lt;/publication&gt;&lt;publication&gt;&lt;subtype&gt;400&lt;/subtype&gt;&lt;title&gt;Influence of food web structure on carbon exchange between lakes and the atmosphere&lt;/title&gt;&lt;volume&gt;277&lt;/volume&gt;&lt;publication_date&gt;99199701031200000000222000&lt;/publication_date&gt;&lt;uuid&gt;BD8E8FA1-4DA0-420E-8FC2-0BAC2ADECFE1&lt;/uuid&gt;&lt;type&gt;400&lt;/type&gt;&lt;startpage&gt;248&lt;/startpage&gt;&lt;endpage&gt;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chindler&lt;/lastName&gt;&lt;firstName&gt;D&lt;/firstName&gt;&lt;middleNames&gt;E&lt;/middleNames&gt;&lt;/author&gt;&lt;author&gt;&lt;lastName&gt;Carpenter&lt;/lastName&gt;&lt;firstName&gt;S&lt;/firstName&gt;&lt;middleNames&gt;R&lt;/middleNames&gt;&lt;/author&gt;&lt;author&gt;&lt;lastName&gt;Cole&lt;/lastName&gt;&lt;firstName&gt;J&lt;/firstName&gt;&lt;middleNames&gt;J&lt;/middleNames&gt;&lt;/author&gt;&lt;author&gt;&lt;lastName&gt;Kitchell&lt;/lastName&gt;&lt;firstName&gt;J&lt;/firstName&gt;&lt;middleNames&gt;F&lt;/middleNames&gt;&lt;/author&gt;&lt;author&gt;&lt;lastName&gt;Pace&lt;/lastName&gt;&lt;firstName&gt;M&lt;/firstName&gt;&lt;middleNames&gt;L&lt;/middleNames&gt;&lt;/author&gt;&lt;/authors&gt;&lt;/publication&gt;&lt;publication&gt;&lt;subtype&gt;400&lt;/subtype&gt;&lt;title&gt;Consumer Control of Lake Productivity&lt;/title&gt;&lt;volume&gt;38&lt;/volume&gt;&lt;publication_date&gt;99200712251200000000222000&lt;/publication_date&gt;&lt;uuid&gt;576681D7-AC5E-4CD7-A1B8-8ED84C81C3C8&lt;/uuid&gt;&lt;type&gt;400&lt;/type&gt;&lt;number&gt;11&lt;/number&gt;&lt;startpage&gt;764&lt;/startpage&gt;&lt;endpage&gt;769&lt;/endpage&gt;&lt;bundle&gt;&lt;publication&gt;&lt;title&gt;Bioscience&lt;/title&gt;&lt;uuid&gt;C23BCC2C-B1FA-4E7B-8FA0-1A7F4FC6A0FC&lt;/uuid&gt;&lt;subtype&gt;-100&lt;/subtype&gt;&lt;type&gt;-100&lt;/type&gt;&lt;/publication&gt;&lt;/bundle&gt;&lt;authors&gt;&lt;author&gt;&lt;lastName&gt;Carpenter&lt;/lastName&gt;&lt;firstName&gt;S&lt;/firstName&gt;&lt;middleNames&gt;R&lt;/middleNames&gt;&lt;/author&gt;&lt;author&gt;&lt;lastName&gt;Kitchell&lt;/lastName&gt;&lt;firstName&gt;J&lt;/firstName&gt;&lt;middleNames&gt;F&lt;/middleNames&gt;&lt;/author&gt;&lt;/authors&gt;&lt;/publication&gt;&lt;/publications&gt;&lt;cites&gt;&lt;/cites&gt;&lt;/citation&gt;</w:instrText>
      </w:r>
      <w:r w:rsidR="00590AE2">
        <w:rPr>
          <w:rFonts w:ascii="Times New Roman" w:hAnsi="Times New Roman"/>
          <w:lang w:val="en-US"/>
        </w:rPr>
        <w:fldChar w:fldCharType="separate"/>
      </w:r>
      <w:r w:rsidR="009C00F3">
        <w:rPr>
          <w:rFonts w:ascii="Times New Roman" w:hAnsi="Times New Roman"/>
          <w:lang w:val="en-US" w:eastAsia="de-DE"/>
        </w:rPr>
        <w:t>[19,21,22]</w:t>
      </w:r>
      <w:r w:rsidR="00590AE2">
        <w:rPr>
          <w:rFonts w:ascii="Times New Roman" w:hAnsi="Times New Roman"/>
          <w:lang w:val="en-US"/>
        </w:rPr>
        <w:fldChar w:fldCharType="end"/>
      </w:r>
      <w:r w:rsidR="002C325D">
        <w:rPr>
          <w:rFonts w:ascii="Times New Roman" w:hAnsi="Times New Roman"/>
          <w:lang w:val="en-US"/>
        </w:rPr>
        <w:t xml:space="preserve">. </w:t>
      </w:r>
    </w:p>
    <w:p w14:paraId="1E6DDB56" w14:textId="77777777" w:rsidR="00084017" w:rsidRDefault="00084017" w:rsidP="00084017">
      <w:pPr>
        <w:widowControl w:val="0"/>
        <w:autoSpaceDE w:val="0"/>
        <w:autoSpaceDN w:val="0"/>
        <w:adjustRightInd w:val="0"/>
        <w:spacing w:after="0" w:line="480" w:lineRule="auto"/>
        <w:rPr>
          <w:ins w:id="178" w:author="Mary O'Connor" w:date="2018-10-30T06:56:00Z"/>
          <w:rFonts w:ascii="Times New Roman" w:hAnsi="Times New Roman"/>
          <w:lang w:val="en-US"/>
        </w:rPr>
      </w:pPr>
    </w:p>
    <w:p w14:paraId="035B32EA" w14:textId="04D15D35" w:rsidR="00084017" w:rsidRDefault="00084017" w:rsidP="00084017">
      <w:pPr>
        <w:widowControl w:val="0"/>
        <w:autoSpaceDE w:val="0"/>
        <w:autoSpaceDN w:val="0"/>
        <w:adjustRightInd w:val="0"/>
        <w:spacing w:after="0" w:line="480" w:lineRule="auto"/>
        <w:rPr>
          <w:ins w:id="179" w:author="Mary O'Connor" w:date="2018-10-30T06:56:00Z"/>
          <w:rFonts w:ascii="Times New Roman" w:hAnsi="Times New Roman"/>
          <w:lang w:val="en-US"/>
        </w:rPr>
      </w:pPr>
      <w:ins w:id="180" w:author="Mary O'Connor" w:date="2018-10-30T06:56:00Z">
        <w:r>
          <w:rPr>
            <w:rFonts w:ascii="Times New Roman" w:hAnsi="Times New Roman"/>
            <w:lang w:val="en-US"/>
          </w:rPr>
          <w:t>Hypotheses</w:t>
        </w:r>
      </w:ins>
    </w:p>
    <w:p w14:paraId="6EF17080" w14:textId="67DE1F76" w:rsidR="00084017" w:rsidRDefault="00084017">
      <w:pPr>
        <w:widowControl w:val="0"/>
        <w:autoSpaceDE w:val="0"/>
        <w:autoSpaceDN w:val="0"/>
        <w:adjustRightInd w:val="0"/>
        <w:spacing w:after="0" w:line="480" w:lineRule="auto"/>
        <w:rPr>
          <w:rFonts w:ascii="Times New Roman" w:hAnsi="Times New Roman"/>
          <w:lang w:val="en-US"/>
        </w:rPr>
        <w:pPrChange w:id="181" w:author="Mary O'Connor" w:date="2018-10-30T06:56:00Z">
          <w:pPr>
            <w:widowControl w:val="0"/>
            <w:autoSpaceDE w:val="0"/>
            <w:autoSpaceDN w:val="0"/>
            <w:adjustRightInd w:val="0"/>
            <w:spacing w:after="0" w:line="480" w:lineRule="auto"/>
            <w:ind w:firstLine="720"/>
          </w:pPr>
        </w:pPrChange>
      </w:pPr>
      <w:ins w:id="182" w:author="Mary O'Connor" w:date="2018-10-30T06:56:00Z">
        <w:r>
          <w:rPr>
            <w:rFonts w:ascii="Times New Roman" w:hAnsi="Times New Roman"/>
            <w:lang w:val="en-US"/>
          </w:rPr>
          <w:t xml:space="preserve">Hypothesis 1: </w:t>
        </w:r>
      </w:ins>
      <w:ins w:id="183" w:author="Mary O'Connor" w:date="2018-10-30T06:57:00Z">
        <w:r>
          <w:rPr>
            <w:rFonts w:ascii="Times New Roman" w:hAnsi="Times New Roman"/>
            <w:lang w:val="en-US"/>
          </w:rPr>
          <w:t>Warming strengthens a trophic cascade</w:t>
        </w:r>
      </w:ins>
    </w:p>
    <w:p w14:paraId="1F21751E" w14:textId="4AEDC345" w:rsidR="004F7F01" w:rsidRDefault="004F7F01" w:rsidP="004F7F01">
      <w:pPr>
        <w:widowControl w:val="0"/>
        <w:autoSpaceDE w:val="0"/>
        <w:autoSpaceDN w:val="0"/>
        <w:adjustRightInd w:val="0"/>
        <w:spacing w:after="0" w:line="480" w:lineRule="auto"/>
        <w:rPr>
          <w:ins w:id="184" w:author="Mary O'Connor" w:date="2018-10-30T07:26:00Z"/>
          <w:rFonts w:ascii="Times New Roman" w:hAnsi="Times New Roman"/>
          <w:lang w:val="en-US"/>
        </w:rPr>
      </w:pPr>
      <w:ins w:id="185" w:author="Mary O'Connor" w:date="2018-10-30T07:07:00Z">
        <w:r>
          <w:rPr>
            <w:rFonts w:ascii="Times New Roman" w:hAnsi="Times New Roman"/>
            <w:lang w:val="en-US"/>
          </w:rPr>
          <w:tab/>
          <w:t xml:space="preserve">We predicted that </w:t>
        </w:r>
      </w:ins>
      <w:ins w:id="186" w:author="Mary O'Connor" w:date="2018-10-30T07:09:00Z">
        <w:r>
          <w:rPr>
            <w:rFonts w:ascii="Times New Roman" w:hAnsi="Times New Roman"/>
            <w:lang w:val="en-US"/>
          </w:rPr>
          <w:t>grazing and predation (</w:t>
        </w:r>
      </w:ins>
      <w:ins w:id="187" w:author="Mary O'Connor" w:date="2018-10-30T07:08:00Z">
        <w:r>
          <w:rPr>
            <w:rFonts w:ascii="Times New Roman" w:hAnsi="Times New Roman"/>
            <w:lang w:val="en-US"/>
          </w:rPr>
          <w:t>here</w:t>
        </w:r>
      </w:ins>
      <w:ins w:id="188" w:author="Mary O'Connor" w:date="2018-10-30T07:09:00Z">
        <w:r>
          <w:rPr>
            <w:rFonts w:ascii="Times New Roman" w:hAnsi="Times New Roman"/>
            <w:lang w:val="en-US"/>
          </w:rPr>
          <w:t>after, ‘</w:t>
        </w:r>
      </w:ins>
      <w:ins w:id="189" w:author="Mary O'Connor" w:date="2018-10-30T07:07:00Z">
        <w:r>
          <w:rPr>
            <w:rFonts w:ascii="Times New Roman" w:hAnsi="Times New Roman"/>
            <w:lang w:val="en-US"/>
          </w:rPr>
          <w:t>trophic interactions</w:t>
        </w:r>
      </w:ins>
      <w:ins w:id="190" w:author="Mary O'Connor" w:date="2018-10-30T07:09:00Z">
        <w:r>
          <w:rPr>
            <w:rFonts w:ascii="Times New Roman" w:hAnsi="Times New Roman"/>
            <w:lang w:val="en-US"/>
          </w:rPr>
          <w:t>’)</w:t>
        </w:r>
      </w:ins>
      <w:ins w:id="191" w:author="Mary O'Connor" w:date="2018-10-30T07:07:00Z">
        <w:r>
          <w:rPr>
            <w:rFonts w:ascii="Times New Roman" w:hAnsi="Times New Roman"/>
            <w:lang w:val="en-US"/>
          </w:rPr>
          <w:t xml:space="preserve"> affect the amount of phytoplankton biomass, net ecosystem production and ecosystem respiration in our experimental ecosystems (intercepts in Figure 1). Our reference state for all comparisons is the algae-only (A) treatment, without </w:t>
        </w:r>
      </w:ins>
      <w:ins w:id="192" w:author="Mary O'Connor" w:date="2018-10-30T07:09:00Z">
        <w:r>
          <w:rPr>
            <w:rFonts w:ascii="Times New Roman" w:hAnsi="Times New Roman"/>
            <w:lang w:val="en-US"/>
          </w:rPr>
          <w:t xml:space="preserve">added </w:t>
        </w:r>
      </w:ins>
      <w:ins w:id="193" w:author="Mary O'Connor" w:date="2018-10-30T07:07:00Z">
        <w:r>
          <w:rPr>
            <w:rFonts w:ascii="Times New Roman" w:hAnsi="Times New Roman"/>
            <w:lang w:val="en-US"/>
          </w:rPr>
          <w:t xml:space="preserve">grazers or predators. Grazing was expected to reduce algal abundance in the AG treatment, and predation on grazers was expected to reverse effects of grazing so that algal abundance </w:t>
        </w:r>
      </w:ins>
      <w:ins w:id="194" w:author="Mary O'Connor" w:date="2018-10-30T07:11:00Z">
        <w:r>
          <w:rPr>
            <w:rFonts w:ascii="Times New Roman" w:hAnsi="Times New Roman"/>
            <w:lang w:val="en-US"/>
          </w:rPr>
          <w:t xml:space="preserve">in the AGP treatment </w:t>
        </w:r>
      </w:ins>
      <w:ins w:id="195" w:author="Mary O'Connor" w:date="2018-10-30T07:07:00Z">
        <w:r>
          <w:rPr>
            <w:rFonts w:ascii="Times New Roman" w:hAnsi="Times New Roman"/>
            <w:lang w:val="en-US"/>
          </w:rPr>
          <w:t>was similar to the no-consumer (A) treatment (</w:t>
        </w:r>
      </w:ins>
      <w:ins w:id="196" w:author="Mary O'Connor" w:date="2018-10-30T07:12:00Z">
        <w:r>
          <w:rPr>
            <w:rFonts w:ascii="Times New Roman" w:hAnsi="Times New Roman"/>
            <w:lang w:val="en-US"/>
          </w:rPr>
          <w:t xml:space="preserve">comparing </w:t>
        </w:r>
      </w:ins>
      <w:ins w:id="197" w:author="Mary O'Connor" w:date="2018-10-30T07:13:00Z">
        <w:r>
          <w:rPr>
            <w:rFonts w:ascii="Times New Roman" w:hAnsi="Times New Roman"/>
            <w:lang w:val="en-US"/>
          </w:rPr>
          <w:t>intercepts</w:t>
        </w:r>
      </w:ins>
      <w:ins w:id="198" w:author="Mary O'Connor" w:date="2018-10-30T07:12:00Z">
        <w:r>
          <w:rPr>
            <w:rFonts w:ascii="Times New Roman" w:hAnsi="Times New Roman"/>
            <w:lang w:val="en-US"/>
          </w:rPr>
          <w:t xml:space="preserve"> in </w:t>
        </w:r>
      </w:ins>
      <w:ins w:id="199" w:author="Mary O'Connor" w:date="2018-10-30T07:07:00Z">
        <w:r>
          <w:rPr>
            <w:rFonts w:ascii="Times New Roman" w:hAnsi="Times New Roman"/>
            <w:lang w:val="en-US"/>
          </w:rPr>
          <w:t xml:space="preserve">Figure 1). </w:t>
        </w:r>
      </w:ins>
      <w:ins w:id="200" w:author="Mary O'Connor" w:date="2018-10-30T07:10:00Z">
        <w:r>
          <w:rPr>
            <w:rFonts w:ascii="Times New Roman" w:hAnsi="Times New Roman"/>
            <w:lang w:val="en-US"/>
          </w:rPr>
          <w:t xml:space="preserve">This pattern of predation reversing effects of grazers on plant biomass or production is called a ‘trophic cascade’. </w:t>
        </w:r>
      </w:ins>
      <w:ins w:id="201" w:author="Mary O'Connor" w:date="2018-10-30T07:08:00Z">
        <w:r>
          <w:rPr>
            <w:rFonts w:ascii="Times New Roman" w:hAnsi="Times New Roman"/>
            <w:lang w:val="en-US"/>
          </w:rPr>
          <w:t xml:space="preserve">In our analysis, we estimated the strength of the trophic cascade as the ratio of primary producer biomass (or productivity) in the presence of predators (AGP) </w:t>
        </w:r>
        <w:r w:rsidRPr="00A4319C">
          <w:rPr>
            <w:rFonts w:ascii="Times New Roman" w:hAnsi="Times New Roman"/>
            <w:i/>
            <w:lang w:val="en-US"/>
          </w:rPr>
          <w:t xml:space="preserve">vs </w:t>
        </w:r>
        <w:r>
          <w:rPr>
            <w:rFonts w:ascii="Times New Roman" w:hAnsi="Times New Roman"/>
            <w:lang w:val="en-US"/>
          </w:rPr>
          <w:t>in predator-free environments (AG) (</w:t>
        </w:r>
        <w:proofErr w:type="spellStart"/>
        <w:r>
          <w:rPr>
            <w:rFonts w:ascii="Times New Roman" w:hAnsi="Times New Roman"/>
            <w:lang w:val="en-US"/>
          </w:rPr>
          <w:t>Shurin</w:t>
        </w:r>
        <w:proofErr w:type="spellEnd"/>
        <w:r>
          <w:rPr>
            <w:rFonts w:ascii="Times New Roman" w:hAnsi="Times New Roman"/>
            <w:lang w:val="en-US"/>
          </w:rPr>
          <w:t xml:space="preserve"> et al 2002). We predicted that predators would reduce the abundance of zooplankton through </w:t>
        </w:r>
        <w:r w:rsidRPr="001F216F">
          <w:rPr>
            <w:rFonts w:ascii="Times New Roman" w:hAnsi="Times New Roman"/>
          </w:rPr>
          <w:t>predation</w:t>
        </w:r>
        <w:r>
          <w:rPr>
            <w:rFonts w:ascii="Times New Roman" w:hAnsi="Times New Roman"/>
            <w:lang w:val="en-US"/>
          </w:rPr>
          <w:t xml:space="preserve">, and shift their composition to smaller sizes and less-edible species, typical of classic freshwater trophic cascades (Brooks and Dodson). </w:t>
        </w:r>
      </w:ins>
    </w:p>
    <w:p w14:paraId="1E691997" w14:textId="58EC21A6" w:rsidR="006B1AF4" w:rsidRDefault="006B1AF4" w:rsidP="004F7F01">
      <w:pPr>
        <w:widowControl w:val="0"/>
        <w:autoSpaceDE w:val="0"/>
        <w:autoSpaceDN w:val="0"/>
        <w:adjustRightInd w:val="0"/>
        <w:spacing w:after="0" w:line="480" w:lineRule="auto"/>
        <w:rPr>
          <w:ins w:id="202" w:author="Mary O'Connor" w:date="2018-10-30T07:26:00Z"/>
          <w:rFonts w:ascii="Times New Roman" w:hAnsi="Times New Roman"/>
          <w:lang w:val="en-US"/>
        </w:rPr>
      </w:pPr>
    </w:p>
    <w:p w14:paraId="75D3B352" w14:textId="37BA3ACA" w:rsidR="006B1AF4" w:rsidRDefault="006B1AF4" w:rsidP="004F7F01">
      <w:pPr>
        <w:widowControl w:val="0"/>
        <w:autoSpaceDE w:val="0"/>
        <w:autoSpaceDN w:val="0"/>
        <w:adjustRightInd w:val="0"/>
        <w:spacing w:after="0" w:line="480" w:lineRule="auto"/>
        <w:rPr>
          <w:ins w:id="203" w:author="Mary O'Connor" w:date="2018-10-30T07:12:00Z"/>
          <w:rFonts w:ascii="Times New Roman" w:hAnsi="Times New Roman"/>
          <w:lang w:val="en-US"/>
        </w:rPr>
      </w:pPr>
      <w:ins w:id="204" w:author="Mary O'Connor" w:date="2018-10-30T07:26:00Z">
        <w:r>
          <w:rPr>
            <w:rFonts w:ascii="Times New Roman" w:hAnsi="Times New Roman"/>
            <w:lang w:val="en-US"/>
          </w:rPr>
          <w:t>Hypothesis 2: temperature dependence of biomass, net ecosystem production and respiration</w:t>
        </w:r>
      </w:ins>
    </w:p>
    <w:p w14:paraId="4E81E072" w14:textId="061E1F06" w:rsidR="004F7F01" w:rsidRDefault="004F7F01">
      <w:pPr>
        <w:widowControl w:val="0"/>
        <w:autoSpaceDE w:val="0"/>
        <w:autoSpaceDN w:val="0"/>
        <w:adjustRightInd w:val="0"/>
        <w:spacing w:after="0" w:line="480" w:lineRule="auto"/>
        <w:rPr>
          <w:ins w:id="205" w:author="Mary O'Connor" w:date="2018-10-29T13:03:00Z"/>
          <w:rFonts w:ascii="Times New Roman" w:hAnsi="Times New Roman"/>
          <w:lang w:val="en-US"/>
        </w:rPr>
      </w:pPr>
      <w:ins w:id="206" w:author="Mary O'Connor" w:date="2018-10-30T07:13:00Z">
        <w:r>
          <w:rPr>
            <w:rFonts w:ascii="Times New Roman" w:hAnsi="Times New Roman"/>
            <w:lang w:val="en-US"/>
          </w:rPr>
          <w:tab/>
        </w:r>
      </w:ins>
      <w:ins w:id="207" w:author="Mary O'Connor" w:date="2018-10-30T07:14:00Z">
        <w:r>
          <w:rPr>
            <w:rFonts w:ascii="Times New Roman" w:hAnsi="Times New Roman"/>
            <w:lang w:val="en-US"/>
          </w:rPr>
          <w:t xml:space="preserve">Our primary focus in this study is understanding the temperature dependence of </w:t>
        </w:r>
        <w:r>
          <w:rPr>
            <w:rFonts w:ascii="Times New Roman" w:hAnsi="Times New Roman"/>
            <w:lang w:val="en-US"/>
          </w:rPr>
          <w:lastRenderedPageBreak/>
          <w:t xml:space="preserve">community biomass and ecosystem function. </w:t>
        </w:r>
      </w:ins>
      <w:del w:id="208" w:author="Mary O'Connor" w:date="2018-10-30T07:13:00Z">
        <w:r w:rsidR="005B79B7" w:rsidDel="004F7F01">
          <w:rPr>
            <w:rFonts w:ascii="Times New Roman" w:hAnsi="Times New Roman"/>
            <w:lang w:val="en-US"/>
          </w:rPr>
          <w:tab/>
        </w:r>
      </w:del>
      <w:r w:rsidR="00F979FB">
        <w:rPr>
          <w:rFonts w:ascii="Times New Roman" w:hAnsi="Times New Roman"/>
          <w:lang w:val="en-US"/>
        </w:rPr>
        <w:t>Drawing o</w:t>
      </w:r>
      <w:r w:rsidR="00382F8D">
        <w:rPr>
          <w:rFonts w:ascii="Times New Roman" w:hAnsi="Times New Roman"/>
          <w:lang w:val="en-US"/>
        </w:rPr>
        <w:t xml:space="preserve">n recent empirical </w:t>
      </w:r>
      <w:r w:rsidR="00624EF5">
        <w:rPr>
          <w:rFonts w:ascii="Times New Roman" w:hAnsi="Times New Roman"/>
          <w:lang w:val="en-US"/>
        </w:rPr>
        <w:t xml:space="preserve">evidence </w:t>
      </w:r>
      <w:r w:rsidR="00382F8D">
        <w:rPr>
          <w:rFonts w:ascii="Times New Roman" w:hAnsi="Times New Roman"/>
          <w:lang w:val="en-US"/>
        </w:rPr>
        <w:t xml:space="preserve">and theory that temperature alters the strength of species interactions </w:t>
      </w:r>
      <w:r w:rsidR="00590AE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&lt;citation&gt;&lt;priority&gt;0&lt;/priority&gt;&lt;uuid&gt;5B0CFC92-5E35-460B-9916-0B12044E2D95&lt;/uuid&gt;&lt;publications&gt;&lt;publication&gt;&lt;subtype&gt;400&lt;/subtype&gt;&lt;title&gt;A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Climate warming strengthens indirect interactions in an old-field food web&lt;/title&gt;&lt;url&gt;https://www.readcube.com/articles/10.1890/08-2254.1?no_additional_access=1&amp;amp;publisher=wiley&amp;amp;access_api=1&amp;amp;parent_url=https:%2F%2Fesajournals.onlinelibrary.wiley.com%2Fdoi%2Fepdf%2F10.1890%2F08-2254.1&amp;amp;preview=1&amp;amp;ssl=1&lt;/url&gt;&lt;volume&gt;90&lt;/volume&gt;&lt;publication_date&gt;99200908111200000000222000&lt;/publication_date&gt;&lt;uuid&gt;DFF08F19-516A-4F8F-A342-5A892836F3FD&lt;/uuid&gt;&lt;type&gt;400&lt;/type&gt;&lt;number&gt;9&lt;/number&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lt;/firstName&gt;&lt;middleNames&gt;P&lt;/middleNames&gt;&lt;/author&gt;&lt;author&gt;&lt;lastName&gt;Schmitz&lt;/lastName&gt;&lt;firstName&gt;O&lt;/firstName&gt;&lt;middleNames&gt;J&lt;/middleNames&gt;&lt;/author&gt;&lt;/authors&gt;&lt;/publication&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title&gt;Regulation of Keystone Predation by Small Changes in Ocean Temperature&lt;/title&gt;&lt;volume&gt;283&lt;/volume&gt;&lt;publication_date&gt;99199903231200000000222000&lt;/publication_date&gt;&lt;uuid&gt;E3A44D07-A909-4B33-803F-DBD7CA3B13CF&lt;/uuid&gt;&lt;type&gt;400&lt;/type&gt;&lt;startpage&gt;2095&lt;/startpage&gt;&lt;endpage&gt;2097&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anford&lt;/lastName&gt;&lt;firstName&gt;E&lt;/firstName&gt;&lt;/author&gt;&lt;/authors&gt;&lt;/publication&gt;&lt;publication&gt;&lt;subtype&gt;400&lt;/subtype&gt;&lt;title&gt;Metabolic approaches to understanding climate change impacts on seasonal host-macroparasite dynamics&lt;/title&gt;&lt;url&gt;http://doi.wiley.com/10.1111/ele.12022&lt;/url&gt;&lt;volume&gt;16&lt;/volume&gt;&lt;publication_date&gt;99201311161200000000222000&lt;/publication_date&gt;&lt;uuid&gt;DD435958-EEC0-4733-A4AD-BEC1275382C0&lt;/uuid&gt;&lt;version&gt;2&lt;/version&gt;&lt;type&gt;400&lt;/type&gt;&lt;number&gt;1&lt;/number&gt;&lt;citekey&gt;Molnar:2012jf&lt;/citekey&gt;&lt;doi&gt;10.1111/ele.12022&lt;/doi&gt;&lt;startpage&gt;9&lt;/startpage&gt;&lt;endpage&gt;21&lt;/endpage&gt;&lt;bundle&gt;&lt;publication&gt;&lt;title&gt;Ecology Letters&lt;/title&gt;&lt;uuid&gt;0B79CCD1-AFB5-4A8E-8C1E-0352D5F26433&lt;/uuid&gt;&lt;subtype&gt;-100&lt;/subtype&gt;&lt;type&gt;-100&lt;/type&gt;&lt;/publication&gt;&lt;/bundle&gt;&lt;authors&gt;&lt;author&gt;&lt;lastName&gt;Molnár&lt;/lastName&gt;&lt;firstName&gt;Péter&lt;/firstName&gt;&lt;middleNames&gt;K&lt;/middleNames&gt;&lt;/author&gt;&lt;author&gt;&lt;lastName&gt;Kutz&lt;/lastName&gt;&lt;firstName&gt;Susan&lt;/firstName&gt;&lt;middleNames&gt;J&lt;/middleNames&gt;&lt;/author&gt;&lt;author&gt;&lt;lastName&gt;Hoar&lt;/lastName&gt;&lt;firstName&gt;Bryanne&lt;/firstName&gt;&lt;middleNames&gt;M&lt;/middleNames&gt;&lt;/author&gt;&lt;author&gt;&lt;lastName&gt;Dobson&lt;/lastName&gt;&lt;firstName&gt;Andrew&lt;/firstName&gt;&lt;middleNames&gt;P&lt;/middleNames&gt;&lt;/author&gt;&lt;/authors&gt;&lt;editors&gt;&lt;author&gt;&lt;lastName&gt;Bonsall&lt;/lastName&gt;&lt;firstName&gt;Michael&lt;/firstName&gt;&lt;/author&gt;&lt;/editors&gt;&lt;/publication&gt;&lt;/publications&gt;&lt;cites&gt;&lt;/cites&gt;&lt;/citation&gt;</w:instrText>
      </w:r>
      <w:r w:rsidR="00590AE2">
        <w:rPr>
          <w:rFonts w:ascii="Times New Roman" w:hAnsi="Times New Roman"/>
          <w:lang w:val="en-US"/>
        </w:rPr>
        <w:fldChar w:fldCharType="separate"/>
      </w:r>
      <w:r w:rsidR="009C00F3">
        <w:rPr>
          <w:rFonts w:ascii="Times New Roman" w:hAnsi="Times New Roman"/>
          <w:lang w:val="en-US" w:eastAsia="de-DE"/>
        </w:rPr>
        <w:t>[5,6,14,23-25]</w:t>
      </w:r>
      <w:r w:rsidR="00590AE2">
        <w:rPr>
          <w:rFonts w:ascii="Times New Roman" w:hAnsi="Times New Roman"/>
          <w:lang w:val="en-US"/>
        </w:rPr>
        <w:fldChar w:fldCharType="end"/>
      </w:r>
      <w:r w:rsidR="00382F8D">
        <w:rPr>
          <w:rFonts w:ascii="Times New Roman" w:hAnsi="Times New Roman"/>
          <w:lang w:val="en-US"/>
        </w:rPr>
        <w:t>, w</w:t>
      </w:r>
      <w:r w:rsidR="00D74D2D">
        <w:rPr>
          <w:rFonts w:ascii="Times New Roman" w:hAnsi="Times New Roman"/>
          <w:lang w:val="en-US"/>
        </w:rPr>
        <w:t xml:space="preserve">e </w:t>
      </w:r>
      <w:r w:rsidR="002221FB">
        <w:rPr>
          <w:rFonts w:ascii="Times New Roman" w:hAnsi="Times New Roman"/>
          <w:lang w:val="en-US"/>
        </w:rPr>
        <w:t xml:space="preserve">predicted </w:t>
      </w:r>
      <w:r w:rsidR="00D74D2D">
        <w:rPr>
          <w:rFonts w:ascii="Times New Roman" w:hAnsi="Times New Roman"/>
          <w:lang w:val="en-US"/>
        </w:rPr>
        <w:t xml:space="preserve">that </w:t>
      </w:r>
      <w:r w:rsidR="00F979FB">
        <w:rPr>
          <w:rFonts w:ascii="Times New Roman" w:hAnsi="Times New Roman"/>
          <w:lang w:val="en-US"/>
        </w:rPr>
        <w:t xml:space="preserve">increasing temperature would strengthen </w:t>
      </w:r>
      <w:r w:rsidR="005B79B7">
        <w:rPr>
          <w:rFonts w:ascii="Times New Roman" w:hAnsi="Times New Roman"/>
          <w:lang w:val="en-US"/>
        </w:rPr>
        <w:t>the</w:t>
      </w:r>
      <w:r w:rsidR="00D74D2D">
        <w:rPr>
          <w:rFonts w:ascii="Times New Roman" w:hAnsi="Times New Roman"/>
          <w:lang w:val="en-US"/>
        </w:rPr>
        <w:t xml:space="preserve"> trophic cascade</w:t>
      </w:r>
      <w:r w:rsidR="005B79B7">
        <w:rPr>
          <w:rFonts w:ascii="Times New Roman" w:hAnsi="Times New Roman"/>
          <w:lang w:val="en-US"/>
        </w:rPr>
        <w:t xml:space="preserve"> in </w:t>
      </w:r>
      <w:r w:rsidR="00F840BA">
        <w:rPr>
          <w:rFonts w:ascii="Times New Roman" w:hAnsi="Times New Roman"/>
          <w:lang w:val="en-US"/>
        </w:rPr>
        <w:t>our experimental aquatic</w:t>
      </w:r>
      <w:r w:rsidR="005B79B7">
        <w:rPr>
          <w:rFonts w:ascii="Times New Roman" w:hAnsi="Times New Roman"/>
          <w:lang w:val="en-US"/>
        </w:rPr>
        <w:t xml:space="preserve"> communities</w:t>
      </w:r>
      <w:r w:rsidR="00D74D2D">
        <w:rPr>
          <w:rFonts w:ascii="Times New Roman" w:hAnsi="Times New Roman"/>
          <w:lang w:val="en-US"/>
        </w:rPr>
        <w:t xml:space="preserve"> (</w:t>
      </w:r>
      <w:r w:rsidR="005F416F">
        <w:rPr>
          <w:rFonts w:ascii="Times New Roman" w:hAnsi="Times New Roman"/>
          <w:lang w:val="en-US"/>
        </w:rPr>
        <w:t xml:space="preserve">the ‘species interactions matter’ hypothesis, </w:t>
      </w:r>
      <w:r w:rsidR="008765BC">
        <w:rPr>
          <w:rFonts w:ascii="Times New Roman" w:hAnsi="Times New Roman"/>
          <w:lang w:val="en-US"/>
        </w:rPr>
        <w:t>Fig 1</w:t>
      </w:r>
      <w:r w:rsidR="00D74D2D">
        <w:rPr>
          <w:rFonts w:ascii="Times New Roman" w:hAnsi="Times New Roman"/>
          <w:lang w:val="en-US"/>
        </w:rPr>
        <w:t xml:space="preserve">). </w:t>
      </w:r>
      <w:ins w:id="209" w:author="Mary O'Connor" w:date="2018-10-30T07:15:00Z">
        <w:r w:rsidR="006B1AF4">
          <w:rPr>
            <w:rFonts w:ascii="Times New Roman" w:hAnsi="Times New Roman"/>
            <w:lang w:val="en-US"/>
          </w:rPr>
          <w:t xml:space="preserve">In the absence of consumers, increases in per capita rates of photosynthesis with temperature </w:t>
        </w:r>
      </w:ins>
      <w:ins w:id="210" w:author="Mary O'Connor" w:date="2018-10-30T07:16:00Z">
        <w:r w:rsidR="006B1AF4">
          <w:rPr>
            <w:rFonts w:ascii="Times New Roman" w:hAnsi="Times New Roman"/>
            <w:lang w:val="en-US"/>
          </w:rPr>
          <w:t xml:space="preserve">are expected to reduce standing stocks of algal biomass, due to the increased metabolic demand for individual </w:t>
        </w:r>
      </w:ins>
      <w:ins w:id="211" w:author="Mary O'Connor" w:date="2018-10-30T07:17:00Z">
        <w:r w:rsidR="006B1AF4">
          <w:rPr>
            <w:rFonts w:ascii="Times New Roman" w:hAnsi="Times New Roman"/>
            <w:lang w:val="en-US"/>
          </w:rPr>
          <w:t>productivity (Bernhardt, savage</w:t>
        </w:r>
      </w:ins>
      <w:ins w:id="212" w:author="Mary O'Connor" w:date="2018-10-30T09:56:00Z">
        <w:r w:rsidR="00E14F67">
          <w:rPr>
            <w:rFonts w:ascii="Times New Roman" w:hAnsi="Times New Roman"/>
            <w:lang w:val="en-US"/>
          </w:rPr>
          <w:t xml:space="preserve">, </w:t>
        </w:r>
        <w:proofErr w:type="spellStart"/>
        <w:r w:rsidR="00E14F67">
          <w:rPr>
            <w:rFonts w:ascii="Times New Roman" w:hAnsi="Times New Roman"/>
            <w:lang w:val="en-US"/>
          </w:rPr>
          <w:t>Barneche</w:t>
        </w:r>
        <w:proofErr w:type="spellEnd"/>
        <w:r w:rsidR="00E14F67">
          <w:rPr>
            <w:rFonts w:ascii="Times New Roman" w:hAnsi="Times New Roman"/>
            <w:lang w:val="en-US"/>
          </w:rPr>
          <w:t xml:space="preserve"> et al 2016</w:t>
        </w:r>
      </w:ins>
      <w:ins w:id="213" w:author="Mary O'Connor" w:date="2018-10-30T07:17:00Z">
        <w:r w:rsidR="006B1AF4">
          <w:rPr>
            <w:rFonts w:ascii="Times New Roman" w:hAnsi="Times New Roman"/>
            <w:lang w:val="en-US"/>
          </w:rPr>
          <w:t xml:space="preserve">). This prediction assumes that resources </w:t>
        </w:r>
      </w:ins>
      <w:ins w:id="214" w:author="Mary O'Connor" w:date="2018-10-30T07:18:00Z">
        <w:r w:rsidR="006B1AF4">
          <w:rPr>
            <w:rFonts w:ascii="Times New Roman" w:hAnsi="Times New Roman"/>
            <w:lang w:val="en-US"/>
          </w:rPr>
          <w:t xml:space="preserve">and losses to consumption </w:t>
        </w:r>
      </w:ins>
      <w:ins w:id="215" w:author="Mary O'Connor" w:date="2018-10-30T07:17:00Z">
        <w:r w:rsidR="006B1AF4">
          <w:rPr>
            <w:rFonts w:ascii="Times New Roman" w:hAnsi="Times New Roman"/>
            <w:lang w:val="en-US"/>
          </w:rPr>
          <w:t>remai</w:t>
        </w:r>
      </w:ins>
      <w:ins w:id="216" w:author="Mary O'Connor" w:date="2018-10-30T07:18:00Z">
        <w:r w:rsidR="006B1AF4">
          <w:rPr>
            <w:rFonts w:ascii="Times New Roman" w:hAnsi="Times New Roman"/>
            <w:lang w:val="en-US"/>
          </w:rPr>
          <w:t xml:space="preserve">n constant as temperature increases. If consumption by grazers increases with temperature, as we predict in our AG and AGP treatments, </w:t>
        </w:r>
      </w:ins>
      <w:ins w:id="217" w:author="Mary O'Connor" w:date="2018-10-30T07:19:00Z">
        <w:r w:rsidR="006B1AF4">
          <w:rPr>
            <w:rFonts w:ascii="Times New Roman" w:hAnsi="Times New Roman"/>
            <w:lang w:val="en-US"/>
          </w:rPr>
          <w:t>algal biomass responses to temperature could be very different in treatments with grazing than without (O’Connor et al 2011, Gilbert et al; Figure 1iii).</w:t>
        </w:r>
      </w:ins>
      <w:ins w:id="218" w:author="Mary O'Connor" w:date="2018-10-30T07:18:00Z">
        <w:r w:rsidR="006B1AF4">
          <w:rPr>
            <w:rFonts w:ascii="Times New Roman" w:hAnsi="Times New Roman"/>
            <w:lang w:val="en-US"/>
          </w:rPr>
          <w:t xml:space="preserve"> </w:t>
        </w:r>
      </w:ins>
      <w:ins w:id="219" w:author="Mary O'Connor" w:date="2018-10-30T07:20:00Z">
        <w:r w:rsidR="006B1AF4">
          <w:rPr>
            <w:rFonts w:ascii="Times New Roman" w:hAnsi="Times New Roman"/>
            <w:lang w:val="en-US"/>
          </w:rPr>
          <w:t>In our trophic control hypothesis, we predict that the effects of temperature reflect changes in the strength of grazing with temperature and trophic treatment. In ou</w:t>
        </w:r>
      </w:ins>
      <w:ins w:id="220" w:author="Mary O'Connor" w:date="2018-10-30T07:21:00Z">
        <w:r w:rsidR="006B1AF4">
          <w:rPr>
            <w:rFonts w:ascii="Times New Roman" w:hAnsi="Times New Roman"/>
            <w:lang w:val="en-US"/>
          </w:rPr>
          <w:t>r first order metabolic theory hypothesis, we predict that increasing temperature causes a decline in phytoplankton abundance in all treatments, and that grazers are food limited so the</w:t>
        </w:r>
      </w:ins>
      <w:ins w:id="221" w:author="Mary O'Connor" w:date="2018-10-30T07:22:00Z">
        <w:r w:rsidR="006B1AF4">
          <w:rPr>
            <w:rFonts w:ascii="Times New Roman" w:hAnsi="Times New Roman"/>
            <w:lang w:val="en-US"/>
          </w:rPr>
          <w:t xml:space="preserve">y simply respond to the temperature dependence of algae but do not affect it (Figure 1ii). </w:t>
        </w:r>
      </w:ins>
      <w:ins w:id="222" w:author="Mary O'Connor" w:date="2018-10-30T07:23:00Z">
        <w:r w:rsidR="006B1AF4">
          <w:rPr>
            <w:rFonts w:ascii="Times New Roman" w:hAnsi="Times New Roman"/>
            <w:lang w:val="en-US"/>
          </w:rPr>
          <w:t xml:space="preserve">We also tested a compensation hypothesis, which allows for algal species’ phenotypes to compensate for shifts in primary productivity of any single </w:t>
        </w:r>
      </w:ins>
      <w:ins w:id="223" w:author="Mary O'Connor" w:date="2018-10-30T07:25:00Z">
        <w:r w:rsidR="006B1AF4">
          <w:rPr>
            <w:rFonts w:ascii="Times New Roman" w:hAnsi="Times New Roman"/>
            <w:lang w:val="en-US"/>
          </w:rPr>
          <w:t>species (</w:t>
        </w:r>
        <w:proofErr w:type="spellStart"/>
        <w:r w:rsidR="006B1AF4">
          <w:rPr>
            <w:rFonts w:ascii="Times New Roman" w:hAnsi="Times New Roman"/>
            <w:lang w:val="en-US"/>
          </w:rPr>
          <w:t>Loreau</w:t>
        </w:r>
        <w:proofErr w:type="spellEnd"/>
        <w:r w:rsidR="006B1AF4">
          <w:rPr>
            <w:rFonts w:ascii="Times New Roman" w:hAnsi="Times New Roman"/>
            <w:lang w:val="en-US"/>
          </w:rPr>
          <w:t>, Padfield)</w:t>
        </w:r>
      </w:ins>
      <w:ins w:id="224" w:author="Mary O'Connor" w:date="2018-10-30T07:24:00Z">
        <w:r w:rsidR="006B1AF4">
          <w:rPr>
            <w:rFonts w:ascii="Times New Roman" w:hAnsi="Times New Roman"/>
            <w:lang w:val="en-US"/>
          </w:rPr>
          <w:t xml:space="preserve">. Compensation mechanisms include acclimation, adaptation, shifts in species dominance or in nature, immigration. In our system acclimation, </w:t>
        </w:r>
      </w:ins>
      <w:ins w:id="225" w:author="Mary O'Connor" w:date="2018-10-30T07:25:00Z">
        <w:r w:rsidR="006B1AF4">
          <w:rPr>
            <w:rFonts w:ascii="Times New Roman" w:hAnsi="Times New Roman"/>
            <w:lang w:val="en-US"/>
          </w:rPr>
          <w:t xml:space="preserve">adaptation, and </w:t>
        </w:r>
      </w:ins>
      <w:ins w:id="226" w:author="Mary O'Connor" w:date="2018-10-30T07:40:00Z">
        <w:r w:rsidR="006B1AF4">
          <w:rPr>
            <w:rFonts w:ascii="Times New Roman" w:hAnsi="Times New Roman"/>
            <w:lang w:val="en-US"/>
          </w:rPr>
          <w:t>shifts in dominance</w:t>
        </w:r>
      </w:ins>
      <w:ins w:id="227" w:author="Mary O'Connor" w:date="2018-10-30T07:25:00Z">
        <w:r w:rsidR="006B1AF4">
          <w:rPr>
            <w:rFonts w:ascii="Times New Roman" w:hAnsi="Times New Roman"/>
            <w:lang w:val="en-US"/>
          </w:rPr>
          <w:t xml:space="preserve"> are possible, but not immigration. </w:t>
        </w:r>
      </w:ins>
      <w:ins w:id="228" w:author="Mary O'Connor" w:date="2018-10-30T07:41:00Z">
        <w:r w:rsidR="006B1AF4">
          <w:rPr>
            <w:rFonts w:ascii="Times New Roman" w:hAnsi="Times New Roman"/>
            <w:lang w:val="en-US"/>
          </w:rPr>
          <w:t>These mechanisms of phenotypic replacement along the thermal gradient could explain maintenance of biomass or func</w:t>
        </w:r>
      </w:ins>
      <w:ins w:id="229" w:author="Mary O'Connor" w:date="2018-10-30T07:42:00Z">
        <w:r w:rsidR="006B1AF4">
          <w:rPr>
            <w:rFonts w:ascii="Times New Roman" w:hAnsi="Times New Roman"/>
            <w:lang w:val="en-US"/>
          </w:rPr>
          <w:t xml:space="preserve">tion over a thermal gradient despite metabolic scaling (e.g., </w:t>
        </w:r>
        <w:proofErr w:type="spellStart"/>
        <w:r w:rsidR="006B1AF4">
          <w:rPr>
            <w:rFonts w:ascii="Times New Roman" w:hAnsi="Times New Roman"/>
            <w:lang w:val="en-US"/>
          </w:rPr>
          <w:t>Enquist</w:t>
        </w:r>
        <w:proofErr w:type="spellEnd"/>
        <w:r w:rsidR="006B1AF4">
          <w:rPr>
            <w:rFonts w:ascii="Times New Roman" w:hAnsi="Times New Roman"/>
            <w:lang w:val="en-US"/>
          </w:rPr>
          <w:t>).</w:t>
        </w:r>
      </w:ins>
      <w:ins w:id="230" w:author="Mary O'Connor" w:date="2018-10-30T07:41:00Z">
        <w:r w:rsidR="006B1AF4">
          <w:rPr>
            <w:rFonts w:ascii="Times New Roman" w:hAnsi="Times New Roman"/>
            <w:lang w:val="en-US"/>
          </w:rPr>
          <w:t xml:space="preserve"> </w:t>
        </w:r>
      </w:ins>
      <w:r w:rsidR="00D74D2D">
        <w:rPr>
          <w:rFonts w:ascii="Times New Roman" w:hAnsi="Times New Roman"/>
          <w:lang w:val="en-US"/>
        </w:rPr>
        <w:t>The strength of a trophic cascade</w:t>
      </w:r>
      <w:r w:rsidR="005F416F">
        <w:rPr>
          <w:rFonts w:ascii="Times New Roman" w:hAnsi="Times New Roman"/>
          <w:lang w:val="en-US"/>
        </w:rPr>
        <w:t xml:space="preserve"> reflects the rate of resource productivity and the strength of top-down control on grazers and herbivory </w:t>
      </w:r>
      <w:r w:rsidR="00635C56">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&lt;citation&gt;&lt;priority&gt;9&lt;/priority&gt;&lt;uuid&gt;C5D40F40-BF58-4E9C-B935-805DCCC6E24C&lt;/uuid&gt;&lt;publications&gt;&lt;publication&gt;&lt;subtype&gt;400&lt;/subtype&gt;&lt;title&gt;When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0&lt;/subtype&gt;&lt;publisher&gt;Princeton University Press&lt;/publisher&gt;&lt;title&gt;Food Webs&lt;/title&gt;&lt;publication_date&gt;99201200001200000000200000&lt;/publication_date&gt;&lt;uuid&gt;80D91A04-DED2-418C-A071-9DACA008DE0E&lt;/uuid&gt;&lt;type&gt;0&lt;/type&gt;&lt;authors&gt;&lt;author&gt;&lt;lastName&gt;McCann&lt;/lastName&gt;&lt;firstName&gt;Kevin&lt;/firstName&gt;&lt;middleNames&gt;S&lt;/middleNames&gt;&lt;/author&gt;&lt;/authors&gt;&lt;/publication&gt;&lt;/publications&gt;&lt;cites&gt;&lt;/cites&gt;&lt;/citation&gt;</w:instrText>
      </w:r>
      <w:r w:rsidR="00635C56">
        <w:rPr>
          <w:rFonts w:ascii="Times New Roman" w:hAnsi="Times New Roman"/>
          <w:lang w:val="en-US" w:eastAsia="de-DE"/>
        </w:rPr>
        <w:fldChar w:fldCharType="separate"/>
      </w:r>
      <w:r w:rsidR="009C00F3">
        <w:rPr>
          <w:rFonts w:ascii="Times New Roman" w:hAnsi="Times New Roman"/>
          <w:lang w:val="en-US" w:eastAsia="de-DE"/>
        </w:rPr>
        <w:t>[6,20,26]</w:t>
      </w:r>
      <w:r w:rsidR="00635C56">
        <w:rPr>
          <w:rFonts w:ascii="Times New Roman" w:hAnsi="Times New Roman"/>
          <w:lang w:val="en-US" w:eastAsia="de-DE"/>
        </w:rPr>
        <w:fldChar w:fldCharType="end"/>
      </w:r>
      <w:r w:rsidR="008765BC">
        <w:rPr>
          <w:rFonts w:ascii="Times New Roman" w:hAnsi="Times New Roman"/>
          <w:lang w:val="en-US"/>
        </w:rPr>
        <w:t>, so as these</w:t>
      </w:r>
      <w:ins w:id="231" w:author="Mary O'Connor" w:date="2018-10-30T06:57:00Z">
        <w:r w:rsidR="00084017">
          <w:rPr>
            <w:rFonts w:ascii="Times New Roman" w:hAnsi="Times New Roman"/>
            <w:lang w:val="en-US"/>
          </w:rPr>
          <w:t xml:space="preserve"> population-level</w:t>
        </w:r>
      </w:ins>
      <w:r w:rsidR="008765BC">
        <w:rPr>
          <w:rFonts w:ascii="Times New Roman" w:hAnsi="Times New Roman"/>
          <w:lang w:val="en-US"/>
        </w:rPr>
        <w:t xml:space="preserve"> rates</w:t>
      </w:r>
      <w:ins w:id="232" w:author="Mary O'Connor" w:date="2018-10-30T06:57:00Z">
        <w:r w:rsidR="00084017">
          <w:rPr>
            <w:rFonts w:ascii="Times New Roman" w:hAnsi="Times New Roman"/>
            <w:lang w:val="en-US"/>
          </w:rPr>
          <w:t xml:space="preserve"> of biomass production and consumption</w:t>
        </w:r>
      </w:ins>
      <w:r w:rsidR="008765BC">
        <w:rPr>
          <w:rFonts w:ascii="Times New Roman" w:hAnsi="Times New Roman"/>
          <w:lang w:val="en-US"/>
        </w:rPr>
        <w:t xml:space="preserve"> increase with temperature, the effect of releasing primary producers from consumer control is expected to be stronger</w:t>
      </w:r>
      <w:ins w:id="233" w:author="Mary O'Connor" w:date="2018-10-30T06:58:00Z">
        <w:r w:rsidR="00084017">
          <w:rPr>
            <w:rFonts w:ascii="Times New Roman" w:hAnsi="Times New Roman"/>
            <w:lang w:val="en-US"/>
          </w:rPr>
          <w:t xml:space="preserve"> (ref)</w:t>
        </w:r>
      </w:ins>
      <w:r w:rsidR="008765BC">
        <w:rPr>
          <w:rFonts w:ascii="Times New Roman" w:hAnsi="Times New Roman"/>
          <w:lang w:val="en-US"/>
        </w:rPr>
        <w:t xml:space="preserve">. </w:t>
      </w:r>
      <w:del w:id="234" w:author="Mary O'Connor" w:date="2018-10-30T07:08:00Z">
        <w:r w:rsidR="008765BC" w:rsidDel="004F7F01">
          <w:rPr>
            <w:rFonts w:ascii="Times New Roman" w:hAnsi="Times New Roman"/>
            <w:lang w:val="en-US"/>
          </w:rPr>
          <w:delText>The presence of a trophic cascade</w:delText>
        </w:r>
        <w:r w:rsidR="00D74D2D" w:rsidDel="004F7F01">
          <w:rPr>
            <w:rFonts w:ascii="Times New Roman" w:hAnsi="Times New Roman"/>
            <w:lang w:val="en-US"/>
          </w:rPr>
          <w:delText xml:space="preserve"> can be estimated by </w:delText>
        </w:r>
        <w:r w:rsidR="005B79B7" w:rsidDel="004F7F01">
          <w:rPr>
            <w:rFonts w:ascii="Times New Roman" w:hAnsi="Times New Roman"/>
            <w:lang w:val="en-US"/>
          </w:rPr>
          <w:delText xml:space="preserve">determining whether the </w:delText>
        </w:r>
        <w:r w:rsidR="00720487" w:rsidDel="004F7F01">
          <w:rPr>
            <w:rFonts w:ascii="Times New Roman" w:hAnsi="Times New Roman"/>
            <w:lang w:val="en-US"/>
          </w:rPr>
          <w:delText xml:space="preserve">presence of predators </w:delText>
        </w:r>
        <w:r w:rsidR="005B79B7" w:rsidDel="004F7F01">
          <w:rPr>
            <w:rFonts w:ascii="Times New Roman" w:hAnsi="Times New Roman"/>
            <w:lang w:val="en-US"/>
          </w:rPr>
          <w:delText xml:space="preserve">can reverse </w:delText>
        </w:r>
      </w:del>
      <w:del w:id="235" w:author="Mary O'Connor" w:date="2018-10-01T13:58:00Z">
        <w:r w:rsidR="00720487" w:rsidDel="000967B1">
          <w:rPr>
            <w:rFonts w:ascii="Times New Roman" w:hAnsi="Times New Roman"/>
            <w:lang w:val="en-US"/>
          </w:rPr>
          <w:delText xml:space="preserve">feeding </w:delText>
        </w:r>
      </w:del>
      <w:del w:id="236" w:author="Mary O'Connor" w:date="2018-10-30T07:08:00Z">
        <w:r w:rsidR="005B79B7" w:rsidDel="004F7F01">
          <w:rPr>
            <w:rFonts w:ascii="Times New Roman" w:hAnsi="Times New Roman"/>
            <w:lang w:val="en-US"/>
          </w:rPr>
          <w:delText>effects of grazers on algae</w:delText>
        </w:r>
        <w:r w:rsidR="00720487" w:rsidDel="004F7F01">
          <w:rPr>
            <w:rFonts w:ascii="Times New Roman" w:hAnsi="Times New Roman"/>
            <w:lang w:val="en-US"/>
          </w:rPr>
          <w:delText xml:space="preserve"> s</w:delText>
        </w:r>
        <w:r w:rsidR="005B79B7" w:rsidDel="004F7F01">
          <w:rPr>
            <w:rFonts w:ascii="Times New Roman" w:hAnsi="Times New Roman"/>
            <w:lang w:val="en-US"/>
          </w:rPr>
          <w:delText xml:space="preserve">o that algae </w:delText>
        </w:r>
        <w:r w:rsidR="00720487" w:rsidDel="004F7F01">
          <w:rPr>
            <w:rFonts w:ascii="Times New Roman" w:hAnsi="Times New Roman"/>
            <w:lang w:val="en-US"/>
          </w:rPr>
          <w:delText>biomass</w:delText>
        </w:r>
        <w:r w:rsidR="00E54B17" w:rsidDel="004F7F01">
          <w:rPr>
            <w:rFonts w:ascii="Times New Roman" w:hAnsi="Times New Roman"/>
            <w:lang w:val="en-US"/>
          </w:rPr>
          <w:delText xml:space="preserve"> (or productivity)</w:delText>
        </w:r>
        <w:r w:rsidR="00720487" w:rsidDel="004F7F01">
          <w:rPr>
            <w:rFonts w:ascii="Times New Roman" w:hAnsi="Times New Roman"/>
            <w:lang w:val="en-US"/>
          </w:rPr>
          <w:delText xml:space="preserve"> </w:delText>
        </w:r>
        <w:r w:rsidR="005B79B7" w:rsidDel="004F7F01">
          <w:rPr>
            <w:rFonts w:ascii="Times New Roman" w:hAnsi="Times New Roman"/>
            <w:lang w:val="en-US"/>
          </w:rPr>
          <w:delText xml:space="preserve">in the presence of predators and grazers (AGP) </w:delText>
        </w:r>
        <w:r w:rsidR="00720487" w:rsidDel="004F7F01">
          <w:rPr>
            <w:rFonts w:ascii="Times New Roman" w:hAnsi="Times New Roman"/>
            <w:lang w:val="en-US"/>
          </w:rPr>
          <w:delText>is similar to</w:delText>
        </w:r>
        <w:r w:rsidR="005B79B7" w:rsidDel="004F7F01">
          <w:rPr>
            <w:rFonts w:ascii="Times New Roman" w:hAnsi="Times New Roman"/>
            <w:lang w:val="en-US"/>
          </w:rPr>
          <w:delText xml:space="preserve"> </w:delText>
        </w:r>
        <w:r w:rsidR="00720487" w:rsidDel="004F7F01">
          <w:rPr>
            <w:rFonts w:ascii="Times New Roman" w:hAnsi="Times New Roman"/>
            <w:lang w:val="en-US"/>
          </w:rPr>
          <w:delText xml:space="preserve">the algae biomass in the </w:delText>
        </w:r>
        <w:r w:rsidR="005B79B7" w:rsidDel="004F7F01">
          <w:rPr>
            <w:rFonts w:ascii="Times New Roman" w:hAnsi="Times New Roman"/>
            <w:lang w:val="en-US"/>
          </w:rPr>
          <w:delText>consumer-free (A) community</w:delText>
        </w:r>
      </w:del>
      <w:del w:id="237" w:author="Mary O'Connor" w:date="2018-10-29T12:35:00Z">
        <w:r w:rsidR="00A4319C" w:rsidDel="007B2B06">
          <w:rPr>
            <w:rFonts w:ascii="Times New Roman" w:hAnsi="Times New Roman"/>
            <w:lang w:val="en-US"/>
          </w:rPr>
          <w:delText xml:space="preserve"> (Fig 1A)</w:delText>
        </w:r>
      </w:del>
      <w:del w:id="238" w:author="Mary O'Connor" w:date="2018-10-30T07:08:00Z">
        <w:r w:rsidR="00D74D2D" w:rsidDel="004F7F01">
          <w:rPr>
            <w:rFonts w:ascii="Times New Roman" w:hAnsi="Times New Roman"/>
            <w:lang w:val="en-US"/>
          </w:rPr>
          <w:delText xml:space="preserve">. </w:delText>
        </w:r>
      </w:del>
      <w:del w:id="239" w:author="Mary O'Connor" w:date="2018-10-29T12:34:00Z">
        <w:r w:rsidR="008765BC" w:rsidDel="007B2B06">
          <w:rPr>
            <w:rFonts w:ascii="Times New Roman" w:hAnsi="Times New Roman"/>
            <w:lang w:val="en-US"/>
          </w:rPr>
          <w:delText xml:space="preserve">The </w:delText>
        </w:r>
      </w:del>
      <w:del w:id="240" w:author="Mary O'Connor" w:date="2018-10-30T07:08:00Z">
        <w:r w:rsidR="008765BC" w:rsidDel="004F7F01">
          <w:rPr>
            <w:rFonts w:ascii="Times New Roman" w:hAnsi="Times New Roman"/>
            <w:lang w:val="en-US"/>
          </w:rPr>
          <w:delText xml:space="preserve">strength of the trophic cascade </w:delText>
        </w:r>
      </w:del>
      <w:del w:id="241" w:author="Mary O'Connor" w:date="2018-10-29T12:34:00Z">
        <w:r w:rsidR="008765BC" w:rsidDel="007B2B06">
          <w:rPr>
            <w:rFonts w:ascii="Times New Roman" w:hAnsi="Times New Roman"/>
            <w:lang w:val="en-US"/>
          </w:rPr>
          <w:delText xml:space="preserve">can be estimated by </w:delText>
        </w:r>
      </w:del>
      <w:del w:id="242" w:author="Mary O'Connor" w:date="2018-10-30T07:08:00Z">
        <w:r w:rsidR="008765BC" w:rsidDel="004F7F01">
          <w:rPr>
            <w:rFonts w:ascii="Times New Roman" w:hAnsi="Times New Roman"/>
            <w:lang w:val="en-US"/>
          </w:rPr>
          <w:delText xml:space="preserve">the </w:delText>
        </w:r>
      </w:del>
      <w:del w:id="243" w:author="Mary O'Connor" w:date="2018-10-17T19:44:00Z">
        <w:r w:rsidR="008765BC" w:rsidDel="00582634">
          <w:rPr>
            <w:rFonts w:ascii="Times New Roman" w:hAnsi="Times New Roman"/>
            <w:lang w:val="en-US"/>
          </w:rPr>
          <w:delText xml:space="preserve">difference in </w:delText>
        </w:r>
      </w:del>
      <w:del w:id="244" w:author="Mary O'Connor" w:date="2018-10-30T07:08:00Z">
        <w:r w:rsidR="008765BC" w:rsidDel="004F7F01">
          <w:rPr>
            <w:rFonts w:ascii="Times New Roman" w:hAnsi="Times New Roman"/>
            <w:lang w:val="en-US"/>
          </w:rPr>
          <w:delText xml:space="preserve">primary producer biomass (or productivity) in the presence of predators </w:delText>
        </w:r>
        <w:r w:rsidR="008765BC" w:rsidRPr="00A4319C" w:rsidDel="004F7F01">
          <w:rPr>
            <w:rFonts w:ascii="Times New Roman" w:hAnsi="Times New Roman"/>
            <w:i/>
            <w:lang w:val="en-US"/>
          </w:rPr>
          <w:delText xml:space="preserve">vs </w:delText>
        </w:r>
        <w:r w:rsidR="008765BC" w:rsidDel="004F7F01">
          <w:rPr>
            <w:rFonts w:ascii="Times New Roman" w:hAnsi="Times New Roman"/>
            <w:lang w:val="en-US"/>
          </w:rPr>
          <w:delText xml:space="preserve">in </w:delText>
        </w:r>
      </w:del>
      <w:del w:id="245" w:author="Mary O'Connor" w:date="2018-09-18T10:16:00Z">
        <w:r w:rsidR="008765BC" w:rsidDel="00210F2F">
          <w:rPr>
            <w:rFonts w:ascii="Times New Roman" w:hAnsi="Times New Roman"/>
            <w:lang w:val="en-US"/>
          </w:rPr>
          <w:delText xml:space="preserve">the absence of </w:delText>
        </w:r>
      </w:del>
      <w:del w:id="246" w:author="Mary O'Connor" w:date="2018-09-18T10:15:00Z">
        <w:r w:rsidR="008765BC" w:rsidDel="00210F2F">
          <w:rPr>
            <w:rFonts w:ascii="Times New Roman" w:hAnsi="Times New Roman"/>
            <w:lang w:val="en-US"/>
          </w:rPr>
          <w:delText xml:space="preserve">consumers </w:delText>
        </w:r>
      </w:del>
      <w:del w:id="247" w:author="Mary O'Connor" w:date="2018-10-29T12:35:00Z">
        <w:r w:rsidR="008765BC" w:rsidDel="007B2B06">
          <w:rPr>
            <w:rFonts w:ascii="Times New Roman" w:hAnsi="Times New Roman"/>
            <w:lang w:val="en-US"/>
          </w:rPr>
          <w:delText>(Fi</w:delText>
        </w:r>
        <w:r w:rsidR="00555CDF" w:rsidDel="007B2B06">
          <w:rPr>
            <w:rFonts w:ascii="Times New Roman" w:hAnsi="Times New Roman"/>
            <w:lang w:val="en-US"/>
          </w:rPr>
          <w:delText>g</w:delText>
        </w:r>
        <w:r w:rsidR="008765BC" w:rsidDel="007B2B06">
          <w:rPr>
            <w:rFonts w:ascii="Times New Roman" w:hAnsi="Times New Roman"/>
            <w:lang w:val="en-US"/>
          </w:rPr>
          <w:delText xml:space="preserve"> 1)</w:delText>
        </w:r>
      </w:del>
      <w:del w:id="248" w:author="Mary O'Connor" w:date="2018-10-30T07:08:00Z">
        <w:r w:rsidR="008765BC" w:rsidDel="004F7F01">
          <w:rPr>
            <w:rFonts w:ascii="Times New Roman" w:hAnsi="Times New Roman"/>
            <w:lang w:val="en-US"/>
          </w:rPr>
          <w:delText xml:space="preserve">. </w:delText>
        </w:r>
        <w:r w:rsidR="00D74D2D" w:rsidDel="004F7F01">
          <w:rPr>
            <w:rFonts w:ascii="Times New Roman" w:hAnsi="Times New Roman"/>
            <w:lang w:val="en-US"/>
          </w:rPr>
          <w:delText xml:space="preserve">We </w:delText>
        </w:r>
      </w:del>
      <w:del w:id="249" w:author="Mary O'Connor" w:date="2018-10-29T12:35:00Z">
        <w:r w:rsidR="00D74D2D" w:rsidDel="007B2B06">
          <w:rPr>
            <w:rFonts w:ascii="Times New Roman" w:hAnsi="Times New Roman"/>
            <w:lang w:val="en-US"/>
          </w:rPr>
          <w:delText xml:space="preserve">also </w:delText>
        </w:r>
      </w:del>
      <w:del w:id="250" w:author="Mary O'Connor" w:date="2018-10-30T07:08:00Z">
        <w:r w:rsidR="00D74D2D" w:rsidDel="004F7F01">
          <w:rPr>
            <w:rFonts w:ascii="Times New Roman" w:hAnsi="Times New Roman"/>
            <w:lang w:val="en-US"/>
          </w:rPr>
          <w:delText xml:space="preserve">predicted that predators would reduce the abundance of zooplankton through </w:delText>
        </w:r>
        <w:r w:rsidR="00D74D2D" w:rsidRPr="001F216F" w:rsidDel="004F7F01">
          <w:rPr>
            <w:rFonts w:ascii="Times New Roman" w:hAnsi="Times New Roman"/>
          </w:rPr>
          <w:delText>predation</w:delText>
        </w:r>
        <w:r w:rsidR="00D74D2D" w:rsidDel="004F7F01">
          <w:rPr>
            <w:rFonts w:ascii="Times New Roman" w:hAnsi="Times New Roman"/>
            <w:lang w:val="en-US"/>
          </w:rPr>
          <w:delText>, and shift their composition to smaller sizes and less-</w:delText>
        </w:r>
        <w:r w:rsidR="00F979FB" w:rsidDel="004F7F01">
          <w:rPr>
            <w:rFonts w:ascii="Times New Roman" w:hAnsi="Times New Roman"/>
            <w:lang w:val="en-US"/>
          </w:rPr>
          <w:delText>edible</w:delText>
        </w:r>
        <w:r w:rsidR="00624EF5" w:rsidDel="004F7F01">
          <w:rPr>
            <w:rFonts w:ascii="Times New Roman" w:hAnsi="Times New Roman"/>
            <w:lang w:val="en-US"/>
          </w:rPr>
          <w:delText xml:space="preserve"> species</w:delText>
        </w:r>
        <w:r w:rsidR="00D74D2D" w:rsidDel="004F7F01">
          <w:rPr>
            <w:rFonts w:ascii="Times New Roman" w:hAnsi="Times New Roman"/>
            <w:lang w:val="en-US"/>
          </w:rPr>
          <w:delText xml:space="preserve">. </w:delText>
        </w:r>
        <w:r w:rsidR="00720487" w:rsidDel="004F7F01">
          <w:rPr>
            <w:rFonts w:ascii="Times New Roman" w:hAnsi="Times New Roman"/>
            <w:lang w:val="en-US"/>
          </w:rPr>
          <w:delText>C</w:delText>
        </w:r>
        <w:r w:rsidR="00D74D2D" w:rsidDel="004F7F01">
          <w:rPr>
            <w:rFonts w:ascii="Times New Roman" w:hAnsi="Times New Roman"/>
            <w:lang w:val="en-US"/>
          </w:rPr>
          <w:delText>hanges in</w:delText>
        </w:r>
        <w:r w:rsidR="00624EF5" w:rsidDel="004F7F01">
          <w:rPr>
            <w:rFonts w:ascii="Times New Roman" w:hAnsi="Times New Roman"/>
            <w:lang w:val="en-US"/>
          </w:rPr>
          <w:delText xml:space="preserve"> phytoplankton</w:delText>
        </w:r>
        <w:r w:rsidR="00D74D2D" w:rsidDel="004F7F01">
          <w:rPr>
            <w:rFonts w:ascii="Times New Roman" w:hAnsi="Times New Roman"/>
            <w:lang w:val="en-US"/>
          </w:rPr>
          <w:delText xml:space="preserve"> biomass</w:delText>
        </w:r>
      </w:del>
      <w:del w:id="251" w:author="Mary O'Connor" w:date="2018-10-30T06:59:00Z">
        <w:r w:rsidR="00D74D2D" w:rsidDel="00084017">
          <w:rPr>
            <w:rFonts w:ascii="Times New Roman" w:hAnsi="Times New Roman"/>
            <w:lang w:val="en-US"/>
          </w:rPr>
          <w:delText xml:space="preserve"> </w:delText>
        </w:r>
      </w:del>
      <w:del w:id="252" w:author="Mary O'Connor" w:date="2018-10-30T07:08:00Z">
        <w:r w:rsidR="00D43EF8" w:rsidDel="004F7F01">
          <w:rPr>
            <w:rFonts w:ascii="Times New Roman" w:hAnsi="Times New Roman"/>
            <w:lang w:val="en-US"/>
          </w:rPr>
          <w:delText xml:space="preserve">(Fig </w:delText>
        </w:r>
      </w:del>
      <w:del w:id="253" w:author="Mary O'Connor" w:date="2018-10-29T12:36:00Z">
        <w:r w:rsidR="00D43EF8" w:rsidDel="007B2B06">
          <w:rPr>
            <w:rFonts w:ascii="Times New Roman" w:hAnsi="Times New Roman"/>
            <w:lang w:val="en-US"/>
          </w:rPr>
          <w:delText>1A</w:delText>
        </w:r>
      </w:del>
      <w:del w:id="254" w:author="Mary O'Connor" w:date="2018-10-30T07:08:00Z">
        <w:r w:rsidR="00D43EF8" w:rsidDel="004F7F01">
          <w:rPr>
            <w:rFonts w:ascii="Times New Roman" w:hAnsi="Times New Roman"/>
            <w:lang w:val="en-US"/>
          </w:rPr>
          <w:delText xml:space="preserve">) </w:delText>
        </w:r>
        <w:r w:rsidR="00D74D2D" w:rsidDel="004F7F01">
          <w:rPr>
            <w:rFonts w:ascii="Times New Roman" w:hAnsi="Times New Roman"/>
            <w:lang w:val="en-US"/>
          </w:rPr>
          <w:delText xml:space="preserve">would </w:delText>
        </w:r>
      </w:del>
      <w:del w:id="255" w:author="Mary O'Connor" w:date="2018-10-29T12:36:00Z">
        <w:r w:rsidR="00D74D2D" w:rsidDel="007B2B06">
          <w:rPr>
            <w:rFonts w:ascii="Times New Roman" w:hAnsi="Times New Roman"/>
            <w:lang w:val="en-US"/>
          </w:rPr>
          <w:delText xml:space="preserve">indicate </w:delText>
        </w:r>
      </w:del>
      <w:del w:id="256" w:author="Mary O'Connor" w:date="2018-10-30T07:08:00Z">
        <w:r w:rsidR="00D74D2D" w:rsidDel="004F7F01">
          <w:rPr>
            <w:rFonts w:ascii="Times New Roman" w:hAnsi="Times New Roman"/>
            <w:lang w:val="en-US"/>
          </w:rPr>
          <w:delText xml:space="preserve">changes in </w:delText>
        </w:r>
        <w:r w:rsidR="00A4319C" w:rsidDel="004F7F01">
          <w:rPr>
            <w:rFonts w:ascii="Times New Roman" w:hAnsi="Times New Roman"/>
            <w:lang w:val="en-US"/>
          </w:rPr>
          <w:delText xml:space="preserve">trophic </w:delText>
        </w:r>
        <w:r w:rsidR="00D74D2D" w:rsidDel="004F7F01">
          <w:rPr>
            <w:rFonts w:ascii="Times New Roman" w:hAnsi="Times New Roman"/>
            <w:lang w:val="en-US"/>
          </w:rPr>
          <w:delText xml:space="preserve">species interactions with temperature. </w:delText>
        </w:r>
      </w:del>
    </w:p>
    <w:p w14:paraId="023E100C" w14:textId="54C37F3B" w:rsidR="005C3EDA" w:rsidDel="006B1AF4" w:rsidRDefault="005C3EDA">
      <w:pPr>
        <w:widowControl w:val="0"/>
        <w:autoSpaceDE w:val="0"/>
        <w:autoSpaceDN w:val="0"/>
        <w:adjustRightInd w:val="0"/>
        <w:spacing w:after="0" w:line="480" w:lineRule="auto"/>
        <w:rPr>
          <w:del w:id="257" w:author="Mary O'Connor" w:date="2018-10-30T07:27:00Z"/>
          <w:rFonts w:ascii="Times New Roman" w:hAnsi="Times New Roman"/>
          <w:lang w:val="en-US"/>
        </w:rPr>
      </w:pPr>
    </w:p>
    <w:p w14:paraId="3D0A7949" w14:textId="77777777" w:rsidR="00B95CA6" w:rsidRDefault="00B95CA6">
      <w:pPr>
        <w:widowControl w:val="0"/>
        <w:autoSpaceDE w:val="0"/>
        <w:autoSpaceDN w:val="0"/>
        <w:adjustRightInd w:val="0"/>
        <w:spacing w:after="0" w:line="480" w:lineRule="auto"/>
        <w:rPr>
          <w:rFonts w:ascii="Times New Roman" w:hAnsi="Times New Roman"/>
          <w:lang w:val="en-US"/>
        </w:rPr>
      </w:pPr>
    </w:p>
    <w:p w14:paraId="56D650B6" w14:textId="5EE9ED06" w:rsidR="00B95CA6" w:rsidRPr="00997368" w:rsidRDefault="00B95CA6" w:rsidP="00B95CA6">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Figure </w:t>
      </w:r>
      <w:r>
        <w:rPr>
          <w:rFonts w:ascii="Times New Roman" w:hAnsi="Times New Roman"/>
          <w:b/>
        </w:rPr>
        <w:t>1</w:t>
      </w:r>
      <w:r>
        <w:rPr>
          <w:rFonts w:ascii="Times New Roman" w:hAnsi="Times New Roman"/>
        </w:rPr>
        <w:t xml:space="preserve"> Graphical illustration of hypotheses for how temperature affects primary producer biomass (A-C) and net ecosystem oxygen flux</w:t>
      </w:r>
      <w:ins w:id="258" w:author="Mary O'Connor" w:date="2018-09-25T11:03:00Z">
        <w:r w:rsidR="00AB36BC">
          <w:rPr>
            <w:rFonts w:ascii="Times New Roman" w:hAnsi="Times New Roman"/>
          </w:rPr>
          <w:t>es</w:t>
        </w:r>
      </w:ins>
      <w:r>
        <w:rPr>
          <w:rFonts w:ascii="Times New Roman" w:hAnsi="Times New Roman"/>
        </w:rPr>
        <w:t xml:space="preserve"> (D-F) for communities dominated by autotrophs (A), with autotrophs and grazers (AG) and with autotrophs, grazers and predators (AGP) (codes shown in panel A apply throughout). </w:t>
      </w:r>
      <w:ins w:id="259" w:author="Mary O'Connor" w:date="2018-09-25T11:03:00Z">
        <w:r w:rsidR="00AB36BC">
          <w:rPr>
            <w:rFonts w:ascii="Times New Roman" w:hAnsi="Times New Roman"/>
          </w:rPr>
          <w:t>Net ecosystem oxygen fluxes refer to</w:t>
        </w:r>
      </w:ins>
      <w:ins w:id="260" w:author="Mary O'Connor" w:date="2018-09-25T11:04:00Z">
        <w:r w:rsidR="00AB36BC">
          <w:rPr>
            <w:rFonts w:ascii="Times New Roman" w:hAnsi="Times New Roman"/>
          </w:rPr>
          <w:t xml:space="preserve"> </w:t>
        </w:r>
      </w:ins>
      <w:ins w:id="261" w:author="Mary O'Connor" w:date="2018-09-25T11:03:00Z">
        <w:r w:rsidR="00AB36BC">
          <w:rPr>
            <w:rFonts w:ascii="Times New Roman" w:hAnsi="Times New Roman"/>
          </w:rPr>
          <w:t>the absolute value of oxygen</w:t>
        </w:r>
      </w:ins>
      <w:ins w:id="262" w:author="Mary O'Connor" w:date="2018-10-29T12:37:00Z">
        <w:r w:rsidR="007B2B06">
          <w:rPr>
            <w:rFonts w:ascii="Times New Roman" w:hAnsi="Times New Roman"/>
          </w:rPr>
          <w:t xml:space="preserve"> flux rate (</w:t>
        </w:r>
      </w:ins>
      <w:ins w:id="263" w:author="Mary O'Connor" w:date="2018-09-25T11:03:00Z">
        <w:r w:rsidR="00AB36BC">
          <w:rPr>
            <w:rFonts w:ascii="Times New Roman" w:hAnsi="Times New Roman"/>
          </w:rPr>
          <w:t xml:space="preserve">production </w:t>
        </w:r>
      </w:ins>
      <w:ins w:id="264" w:author="Mary O'Connor" w:date="2018-09-25T11:04:00Z">
        <w:r w:rsidR="00AB36BC">
          <w:rPr>
            <w:rFonts w:ascii="Times New Roman" w:hAnsi="Times New Roman"/>
          </w:rPr>
          <w:t xml:space="preserve">due to photosynthesis </w:t>
        </w:r>
      </w:ins>
      <w:ins w:id="265" w:author="Mary O'Connor" w:date="2018-09-25T11:03:00Z">
        <w:r w:rsidR="00AB36BC">
          <w:rPr>
            <w:rFonts w:ascii="Times New Roman" w:hAnsi="Times New Roman"/>
          </w:rPr>
          <w:t xml:space="preserve">or oxygen consumption </w:t>
        </w:r>
      </w:ins>
      <w:ins w:id="266" w:author="Mary O'Connor" w:date="2018-09-25T11:04:00Z">
        <w:r w:rsidR="00AB36BC">
          <w:rPr>
            <w:rFonts w:ascii="Times New Roman" w:hAnsi="Times New Roman"/>
          </w:rPr>
          <w:t>due to respiration</w:t>
        </w:r>
      </w:ins>
      <w:ins w:id="267" w:author="Mary O'Connor" w:date="2018-10-29T12:37:00Z">
        <w:r w:rsidR="007B2B06">
          <w:rPr>
            <w:rFonts w:ascii="Times New Roman" w:hAnsi="Times New Roman"/>
          </w:rPr>
          <w:t>)</w:t>
        </w:r>
      </w:ins>
      <w:ins w:id="268" w:author="Mary O'Connor" w:date="2018-09-25T11:04:00Z">
        <w:r w:rsidR="00AB36BC">
          <w:rPr>
            <w:rFonts w:ascii="Times New Roman" w:hAnsi="Times New Roman"/>
          </w:rPr>
          <w:t xml:space="preserve">. </w:t>
        </w:r>
      </w:ins>
      <w:r>
        <w:rPr>
          <w:rFonts w:ascii="Times New Roman" w:hAnsi="Times New Roman"/>
        </w:rPr>
        <w:t>Exponential responses to temperature are plotted as linearized (log-transformed) and on 1/</w:t>
      </w:r>
      <w:proofErr w:type="spellStart"/>
      <w:r>
        <w:rPr>
          <w:rFonts w:ascii="Times New Roman" w:hAnsi="Times New Roman"/>
        </w:rPr>
        <w:t>kT</w:t>
      </w:r>
      <w:proofErr w:type="spellEnd"/>
      <w:r>
        <w:rPr>
          <w:rFonts w:ascii="Times New Roman" w:hAnsi="Times New Roman"/>
        </w:rPr>
        <w:t xml:space="preserve"> axes for later comparison with predicted slopes from </w:t>
      </w:r>
      <w:proofErr w:type="spellStart"/>
      <w:r>
        <w:rPr>
          <w:rFonts w:ascii="Times New Roman" w:hAnsi="Times New Roman"/>
        </w:rPr>
        <w:t>Eqns</w:t>
      </w:r>
      <w:proofErr w:type="spellEnd"/>
      <w:r>
        <w:rPr>
          <w:rFonts w:ascii="Times New Roman" w:hAnsi="Times New Roman"/>
        </w:rPr>
        <w:t xml:space="preserve"> 1 and 5 in the main text. </w:t>
      </w:r>
      <w:del w:id="269" w:author="Mary O'Connor" w:date="2018-10-29T12:38:00Z">
        <w:r w:rsidDel="007B2B06">
          <w:rPr>
            <w:rFonts w:ascii="Times New Roman" w:hAnsi="Times New Roman"/>
          </w:rPr>
          <w:delText>A trophic cascade exists if systems with predators have primary producer biomass levels similar to systems with no predators and no grazers, and the difference in the biomass levels indicates the strength</w:delText>
        </w:r>
        <w:r w:rsidRPr="00B9475A" w:rsidDel="007B2B06">
          <w:rPr>
            <w:rFonts w:ascii="Times New Roman" w:hAnsi="Times New Roman"/>
          </w:rPr>
          <w:delText xml:space="preserve"> </w:delText>
        </w:r>
        <w:r w:rsidDel="007B2B06">
          <w:rPr>
            <w:rFonts w:ascii="Times New Roman" w:hAnsi="Times New Roman"/>
          </w:rPr>
          <w:delText xml:space="preserve">of the cascade (arrow in A). </w:delText>
        </w:r>
      </w:del>
      <w:r>
        <w:rPr>
          <w:rFonts w:ascii="Times New Roman" w:hAnsi="Times New Roman"/>
        </w:rPr>
        <w:t xml:space="preserve">In the first-order metabolic scaling hypotheses (E), </w:t>
      </w:r>
      <w:ins w:id="270" w:author="Mary O'Connor" w:date="2018-09-25T10:46:00Z">
        <w:r w:rsidR="00CA4128">
          <w:rPr>
            <w:rFonts w:ascii="Times New Roman" w:hAnsi="Times New Roman"/>
          </w:rPr>
          <w:t xml:space="preserve">net ecosystem oxygen </w:t>
        </w:r>
      </w:ins>
      <w:ins w:id="271" w:author="Mary O'Connor" w:date="2018-09-25T11:10:00Z">
        <w:r w:rsidR="00AB36BC">
          <w:rPr>
            <w:rFonts w:ascii="Times New Roman" w:hAnsi="Times New Roman"/>
          </w:rPr>
          <w:t xml:space="preserve">flux </w:t>
        </w:r>
      </w:ins>
      <w:ins w:id="272" w:author="Mary O'Connor" w:date="2018-10-29T12:39:00Z">
        <w:r w:rsidR="00A67D5A">
          <w:rPr>
            <w:rFonts w:ascii="Times New Roman" w:hAnsi="Times New Roman"/>
          </w:rPr>
          <w:t xml:space="preserve">(NEP and ER) </w:t>
        </w:r>
      </w:ins>
      <w:del w:id="273" w:author="Mary O'Connor" w:date="2018-09-25T11:10:00Z">
        <w:r w:rsidDel="00AB36BC">
          <w:rPr>
            <w:rFonts w:ascii="Times New Roman" w:hAnsi="Times New Roman"/>
          </w:rPr>
          <w:delText xml:space="preserve">NEP </w:delText>
        </w:r>
      </w:del>
      <w:r>
        <w:rPr>
          <w:rFonts w:ascii="Times New Roman" w:hAnsi="Times New Roman"/>
        </w:rPr>
        <w:t xml:space="preserve">in systems without </w:t>
      </w:r>
      <w:ins w:id="274" w:author="Mary O'Connor" w:date="2018-09-18T10:27:00Z">
        <w:r w:rsidR="0023470C">
          <w:rPr>
            <w:rFonts w:ascii="Times New Roman" w:hAnsi="Times New Roman"/>
          </w:rPr>
          <w:t xml:space="preserve">heterotrophic </w:t>
        </w:r>
      </w:ins>
      <w:r>
        <w:rPr>
          <w:rFonts w:ascii="Times New Roman" w:hAnsi="Times New Roman"/>
        </w:rPr>
        <w:t xml:space="preserve">consumers </w:t>
      </w:r>
      <w:ins w:id="275" w:author="Mary O'Connor" w:date="2018-10-29T12:39:00Z">
        <w:r w:rsidR="00A67D5A">
          <w:rPr>
            <w:rFonts w:ascii="Times New Roman" w:hAnsi="Times New Roman"/>
          </w:rPr>
          <w:t>are</w:t>
        </w:r>
      </w:ins>
      <w:del w:id="276" w:author="Mary O'Connor" w:date="2018-09-25T10:48:00Z">
        <w:r w:rsidDel="00CA4128">
          <w:rPr>
            <w:rFonts w:ascii="Times New Roman" w:hAnsi="Times New Roman"/>
          </w:rPr>
          <w:delText>depends on temperature consistent with the weaker temperature dependence of photosynthesis relative to respiration</w:delText>
        </w:r>
      </w:del>
      <w:ins w:id="277" w:author="Mary O'Connor" w:date="2018-09-25T10:48:00Z">
        <w:r w:rsidR="00CA4128">
          <w:rPr>
            <w:rFonts w:ascii="Times New Roman" w:hAnsi="Times New Roman"/>
          </w:rPr>
          <w:t xml:space="preserve"> expected to increase</w:t>
        </w:r>
      </w:ins>
      <w:ins w:id="278" w:author="Mary O'Connor" w:date="2018-09-25T11:10:00Z">
        <w:r w:rsidR="00AB36BC">
          <w:rPr>
            <w:rFonts w:ascii="Times New Roman" w:hAnsi="Times New Roman"/>
          </w:rPr>
          <w:t xml:space="preserve"> with temperature</w:t>
        </w:r>
      </w:ins>
      <w:ins w:id="279" w:author="Mary O'Connor" w:date="2018-09-25T10:48:00Z">
        <w:r w:rsidR="00CA4128">
          <w:rPr>
            <w:rFonts w:ascii="Times New Roman" w:hAnsi="Times New Roman"/>
          </w:rPr>
          <w:t xml:space="preserve"> due to the temperature dependence of photosynthesis. In systems with heterotrophic consumers</w:t>
        </w:r>
      </w:ins>
      <w:r>
        <w:rPr>
          <w:rFonts w:ascii="Times New Roman" w:hAnsi="Times New Roman"/>
        </w:rPr>
        <w:t xml:space="preserve">, </w:t>
      </w:r>
      <w:ins w:id="280" w:author="Mary O'Connor" w:date="2018-09-25T11:10:00Z">
        <w:r w:rsidR="00AB36BC">
          <w:rPr>
            <w:rFonts w:ascii="Times New Roman" w:hAnsi="Times New Roman"/>
          </w:rPr>
          <w:t xml:space="preserve">oxygen production and oxygen consumption (if plotted separately) are expected to increase more steeply with temperature due to the </w:t>
        </w:r>
      </w:ins>
      <w:ins w:id="281" w:author="Mary O'Connor" w:date="2018-09-25T11:11:00Z">
        <w:r w:rsidR="00AB36BC">
          <w:rPr>
            <w:rFonts w:ascii="Times New Roman" w:hAnsi="Times New Roman"/>
          </w:rPr>
          <w:t>stronger temperature dependence of respiration than photosynthesis</w:t>
        </w:r>
      </w:ins>
      <w:del w:id="282" w:author="Mary O'Connor" w:date="2018-09-25T10:49:00Z">
        <w:r w:rsidDel="00CA4128">
          <w:rPr>
            <w:rFonts w:ascii="Times New Roman" w:hAnsi="Times New Roman"/>
          </w:rPr>
          <w:delText>which</w:delText>
        </w:r>
      </w:del>
      <w:del w:id="283" w:author="Mary O'Connor" w:date="2018-09-25T11:10:00Z">
        <w:r w:rsidDel="00AB36BC">
          <w:rPr>
            <w:rFonts w:ascii="Times New Roman" w:hAnsi="Times New Roman"/>
          </w:rPr>
          <w:delText xml:space="preserve"> is expected to have a dominant influence on the temperature dependence of oxygen flux</w:delText>
        </w:r>
      </w:del>
      <w:del w:id="284" w:author="Mary O'Connor" w:date="2018-09-25T10:48:00Z">
        <w:r w:rsidDel="00CA4128">
          <w:rPr>
            <w:rFonts w:ascii="Times New Roman" w:hAnsi="Times New Roman"/>
          </w:rPr>
          <w:delText xml:space="preserve"> in systems with consumers</w:delText>
        </w:r>
      </w:del>
      <w:r>
        <w:rPr>
          <w:rFonts w:ascii="Times New Roman" w:hAnsi="Times New Roman"/>
        </w:rPr>
        <w:t xml:space="preserve">. If species interactions modify metabolic scaling effects on ecosystem level biomass and oxygen flux (C, F), the temperature dependence is expected to be strongest in communities in which grazers are abundant and not limited by predators. </w:t>
      </w:r>
    </w:p>
    <w:p w14:paraId="7C4AFA4D" w14:textId="77777777" w:rsidR="00B95CA6" w:rsidRDefault="00B95CA6">
      <w:pPr>
        <w:widowControl w:val="0"/>
        <w:autoSpaceDE w:val="0"/>
        <w:autoSpaceDN w:val="0"/>
        <w:adjustRightInd w:val="0"/>
        <w:spacing w:after="0" w:line="480" w:lineRule="auto"/>
        <w:rPr>
          <w:rFonts w:ascii="Times New Roman" w:hAnsi="Times New Roman"/>
          <w:lang w:val="en-US" w:eastAsia="de-DE"/>
        </w:rPr>
      </w:pPr>
    </w:p>
    <w:p w14:paraId="123CD9AE" w14:textId="3FD20C59"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commentRangeStart w:id="285"/>
      <w:r w:rsidR="00D43EF8">
        <w:rPr>
          <w:rFonts w:ascii="Times New Roman" w:hAnsi="Times New Roman"/>
          <w:lang w:val="en-US"/>
        </w:rPr>
        <w:t xml:space="preserve">We then developed </w:t>
      </w:r>
      <w:commentRangeEnd w:id="285"/>
      <w:r w:rsidR="001B5AAF">
        <w:rPr>
          <w:rStyle w:val="CommentReference"/>
          <w:lang w:val="de-DE"/>
        </w:rPr>
        <w:commentReference w:id="285"/>
      </w:r>
      <w:r w:rsidR="00D43EF8">
        <w:rPr>
          <w:rFonts w:ascii="Times New Roman" w:hAnsi="Times New Roman"/>
          <w:lang w:val="en-US"/>
        </w:rPr>
        <w:t>hyp</w:t>
      </w:r>
      <w:commentRangeStart w:id="286"/>
      <w:r w:rsidR="00D43EF8">
        <w:rPr>
          <w:rFonts w:ascii="Times New Roman" w:hAnsi="Times New Roman"/>
          <w:lang w:val="en-US"/>
        </w:rPr>
        <w:t>otheses</w:t>
      </w:r>
      <w:commentRangeEnd w:id="286"/>
      <w:r w:rsidR="00AD39C4">
        <w:rPr>
          <w:rStyle w:val="CommentReference"/>
          <w:lang w:val="de-DE"/>
        </w:rPr>
        <w:commentReference w:id="286"/>
      </w:r>
      <w:r w:rsidR="00D43EF8">
        <w:rPr>
          <w:rFonts w:ascii="Times New Roman" w:hAnsi="Times New Roman"/>
          <w:lang w:val="en-US"/>
        </w:rPr>
        <w:t xml:space="preserve"> </w:t>
      </w:r>
      <w:r w:rsidR="008A0DFD">
        <w:rPr>
          <w:rFonts w:ascii="Times New Roman" w:hAnsi="Times New Roman"/>
          <w:lang w:val="en-US"/>
        </w:rPr>
        <w:t xml:space="preserve">for </w:t>
      </w:r>
      <w:r w:rsidR="00D43EF8">
        <w:rPr>
          <w:rFonts w:ascii="Times New Roman" w:hAnsi="Times New Roman"/>
          <w:lang w:val="en-US"/>
        </w:rPr>
        <w:t xml:space="preserve">how the predicted changes in species interactions might influence temperature </w:t>
      </w:r>
      <w:r w:rsidR="003E3970">
        <w:rPr>
          <w:rFonts w:ascii="Times New Roman" w:hAnsi="Times New Roman"/>
          <w:lang w:val="en-US"/>
        </w:rPr>
        <w:t xml:space="preserve">effects on </w:t>
      </w:r>
      <w:r w:rsidR="00D43EF8">
        <w:rPr>
          <w:rFonts w:ascii="Times New Roman" w:hAnsi="Times New Roman"/>
          <w:lang w:val="en-US"/>
        </w:rPr>
        <w:t xml:space="preserve">net ecosystem </w:t>
      </w:r>
      <w:del w:id="287" w:author="Mary O'Connor" w:date="2018-10-30T07:28:00Z">
        <w:r w:rsidR="00D43EF8" w:rsidDel="006B1AF4">
          <w:rPr>
            <w:rFonts w:ascii="Times New Roman" w:hAnsi="Times New Roman"/>
            <w:lang w:val="en-US"/>
          </w:rPr>
          <w:delText>functions</w:delText>
        </w:r>
      </w:del>
      <w:ins w:id="288" w:author="Mary O'Connor" w:date="2018-09-20T13:01:00Z">
        <w:r w:rsidR="00301DB8">
          <w:rPr>
            <w:rFonts w:ascii="Times New Roman" w:hAnsi="Times New Roman"/>
            <w:lang w:val="en-US"/>
          </w:rPr>
          <w:t>primary production, ecosystem respiration and biomass standing stock</w:t>
        </w:r>
      </w:ins>
      <w:r w:rsidR="00D43EF8">
        <w:rPr>
          <w:rFonts w:ascii="Times New Roman" w:hAnsi="Times New Roman"/>
          <w:lang w:val="en-US"/>
        </w:rPr>
        <w:t>. 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and past empirical evidence in cross-system comparisons</w:t>
      </w:r>
      <w:ins w:id="289" w:author="Mary O'Connor" w:date="2018-09-20T13:00:00Z">
        <w:r w:rsidR="00301DB8">
          <w:rPr>
            <w:rFonts w:ascii="Times New Roman" w:hAnsi="Times New Roman"/>
            <w:lang w:val="en-US"/>
          </w:rPr>
          <w:t xml:space="preserve"> (YD 2012)</w:t>
        </w:r>
      </w:ins>
      <w:r>
        <w:rPr>
          <w:rFonts w:ascii="Times New Roman" w:hAnsi="Times New Roman"/>
          <w:lang w:val="en-US"/>
        </w:rPr>
        <w:t xml:space="preserve"> to predict how temperature affects </w:t>
      </w:r>
      <w:ins w:id="290" w:author="Mary O'Connor" w:date="2018-09-20T13:01:00Z">
        <w:r w:rsidR="00301DB8">
          <w:rPr>
            <w:rFonts w:ascii="Times New Roman" w:hAnsi="Times New Roman"/>
            <w:lang w:val="en-US"/>
          </w:rPr>
          <w:t xml:space="preserve">net </w:t>
        </w:r>
      </w:ins>
      <w:r>
        <w:rPr>
          <w:rFonts w:ascii="Times New Roman" w:hAnsi="Times New Roman"/>
          <w:lang w:val="en-US"/>
        </w:rPr>
        <w:t xml:space="preserve">ecosystem </w:t>
      </w:r>
      <w:r w:rsidR="003E3970">
        <w:rPr>
          <w:rFonts w:ascii="Times New Roman" w:hAnsi="Times New Roman"/>
          <w:lang w:val="en-US"/>
        </w:rPr>
        <w:t xml:space="preserve">oxygen </w:t>
      </w:r>
      <w:r>
        <w:rPr>
          <w:rFonts w:ascii="Times New Roman" w:hAnsi="Times New Roman"/>
          <w:lang w:val="en-US"/>
        </w:rPr>
        <w:t xml:space="preserve">fluxes, an indication of major metabolic processes of photosynthesis and respiration.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ins w:id="291" w:author="Mary O'Connor" w:date="2018-09-20T13:10:00Z">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301DB8" w:rsidRPr="0084135A">
          <w:rPr>
            <w:rFonts w:ascii="Times New Roman" w:hAnsi="Times New Roman"/>
          </w:rPr>
          <w:t xml:space="preserve">) </w:t>
        </w:r>
      </w:ins>
      <w:del w:id="292" w:author="Mary O'Connor" w:date="2018-09-20T13:02:00Z">
        <w:r w:rsidR="006579F9" w:rsidRPr="0084135A" w:rsidDel="00301DB8">
          <w:rPr>
            <w:rFonts w:ascii="Times New Roman" w:hAnsi="Times New Roman"/>
            <w:lang w:val="en-US"/>
          </w:rPr>
          <w:delText xml:space="preserve"> (e.g., oxygen flux)</w:delText>
        </w:r>
      </w:del>
      <w:del w:id="293" w:author="Mary O'Connor" w:date="2018-09-20T13:10:00Z">
        <w:r w:rsidR="000F1AC2" w:rsidRPr="0084135A" w:rsidDel="00301DB8">
          <w:rPr>
            <w:rFonts w:ascii="Times New Roman" w:hAnsi="Times New Roman"/>
            <w:lang w:val="en-US"/>
          </w:rPr>
          <w:delText xml:space="preserve"> </w:delText>
        </w:r>
      </w:del>
      <w:r w:rsidR="000F1AC2" w:rsidRPr="0084135A">
        <w:rPr>
          <w:rFonts w:ascii="Times New Roman" w:hAnsi="Times New Roman"/>
          <w:lang w:val="en-US"/>
        </w:rPr>
        <w:t xml:space="preserve">and related biological functions for organism </w:t>
      </w:r>
      <w:proofErr w:type="spellStart"/>
      <w:r w:rsidR="000F1AC2" w:rsidRPr="0084135A">
        <w:rPr>
          <w:rFonts w:ascii="Times New Roman" w:hAnsi="Times New Roman"/>
          <w:i/>
          <w:lang w:val="en-US"/>
        </w:rPr>
        <w:t>i</w:t>
      </w:r>
      <w:proofErr w:type="spellEnd"/>
      <w:r w:rsidR="000F1AC2" w:rsidRPr="0084135A">
        <w:rPr>
          <w:rFonts w:ascii="Times New Roman" w:hAnsi="Times New Roman"/>
          <w:i/>
          <w:lang w:val="en-US"/>
        </w:rPr>
        <w:t xml:space="preserve">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ins w:id="294" w:author="Mary O'Connor" w:date="2018-09-20T13:09:00Z">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301DB8">
          <w:rPr>
            <w:rFonts w:ascii="Times New Roman" w:hAnsi="Times New Roman"/>
          </w:rPr>
          <w:t>)</w:t>
        </w:r>
        <w:r w:rsidR="00301DB8" w:rsidRPr="0084135A">
          <w:rPr>
            <w:rFonts w:ascii="Times New Roman" w:hAnsi="Times New Roman"/>
          </w:rPr>
          <w:t xml:space="preserve"> </w:t>
        </w:r>
      </w:ins>
      <w:r w:rsidR="005B79B7">
        <w:rPr>
          <w:rFonts w:ascii="Times New Roman" w:hAnsi="Times New Roman"/>
          <w:lang w:val="en-US"/>
        </w:rPr>
        <w:t>and</w:t>
      </w:r>
      <w:r w:rsidR="000F1AC2" w:rsidRPr="0084135A">
        <w:rPr>
          <w:rFonts w:ascii="Times New Roman" w:hAnsi="Times New Roman"/>
          <w:lang w:val="en-US"/>
        </w:rPr>
        <w:t xml:space="preserve"> </w:t>
      </w:r>
      <w:ins w:id="295" w:author="Mary O'Connor" w:date="2018-09-20T13:10:00Z">
        <w:r w:rsidR="00301DB8">
          <w:rPr>
            <w:rFonts w:ascii="Times New Roman" w:hAnsi="Times New Roman"/>
            <w:lang w:val="en-US"/>
          </w:rPr>
          <w:t xml:space="preserve">body </w:t>
        </w:r>
      </w:ins>
      <w:r w:rsidR="000F1AC2" w:rsidRPr="0084135A">
        <w:rPr>
          <w:rFonts w:ascii="Times New Roman" w:hAnsi="Times New Roman"/>
          <w:lang w:val="en-US"/>
        </w:rPr>
        <w:t>temperature</w:t>
      </w:r>
      <w:ins w:id="296" w:author="Mary O'Connor" w:date="2018-09-20T13:10:00Z">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in Kelvin)</w:t>
        </w:r>
      </w:ins>
      <w:r w:rsidR="000F1AC2" w:rsidRPr="0084135A">
        <w:rPr>
          <w:rFonts w:ascii="Times New Roman" w:hAnsi="Times New Roman"/>
          <w:lang w:val="en-US"/>
        </w:rPr>
        <w:t xml:space="preserve"> </w:t>
      </w:r>
      <w:r w:rsidR="00E763BB">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&lt;citation&gt;&lt;priority&gt;0&lt;/priority&gt;&lt;uuid&gt;A03674EB-BB07-4760-A681-E81E7409E57D&lt;/uuid&gt;&lt;publications&gt;&lt;publication&gt;&lt;subtype&gt;400&lt;/subtype&gt;&lt;title&gt;Effects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9C00F3">
        <w:rPr>
          <w:rFonts w:ascii="Times New Roman" w:hAnsi="Times New Roman"/>
          <w:lang w:val="en-US" w:eastAsia="de-DE"/>
        </w:rPr>
        <w:t>[12,27,28]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5D4E1B">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ins w:id="297" w:author="Mary O'Connor" w:date="2018-09-18T11:37:00Z">
                <w:rPr>
                  <w:rFonts w:ascii="Cambria Math" w:hAnsi="Cambria Math"/>
                  <w:lang w:val="de-DE"/>
                </w:rPr>
                <m:t>-</m:t>
              </w:ins>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proofErr w:type="spellStart"/>
      <w:r w:rsidR="000F1AC2" w:rsidRPr="0084135A">
        <w:rPr>
          <w:rFonts w:ascii="Times New Roman" w:hAnsi="Times New Roman"/>
        </w:rPr>
        <w:t>Eqn</w:t>
      </w:r>
      <w:proofErr w:type="spellEnd"/>
      <w:r w:rsidR="000F1AC2" w:rsidRPr="0084135A">
        <w:rPr>
          <w:rFonts w:ascii="Times New Roman" w:hAnsi="Times New Roman"/>
        </w:rPr>
        <w:t xml:space="preserve"> 1</w:t>
      </w:r>
    </w:p>
    <w:p w14:paraId="14AA7F30" w14:textId="4D68B9D2" w:rsidR="00DC7DB5" w:rsidRDefault="000F1AC2">
      <w:pPr>
        <w:widowControl w:val="0"/>
        <w:autoSpaceDE w:val="0"/>
        <w:autoSpaceDN w:val="0"/>
        <w:adjustRightInd w:val="0"/>
        <w:spacing w:after="0" w:line="480" w:lineRule="auto"/>
        <w:rPr>
          <w:ins w:id="298" w:author="Mary O'Connor" w:date="2018-09-20T12:59:00Z"/>
          <w:rFonts w:ascii="Times New Roman" w:hAnsi="Times New Roman"/>
        </w:rPr>
      </w:pPr>
      <w:r w:rsidRPr="0084135A">
        <w:rPr>
          <w:rFonts w:ascii="Times New Roman" w:hAnsi="Times New Roman"/>
        </w:rPr>
        <w:t>in which activation energy (</w:t>
      </w:r>
      <w:ins w:id="299" w:author="Mary O'Connor" w:date="2018-09-18T11:36:00Z">
        <w:r w:rsidR="00373173">
          <w:rPr>
            <w:rFonts w:ascii="Times New Roman" w:hAnsi="Times New Roman"/>
          </w:rPr>
          <w:t>-</w:t>
        </w:r>
      </w:ins>
      <w:commentRangeStart w:id="300"/>
      <w:commentRangeStart w:id="301"/>
      <w:proofErr w:type="spellStart"/>
      <w:r w:rsidRPr="0084135A">
        <w:rPr>
          <w:rFonts w:ascii="Times New Roman" w:hAnsi="Times New Roman"/>
          <w:i/>
        </w:rPr>
        <w:t>E</w:t>
      </w:r>
      <w:r w:rsidRPr="0084135A">
        <w:rPr>
          <w:rFonts w:ascii="Times New Roman" w:hAnsi="Times New Roman"/>
          <w:vertAlign w:val="subscript"/>
        </w:rPr>
        <w:t>a</w:t>
      </w:r>
      <w:proofErr w:type="spellEnd"/>
      <w:r w:rsidRPr="0084135A">
        <w:rPr>
          <w:rFonts w:ascii="Times New Roman" w:hAnsi="Times New Roman"/>
        </w:rPr>
        <w:t xml:space="preserve">, </w:t>
      </w:r>
      <w:commentRangeEnd w:id="300"/>
      <w:r w:rsidR="001B5AAF">
        <w:rPr>
          <w:rStyle w:val="CommentReference"/>
          <w:lang w:val="de-DE"/>
        </w:rPr>
        <w:commentReference w:id="300"/>
      </w:r>
      <w:r w:rsidRPr="0084135A">
        <w:rPr>
          <w:rFonts w:ascii="Times New Roman" w:hAnsi="Times New Roman"/>
        </w:rPr>
        <w:t>in eV</w:t>
      </w:r>
      <w:commentRangeEnd w:id="301"/>
      <w:r w:rsidR="00375ABE">
        <w:rPr>
          <w:rStyle w:val="CommentReference"/>
          <w:lang w:val="de-DE"/>
        </w:rPr>
        <w:commentReference w:id="301"/>
      </w:r>
      <w:r w:rsidRPr="0084135A">
        <w:rPr>
          <w:rFonts w:ascii="Times New Roman" w:hAnsi="Times New Roman"/>
        </w:rPr>
        <w:t xml:space="preserve">) captures </w:t>
      </w:r>
      <w:r w:rsidR="00C57264">
        <w:rPr>
          <w:rFonts w:ascii="Times New Roman" w:hAnsi="Times New Roman"/>
        </w:rPr>
        <w:t xml:space="preserve">the exponential effect of </w:t>
      </w:r>
      <w:r w:rsidRPr="0084135A">
        <w:rPr>
          <w:rFonts w:ascii="Times New Roman" w:hAnsi="Times New Roman"/>
        </w:rPr>
        <w:t xml:space="preserve">temperature </w:t>
      </w:r>
      <w:del w:id="302" w:author="Mary O'Connor" w:date="2018-09-20T13:10:00Z">
        <w:r w:rsidRPr="0084135A" w:rsidDel="00301DB8">
          <w:rPr>
            <w:rFonts w:ascii="Times New Roman" w:hAnsi="Times New Roman"/>
          </w:rPr>
          <w:delText>(</w:delText>
        </w:r>
        <w:r w:rsidRPr="00F0542B" w:rsidDel="00301DB8">
          <w:rPr>
            <w:rFonts w:ascii="Times New Roman" w:hAnsi="Times New Roman"/>
            <w:i/>
          </w:rPr>
          <w:delText>T</w:delText>
        </w:r>
        <w:r w:rsidRPr="0084135A" w:rsidDel="00301DB8">
          <w:rPr>
            <w:rFonts w:ascii="Times New Roman" w:hAnsi="Times New Roman"/>
          </w:rPr>
          <w:delText xml:space="preserve">, in Kelvin) </w:delText>
        </w:r>
      </w:del>
      <w:r w:rsidRPr="0084135A">
        <w:rPr>
          <w:rFonts w:ascii="Times New Roman" w:hAnsi="Times New Roman"/>
        </w:rPr>
        <w:t xml:space="preserve">on per capita metabolic </w:t>
      </w:r>
      <w:r w:rsidR="00F0542B">
        <w:rPr>
          <w:rFonts w:ascii="Times New Roman" w:hAnsi="Times New Roman"/>
        </w:rPr>
        <w:t>rate</w:t>
      </w:r>
      <w:del w:id="303" w:author="Mary O'Connor" w:date="2018-09-20T13:11:00Z">
        <w:r w:rsidR="00F0542B" w:rsidDel="00301DB8">
          <w:rPr>
            <w:rFonts w:ascii="Times New Roman" w:hAnsi="Times New Roman"/>
          </w:rPr>
          <w:delText xml:space="preserve"> </w:delText>
        </w:r>
      </w:del>
      <w:del w:id="304" w:author="Mary O'Connor" w:date="2018-09-20T13:10:00Z">
        <w:r w:rsidRPr="0084135A" w:rsidDel="00301DB8">
          <w:rPr>
            <w:rFonts w:ascii="Times New Roman" w:hAnsi="Times New Roman"/>
          </w:rPr>
          <w:delText>(</w:delText>
        </w:r>
        <w:r w:rsidR="00B061AF" w:rsidRPr="0084135A" w:rsidDel="00301DB8">
          <w:rPr>
            <w:rFonts w:ascii="Times New Roman" w:hAnsi="Times New Roman"/>
            <w:i/>
          </w:rPr>
          <w:delText>b</w:delText>
        </w:r>
        <w:r w:rsidRPr="0084135A" w:rsidDel="00301DB8">
          <w:rPr>
            <w:rFonts w:ascii="Times New Roman" w:hAnsi="Times New Roman"/>
            <w:i/>
            <w:vertAlign w:val="subscript"/>
          </w:rPr>
          <w:delText>i</w:delText>
        </w:r>
        <w:r w:rsidRPr="0084135A" w:rsidDel="00301DB8">
          <w:rPr>
            <w:rFonts w:ascii="Times New Roman" w:hAnsi="Times New Roman"/>
          </w:rPr>
          <w:delText xml:space="preserve">) for individual </w:delText>
        </w:r>
        <w:r w:rsidRPr="0084135A" w:rsidDel="00301DB8">
          <w:rPr>
            <w:rFonts w:ascii="Times New Roman" w:hAnsi="Times New Roman"/>
            <w:i/>
          </w:rPr>
          <w:delText>i</w:delText>
        </w:r>
      </w:del>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820FEB" w:rsidRPr="0084135A">
        <w:rPr>
          <w:rFonts w:ascii="Times New Roman" w:hAnsi="Times New Roman"/>
        </w:rPr>
        <w:t xml:space="preserve"> </w:t>
      </w:r>
      <w:del w:id="305" w:author="Mary O'Connor" w:date="2018-09-20T13:09:00Z">
        <w:r w:rsidR="00B061AF" w:rsidRPr="0084135A" w:rsidDel="00301DB8">
          <w:rPr>
            <w:rFonts w:ascii="Times New Roman" w:hAnsi="Times New Roman"/>
            <w:i/>
          </w:rPr>
          <w:delText>m</w:delText>
        </w:r>
        <w:r w:rsidR="00820FEB" w:rsidRPr="0084135A" w:rsidDel="00301DB8">
          <w:rPr>
            <w:rFonts w:ascii="Times New Roman" w:hAnsi="Times New Roman"/>
            <w:i/>
            <w:vertAlign w:val="subscript"/>
          </w:rPr>
          <w:delText>i</w:delText>
        </w:r>
        <w:r w:rsidR="00820FEB" w:rsidRPr="0084135A" w:rsidDel="00301DB8">
          <w:rPr>
            <w:rFonts w:ascii="Times New Roman" w:hAnsi="Times New Roman"/>
          </w:rPr>
          <w:delText xml:space="preserve"> corresponds to the body mass of an individual </w:delText>
        </w:r>
        <w:r w:rsidR="00820FEB" w:rsidRPr="0084135A" w:rsidDel="00301DB8">
          <w:rPr>
            <w:rFonts w:ascii="Times New Roman" w:hAnsi="Times New Roman"/>
            <w:i/>
          </w:rPr>
          <w:delText>i</w:delText>
        </w:r>
        <w:r w:rsidR="00EF04F8" w:rsidRPr="0084135A" w:rsidDel="00301DB8">
          <w:rPr>
            <w:rFonts w:ascii="Times New Roman" w:hAnsi="Times New Roman"/>
          </w:rPr>
          <w:delText>,</w:delText>
        </w:r>
        <w:r w:rsidR="002964C2" w:rsidRPr="0084135A" w:rsidDel="00301DB8">
          <w:rPr>
            <w:rFonts w:ascii="Times New Roman" w:hAnsi="Times New Roman"/>
            <w:i/>
          </w:rPr>
          <w:delText xml:space="preserve"> </w:delText>
        </w:r>
      </w:del>
      <w:r w:rsidR="006E6315" w:rsidRPr="0084135A">
        <w:rPr>
          <w:rFonts w:ascii="Times New Roman" w:hAnsi="Times New Roman"/>
        </w:rPr>
        <w:t>and</w:t>
      </w:r>
      <w:r w:rsidR="006E6315" w:rsidRPr="0084135A">
        <w:rPr>
          <w:rFonts w:ascii="Times New Roman" w:hAnsi="Times New Roman"/>
          <w:i/>
        </w:rPr>
        <w:t xml:space="preserve"> </w:t>
      </w:r>
      <w:r w:rsidR="002964C2" w:rsidRPr="0084135A">
        <w:rPr>
          <w:rFonts w:ascii="Times New Roman" w:hAnsi="Times New Roman"/>
          <w:i/>
        </w:rPr>
        <w:t>a</w:t>
      </w:r>
      <w:r w:rsidR="002964C2" w:rsidRPr="0084135A">
        <w:rPr>
          <w:rFonts w:ascii="Times New Roman" w:hAnsi="Times New Roman"/>
        </w:rPr>
        <w:t xml:space="preserve"> is the allometric scaling</w:t>
      </w:r>
      <w:r w:rsidR="00EF04F8" w:rsidRPr="0084135A">
        <w:rPr>
          <w:rFonts w:ascii="Times New Roman" w:hAnsi="Times New Roman"/>
        </w:rPr>
        <w:t xml:space="preserve"> factor</w:t>
      </w:r>
      <w:ins w:id="306" w:author="Mary O'Connor" w:date="2018-09-20T13:09:00Z">
        <w:r w:rsidR="00301DB8">
          <w:rPr>
            <w:rFonts w:ascii="Times New Roman" w:hAnsi="Times New Roman"/>
          </w:rPr>
          <w:t xml:space="preserve"> that relates metabolic rate to body size</w:t>
        </w:r>
      </w:ins>
      <w:r w:rsidRPr="0084135A">
        <w:rPr>
          <w:rFonts w:ascii="Times New Roman" w:hAnsi="Times New Roman"/>
        </w:rPr>
        <w:t xml:space="preserve">. </w:t>
      </w:r>
      <w:r w:rsidR="000828EA" w:rsidRPr="0084135A">
        <w:rPr>
          <w:rFonts w:ascii="Times New Roman" w:hAnsi="Times New Roman"/>
        </w:rPr>
        <w:t>Th</w:t>
      </w:r>
      <w:r w:rsidR="00342069">
        <w:rPr>
          <w:rFonts w:ascii="Times New Roman" w:hAnsi="Times New Roman"/>
        </w:rPr>
        <w:t>e expression of temperature effects on</w:t>
      </w:r>
      <w:ins w:id="307" w:author="Mary O'Connor" w:date="2018-10-29T13:12:00Z">
        <w:r w:rsidR="00E72031">
          <w:rPr>
            <w:rFonts w:ascii="Times New Roman" w:hAnsi="Times New Roman"/>
          </w:rPr>
          <w:t xml:space="preserve"> a</w:t>
        </w:r>
      </w:ins>
      <w:r w:rsidR="00342069">
        <w:rPr>
          <w:rFonts w:ascii="Times New Roman" w:hAnsi="Times New Roman"/>
        </w:rPr>
        <w:t xml:space="preserve"> metabolic rate</w:t>
      </w:r>
      <w:ins w:id="308" w:author="Mary O'Connor" w:date="2018-10-29T13:12:00Z">
        <w:r w:rsidR="00E72031">
          <w:rPr>
            <w:rFonts w:ascii="Times New Roman" w:hAnsi="Times New Roman"/>
          </w:rPr>
          <w:t xml:space="preserve"> </w:t>
        </w:r>
        <w:r w:rsidR="00E72031" w:rsidRPr="00E72031">
          <w:rPr>
            <w:rFonts w:ascii="Times New Roman" w:hAnsi="Times New Roman"/>
            <w:i/>
            <w:rPrChange w:id="309" w:author="Mary O'Connor" w:date="2018-10-29T13:12:00Z">
              <w:rPr>
                <w:rFonts w:ascii="Times New Roman" w:hAnsi="Times New Roman"/>
              </w:rPr>
            </w:rPrChange>
          </w:rPr>
          <w:t>b</w:t>
        </w:r>
        <w:r w:rsidR="00E72031" w:rsidRPr="00E72031">
          <w:rPr>
            <w:rFonts w:ascii="Times New Roman" w:hAnsi="Times New Roman"/>
            <w:i/>
            <w:vertAlign w:val="subscript"/>
            <w:rPrChange w:id="310" w:author="Mary O'Connor" w:date="2018-10-29T13:12:00Z">
              <w:rPr>
                <w:rFonts w:ascii="Times New Roman" w:hAnsi="Times New Roman"/>
              </w:rPr>
            </w:rPrChange>
          </w:rPr>
          <w:t>i</w:t>
        </w:r>
      </w:ins>
      <w:ins w:id="311" w:author="Mary O'Connor" w:date="2018-10-29T13:11:00Z">
        <w:r w:rsidR="00E72031">
          <w:rPr>
            <w:rFonts w:ascii="Times New Roman" w:hAnsi="Times New Roman"/>
          </w:rPr>
          <w:t xml:space="preserve"> – in our case, oxygen production or consumption rates -</w:t>
        </w:r>
      </w:ins>
      <w:r w:rsidR="00342069">
        <w:rPr>
          <w:rFonts w:ascii="Times New Roman" w:hAnsi="Times New Roman"/>
        </w:rPr>
        <w:t xml:space="preserve"> </w:t>
      </w:r>
      <w:ins w:id="312" w:author="Mary O'Connor" w:date="2018-09-18T10:29:00Z">
        <w:r w:rsidR="0023470C">
          <w:rPr>
            <w:rFonts w:ascii="Times New Roman" w:hAnsi="Times New Roman"/>
          </w:rPr>
          <w:t>i</w:t>
        </w:r>
      </w:ins>
      <w:r w:rsidR="00342069">
        <w:rPr>
          <w:rFonts w:ascii="Times New Roman" w:hAnsi="Times New Roman"/>
        </w:rPr>
        <w:t>n this model</w:t>
      </w:r>
      <w:r w:rsidR="000828EA" w:rsidRPr="0084135A">
        <w:rPr>
          <w:rFonts w:ascii="Times New Roman" w:hAnsi="Times New Roman"/>
        </w:rPr>
        <w:t xml:space="preserve"> </w:t>
      </w:r>
      <w:del w:id="313" w:author="Mary O'Connor" w:date="2018-09-18T10:29:00Z">
        <w:r w:rsidR="000828EA" w:rsidRPr="0084135A" w:rsidDel="0023470C">
          <w:rPr>
            <w:rFonts w:ascii="Times New Roman" w:hAnsi="Times New Roman"/>
          </w:rPr>
          <w:delText xml:space="preserve">model </w:delText>
        </w:r>
      </w:del>
      <w:r w:rsidR="000828EA" w:rsidRPr="0084135A">
        <w:rPr>
          <w:rFonts w:ascii="Times New Roman" w:hAnsi="Times New Roman"/>
        </w:rPr>
        <w:t>is a special case of a more complex equation that allows each species to follow a thermal performance curve, often described by a modified Sharpe-</w:t>
      </w:r>
      <w:proofErr w:type="spellStart"/>
      <w:r w:rsidR="000828EA" w:rsidRPr="0084135A">
        <w:rPr>
          <w:rFonts w:ascii="Times New Roman" w:hAnsi="Times New Roman"/>
        </w:rPr>
        <w:t>Scho</w:t>
      </w:r>
      <w:r w:rsidR="00382F8D">
        <w:rPr>
          <w:rFonts w:ascii="Times New Roman" w:hAnsi="Times New Roman"/>
        </w:rPr>
        <w:t>ol</w:t>
      </w:r>
      <w:r w:rsidR="000828EA" w:rsidRPr="0084135A">
        <w:rPr>
          <w:rFonts w:ascii="Times New Roman" w:hAnsi="Times New Roman"/>
        </w:rPr>
        <w:t>f</w:t>
      </w:r>
      <w:r w:rsidR="006E6315" w:rsidRPr="0084135A">
        <w:rPr>
          <w:rFonts w:ascii="Times New Roman" w:hAnsi="Times New Roman"/>
        </w:rPr>
        <w:t>i</w:t>
      </w:r>
      <w:r w:rsidR="000828EA" w:rsidRPr="0084135A">
        <w:rPr>
          <w:rFonts w:ascii="Times New Roman" w:hAnsi="Times New Roman"/>
        </w:rPr>
        <w:t>eld</w:t>
      </w:r>
      <w:proofErr w:type="spellEnd"/>
      <w:r w:rsidR="000828EA" w:rsidRPr="0084135A">
        <w:rPr>
          <w:rFonts w:ascii="Times New Roman" w:hAnsi="Times New Roman"/>
        </w:rPr>
        <w:t xml:space="preserve"> equation</w:t>
      </w:r>
      <w:r w:rsidR="00512DDB">
        <w:rPr>
          <w:rFonts w:ascii="Times New Roman" w:hAnsi="Times New Roman"/>
        </w:rPr>
        <w:t xml:space="preserve"> </w:t>
      </w:r>
      <w:r w:rsidR="00512DDB">
        <w:rPr>
          <w:rFonts w:ascii="Times New Roman" w:hAnsi="Times New Roman"/>
        </w:rPr>
        <w:fldChar w:fldCharType="begin"/>
      </w:r>
      <w:r w:rsidR="003C4409">
        <w:rPr>
          <w:rFonts w:ascii="Times New Roman" w:hAnsi="Times New Roman"/>
        </w:rPr>
        <w:instrText xml:space="preserve"> ADDIN PAPERS2_CITATIONS &lt;citation&gt;&lt;priority&gt;0&lt;/priority&gt;&lt;uuid&gt;05EDD0D7-9625-42A6-BE6B-D6B62C1A810A&lt;/uuid&gt;&lt;publications&gt;&lt;publication&gt;&lt;subtype&gt;400&lt;/subtype&gt;&lt;title&gt;Scaling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sidR="00512DDB">
        <w:rPr>
          <w:rFonts w:ascii="Times New Roman" w:hAnsi="Times New Roman"/>
        </w:rPr>
        <w:fldChar w:fldCharType="separate"/>
      </w:r>
      <w:r w:rsidR="009C00F3">
        <w:rPr>
          <w:rFonts w:ascii="Times New Roman" w:hAnsi="Times New Roman"/>
          <w:lang w:val="en-US" w:eastAsia="de-DE"/>
        </w:rPr>
        <w:t>[7,8,29]</w:t>
      </w:r>
      <w:r w:rsidR="00512DDB">
        <w:rPr>
          <w:rFonts w:ascii="Times New Roman" w:hAnsi="Times New Roman"/>
        </w:rPr>
        <w:fldChar w:fldCharType="end"/>
      </w:r>
      <w:r w:rsidR="000828EA" w:rsidRPr="0084135A">
        <w:rPr>
          <w:rFonts w:ascii="Times New Roman" w:hAnsi="Times New Roman"/>
        </w:rPr>
        <w:t>, in which</w:t>
      </w:r>
      <w:ins w:id="314" w:author="Mary O'Connor" w:date="2018-10-30T07:36:00Z">
        <w:r w:rsidR="006B1AF4">
          <w:rPr>
            <w:rFonts w:ascii="Times New Roman" w:hAnsi="Times New Roman"/>
          </w:rPr>
          <w:t xml:space="preserve"> an individual’s or population’s</w:t>
        </w:r>
      </w:ins>
      <w:r w:rsidR="000828EA" w:rsidRPr="0084135A">
        <w:rPr>
          <w:rFonts w:ascii="Times New Roman" w:hAnsi="Times New Roman"/>
        </w:rPr>
        <w:t xml:space="preserve"> performance declines at high temperatures</w:t>
      </w:r>
      <w:ins w:id="315" w:author="Mary O'Connor" w:date="2018-10-30T07:36:00Z">
        <w:r w:rsidR="006B1AF4">
          <w:rPr>
            <w:rFonts w:ascii="Times New Roman" w:hAnsi="Times New Roman"/>
          </w:rPr>
          <w:t xml:space="preserve"> above some optimal temperature</w:t>
        </w:r>
      </w:ins>
      <w:r w:rsidR="000828EA" w:rsidRPr="0084135A">
        <w:rPr>
          <w:rFonts w:ascii="Times New Roman" w:hAnsi="Times New Roman"/>
        </w:rPr>
        <w:t xml:space="preserve">. </w:t>
      </w:r>
      <w:del w:id="316" w:author="Mary O'Connor" w:date="2018-10-30T07:36:00Z">
        <w:r w:rsidR="000828EA" w:rsidRPr="0084135A" w:rsidDel="006B1AF4">
          <w:rPr>
            <w:rFonts w:ascii="Times New Roman" w:hAnsi="Times New Roman"/>
          </w:rPr>
          <w:delText>However,</w:delText>
        </w:r>
      </w:del>
      <w:ins w:id="317" w:author="Mary O'Connor" w:date="2018-10-30T07:36:00Z">
        <w:r w:rsidR="006B1AF4">
          <w:rPr>
            <w:rFonts w:ascii="Times New Roman" w:hAnsi="Times New Roman"/>
          </w:rPr>
          <w:t xml:space="preserve">We do not use this model here for two reasons: we do not expect photosynthesis or respiration to exceed optimal </w:t>
        </w:r>
      </w:ins>
      <w:ins w:id="318" w:author="Mary O'Connor" w:date="2018-10-30T07:37:00Z">
        <w:r w:rsidR="006B1AF4">
          <w:rPr>
            <w:rFonts w:ascii="Times New Roman" w:hAnsi="Times New Roman"/>
          </w:rPr>
          <w:t>operating temperatures in our systems () so we believe the simpler exponential is a suitable hypothesis for cross-system compar</w:t>
        </w:r>
      </w:ins>
      <w:ins w:id="319" w:author="Mary O'Connor" w:date="2018-10-30T07:38:00Z">
        <w:r w:rsidR="006B1AF4">
          <w:rPr>
            <w:rFonts w:ascii="Times New Roman" w:hAnsi="Times New Roman"/>
          </w:rPr>
          <w:t>i</w:t>
        </w:r>
      </w:ins>
      <w:ins w:id="320" w:author="Mary O'Connor" w:date="2018-10-30T07:37:00Z">
        <w:r w:rsidR="006B1AF4">
          <w:rPr>
            <w:rFonts w:ascii="Times New Roman" w:hAnsi="Times New Roman"/>
          </w:rPr>
          <w:t>son (following Yvon-</w:t>
        </w:r>
        <w:proofErr w:type="spellStart"/>
        <w:r w:rsidR="006B1AF4">
          <w:rPr>
            <w:rFonts w:ascii="Times New Roman" w:hAnsi="Times New Roman"/>
          </w:rPr>
          <w:t>Durochers</w:t>
        </w:r>
        <w:proofErr w:type="spellEnd"/>
        <w:r w:rsidR="006B1AF4">
          <w:rPr>
            <w:rFonts w:ascii="Times New Roman" w:hAnsi="Times New Roman"/>
          </w:rPr>
          <w:t xml:space="preserve">, </w:t>
        </w:r>
        <w:proofErr w:type="spellStart"/>
        <w:r w:rsidR="006B1AF4">
          <w:rPr>
            <w:rFonts w:ascii="Times New Roman" w:hAnsi="Times New Roman"/>
          </w:rPr>
          <w:t>etc</w:t>
        </w:r>
        <w:proofErr w:type="spellEnd"/>
        <w:r w:rsidR="006B1AF4">
          <w:rPr>
            <w:rFonts w:ascii="Times New Roman" w:hAnsi="Times New Roman"/>
          </w:rPr>
          <w:t xml:space="preserve"> </w:t>
        </w:r>
        <w:proofErr w:type="spellStart"/>
        <w:r w:rsidR="006B1AF4">
          <w:rPr>
            <w:rFonts w:ascii="Times New Roman" w:hAnsi="Times New Roman"/>
          </w:rPr>
          <w:t>etc</w:t>
        </w:r>
        <w:proofErr w:type="spellEnd"/>
        <w:r w:rsidR="006B1AF4">
          <w:rPr>
            <w:rFonts w:ascii="Times New Roman" w:hAnsi="Times New Roman"/>
          </w:rPr>
          <w:t>)</w:t>
        </w:r>
      </w:ins>
      <w:ins w:id="321" w:author="Mary O'Connor" w:date="2018-10-30T07:39:00Z">
        <w:r w:rsidR="006B1AF4" w:rsidRPr="006B1AF4">
          <w:rPr>
            <w:rFonts w:ascii="Times New Roman" w:hAnsi="Times New Roman"/>
          </w:rPr>
          <w:t xml:space="preserve"> </w:t>
        </w:r>
        <w:r w:rsidR="006B1AF4">
          <w:rPr>
            <w:rFonts w:ascii="Times New Roman" w:hAnsi="Times New Roman"/>
          </w:rPr>
          <w:fldChar w:fldCharType="begin"/>
        </w:r>
        <w:r w:rsidR="006B1AF4">
          <w:rPr>
            <w:rFonts w:ascii="Times New Roman" w:hAnsi="Times New Roman"/>
          </w:rPr>
          <w:instrText xml:space="preserve"> ADDIN PAPERS2_CITATIONS &lt;citation&gt;&lt;priority&gt;0&lt;/priority&gt;&lt;uuid&gt;71CAA851-D382-4AC4-925F-9CC335896FC6&lt;/uuid&gt;&lt;publications&gt;&lt;publication&gt;&lt;subtype&gt;400&lt;/subtype&gt;&lt;title&gt;Metabolic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6B1AF4">
          <w:rPr>
            <w:rFonts w:ascii="Times New Roman" w:hAnsi="Times New Roman"/>
          </w:rPr>
          <w:fldChar w:fldCharType="separate"/>
        </w:r>
        <w:r w:rsidR="006B1AF4">
          <w:rPr>
            <w:rFonts w:ascii="Times New Roman" w:hAnsi="Times New Roman"/>
            <w:lang w:val="en-US" w:eastAsia="de-DE"/>
          </w:rPr>
          <w:t>[7,8]</w:t>
        </w:r>
        <w:r w:rsidR="006B1AF4">
          <w:rPr>
            <w:rFonts w:ascii="Times New Roman" w:hAnsi="Times New Roman"/>
          </w:rPr>
          <w:fldChar w:fldCharType="end"/>
        </w:r>
      </w:ins>
      <w:ins w:id="322" w:author="Mary O'Connor" w:date="2018-10-30T07:37:00Z">
        <w:r w:rsidR="006B1AF4">
          <w:rPr>
            <w:rFonts w:ascii="Times New Roman" w:hAnsi="Times New Roman"/>
          </w:rPr>
          <w:t xml:space="preserve">, and </w:t>
        </w:r>
      </w:ins>
      <w:ins w:id="323" w:author="Mary O'Connor" w:date="2018-10-30T07:38:00Z">
        <w:r w:rsidR="006B1AF4">
          <w:rPr>
            <w:rFonts w:ascii="Times New Roman" w:hAnsi="Times New Roman"/>
          </w:rPr>
          <w:t xml:space="preserve">we do not have thermal performance data for the many species in our communities that would allow fitting of thermal performance curves within communities. </w:t>
        </w:r>
      </w:ins>
      <w:del w:id="324" w:author="Mary O'Connor" w:date="2018-10-30T07:37:00Z">
        <w:r w:rsidR="000828EA" w:rsidRPr="0084135A" w:rsidDel="006B1AF4">
          <w:rPr>
            <w:rFonts w:ascii="Times New Roman" w:hAnsi="Times New Roman"/>
          </w:rPr>
          <w:delText xml:space="preserve"> </w:delText>
        </w:r>
      </w:del>
      <w:del w:id="325" w:author="Mary O'Connor" w:date="2018-10-30T07:39:00Z">
        <w:r w:rsidR="000828EA" w:rsidRPr="0084135A" w:rsidDel="006B1AF4">
          <w:rPr>
            <w:rFonts w:ascii="Times New Roman" w:hAnsi="Times New Roman"/>
          </w:rPr>
          <w:delText>for multi-species systems, the</w:delText>
        </w:r>
        <w:r w:rsidR="008765BC" w:rsidDel="006B1AF4">
          <w:rPr>
            <w:rFonts w:ascii="Times New Roman" w:hAnsi="Times New Roman"/>
          </w:rPr>
          <w:delText xml:space="preserve"> monotonic</w:delText>
        </w:r>
        <w:r w:rsidR="000828EA" w:rsidRPr="0084135A" w:rsidDel="006B1AF4">
          <w:rPr>
            <w:rFonts w:ascii="Times New Roman" w:hAnsi="Times New Roman"/>
          </w:rPr>
          <w:delText xml:space="preserve"> exponential model performs well </w:delText>
        </w:r>
        <w:r w:rsidR="00512DDB" w:rsidDel="006B1AF4">
          <w:rPr>
            <w:rFonts w:ascii="Times New Roman" w:hAnsi="Times New Roman"/>
          </w:rPr>
          <w:delText xml:space="preserve">when there is no reason to expect that temperatures exceed optimal performance of most species </w:delText>
        </w:r>
        <w:r w:rsidR="00512DDB" w:rsidDel="006B1AF4">
          <w:rPr>
            <w:rFonts w:ascii="Times New Roman" w:hAnsi="Times New Roman"/>
          </w:rPr>
          <w:fldChar w:fldCharType="begin"/>
        </w:r>
        <w:r w:rsidR="003C4409" w:rsidDel="006B1AF4">
          <w:rPr>
            <w:rFonts w:ascii="Times New Roman" w:hAnsi="Times New Roman"/>
          </w:rPr>
          <w:delInstrText xml:space="preserve"> ADDIN PAPERS2_CITATIONS &lt;citation&gt;&lt;priority&gt;0&lt;/priority&gt;&lt;uuid&gt;71CAA851-D382-4AC4-925F-9CC335896FC6&lt;/uuid&gt;&lt;publications&gt;&lt;publication&gt;&lt;subtype&gt;400&lt;/subtype&gt;&lt;title&gt;Metabolic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delInstrText>
        </w:r>
        <w:r w:rsidR="00512DDB" w:rsidDel="006B1AF4">
          <w:rPr>
            <w:rFonts w:ascii="Times New Roman" w:hAnsi="Times New Roman"/>
          </w:rPr>
          <w:fldChar w:fldCharType="separate"/>
        </w:r>
        <w:r w:rsidR="009C00F3" w:rsidDel="006B1AF4">
          <w:rPr>
            <w:rFonts w:ascii="Times New Roman" w:hAnsi="Times New Roman"/>
            <w:lang w:val="en-US" w:eastAsia="de-DE"/>
          </w:rPr>
          <w:delText>[7,8]</w:delText>
        </w:r>
        <w:r w:rsidR="00512DDB" w:rsidDel="006B1AF4">
          <w:rPr>
            <w:rFonts w:ascii="Times New Roman" w:hAnsi="Times New Roman"/>
          </w:rPr>
          <w:fldChar w:fldCharType="end"/>
        </w:r>
        <w:r w:rsidR="000828EA" w:rsidRPr="0084135A" w:rsidDel="006B1AF4">
          <w:rPr>
            <w:rFonts w:ascii="Times New Roman" w:hAnsi="Times New Roman"/>
          </w:rPr>
          <w:delText xml:space="preserve">. </w:delText>
        </w:r>
      </w:del>
    </w:p>
    <w:p w14:paraId="6253F5CD" w14:textId="789C1DF9" w:rsidR="0072262D" w:rsidRPr="0084135A" w:rsidRDefault="00B061AF">
      <w:pPr>
        <w:widowControl w:val="0"/>
        <w:autoSpaceDE w:val="0"/>
        <w:autoSpaceDN w:val="0"/>
        <w:adjustRightInd w:val="0"/>
        <w:spacing w:after="0" w:line="480" w:lineRule="auto"/>
        <w:ind w:firstLine="708"/>
        <w:rPr>
          <w:rFonts w:ascii="Times New Roman" w:hAnsi="Times New Roman"/>
        </w:rPr>
        <w:pPrChange w:id="326" w:author="Mary O'Connor" w:date="2018-09-20T12:59:00Z">
          <w:pPr>
            <w:widowControl w:val="0"/>
            <w:autoSpaceDE w:val="0"/>
            <w:autoSpaceDN w:val="0"/>
            <w:adjustRightInd w:val="0"/>
            <w:spacing w:after="0" w:line="480" w:lineRule="auto"/>
          </w:pPr>
        </w:pPrChange>
      </w:pPr>
      <w:r w:rsidRPr="0084135A">
        <w:rPr>
          <w:rFonts w:ascii="Times New Roman" w:hAnsi="Times New Roman"/>
        </w:rPr>
        <w:t>This</w:t>
      </w:r>
      <w:r w:rsidR="000828EA" w:rsidRPr="0084135A">
        <w:rPr>
          <w:rFonts w:ascii="Times New Roman" w:hAnsi="Times New Roman"/>
        </w:rPr>
        <w:t xml:space="preserve"> exponential</w:t>
      </w:r>
      <w:r w:rsidRPr="0084135A">
        <w:rPr>
          <w:rFonts w:ascii="Times New Roman" w:hAnsi="Times New Roman"/>
        </w:rPr>
        <w:t xml:space="preserve"> </w:t>
      </w:r>
      <w:r w:rsidR="000828EA" w:rsidRPr="0084135A">
        <w:rPr>
          <w:rFonts w:ascii="Times New Roman" w:hAnsi="Times New Roman"/>
        </w:rPr>
        <w:t xml:space="preserve">model </w:t>
      </w:r>
      <w:r w:rsidR="007511F2" w:rsidRPr="0084135A">
        <w:rPr>
          <w:rFonts w:ascii="Times New Roman" w:hAnsi="Times New Roman"/>
        </w:rPr>
        <w:t>has been</w:t>
      </w:r>
      <w:r w:rsidRPr="0084135A">
        <w:rPr>
          <w:rFonts w:ascii="Times New Roman" w:hAnsi="Times New Roman"/>
        </w:rPr>
        <w:t xml:space="preserve"> extended to produce a </w:t>
      </w:r>
      <w:r w:rsidR="008765BC">
        <w:rPr>
          <w:rFonts w:ascii="Times New Roman" w:hAnsi="Times New Roman"/>
        </w:rPr>
        <w:t>‘</w:t>
      </w:r>
      <w:r w:rsidRPr="0084135A">
        <w:rPr>
          <w:rFonts w:ascii="Times New Roman" w:hAnsi="Times New Roman"/>
        </w:rPr>
        <w:t>first-order</w:t>
      </w:r>
      <w:r w:rsidR="008765BC">
        <w:rPr>
          <w:rFonts w:ascii="Times New Roman" w:hAnsi="Times New Roman"/>
        </w:rPr>
        <w:t>’</w:t>
      </w:r>
      <w:r w:rsidRPr="0084135A">
        <w:rPr>
          <w:rFonts w:ascii="Times New Roman" w:hAnsi="Times New Roman"/>
        </w:rPr>
        <w:t xml:space="preserve"> expectation for the effects of temperature on </w:t>
      </w:r>
      <w:r w:rsidR="003A3B6F">
        <w:rPr>
          <w:rFonts w:ascii="Times New Roman" w:hAnsi="Times New Roman"/>
        </w:rPr>
        <w:t xml:space="preserve">net </w:t>
      </w:r>
      <w:r w:rsidRPr="0084135A">
        <w:rPr>
          <w:rFonts w:ascii="Times New Roman" w:hAnsi="Times New Roman"/>
        </w:rPr>
        <w:t>ecosystem</w:t>
      </w:r>
      <w:r w:rsidR="003A3B6F">
        <w:rPr>
          <w:rFonts w:ascii="Times New Roman" w:hAnsi="Times New Roman"/>
        </w:rPr>
        <w:t xml:space="preserve"> metabolic</w:t>
      </w:r>
      <w:r w:rsidR="009D1319" w:rsidRPr="0084135A">
        <w:rPr>
          <w:rFonts w:ascii="Times New Roman" w:hAnsi="Times New Roman"/>
        </w:rPr>
        <w:t xml:space="preserve"> rates</w:t>
      </w:r>
      <w:ins w:id="327" w:author="Mary O'Connor" w:date="2018-09-20T13:12:00Z">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such as net oxygen production or net oxygen consumption</w:t>
        </w:r>
      </w:ins>
      <w:del w:id="328" w:author="Mary O'Connor" w:date="2018-10-30T07:46:00Z">
        <w:r w:rsidR="009D1319" w:rsidRPr="006B1AF4" w:rsidDel="006B1AF4">
          <w:rPr>
            <w:rFonts w:ascii="Times" w:hAnsi="Times"/>
            <w:rPrChange w:id="329" w:author="Mary O'Connor" w:date="2018-10-30T07:47:00Z">
              <w:rPr>
                <w:rFonts w:ascii="Times New Roman" w:hAnsi="Times New Roman"/>
              </w:rPr>
            </w:rPrChange>
          </w:rPr>
          <w:delText xml:space="preserve"> </w:delText>
        </w:r>
      </w:del>
      <w:del w:id="330" w:author="Mary O'Connor" w:date="2018-09-20T13:12:00Z">
        <w:r w:rsidR="009D1319" w:rsidRPr="006B1AF4" w:rsidDel="00BF6253">
          <w:rPr>
            <w:rFonts w:ascii="Times" w:hAnsi="Times"/>
            <w:rPrChange w:id="331" w:author="Mary O'Connor" w:date="2018-10-30T07:47:00Z">
              <w:rPr>
                <w:rFonts w:ascii="Times New Roman" w:hAnsi="Times New Roman"/>
              </w:rPr>
            </w:rPrChange>
          </w:rPr>
          <w:delText>(</w:delText>
        </w:r>
        <w:r w:rsidR="009D1319" w:rsidRPr="006B1AF4" w:rsidDel="00BF6253">
          <w:rPr>
            <w:rFonts w:ascii="Times" w:hAnsi="Times"/>
            <w:i/>
            <w:rPrChange w:id="332" w:author="Mary O'Connor" w:date="2018-10-30T07:47:00Z">
              <w:rPr>
                <w:rFonts w:ascii="Times New Roman" w:hAnsi="Times New Roman"/>
                <w:i/>
              </w:rPr>
            </w:rPrChange>
          </w:rPr>
          <w:delText>B</w:delText>
        </w:r>
        <w:r w:rsidR="009D1319" w:rsidRPr="006B1AF4" w:rsidDel="00BF6253">
          <w:rPr>
            <w:rFonts w:ascii="Times" w:hAnsi="Times"/>
            <w:i/>
            <w:vertAlign w:val="subscript"/>
            <w:rPrChange w:id="333" w:author="Mary O'Connor" w:date="2018-10-30T07:47:00Z">
              <w:rPr>
                <w:rFonts w:ascii="Times New Roman" w:hAnsi="Times New Roman"/>
                <w:i/>
                <w:vertAlign w:val="subscript"/>
              </w:rPr>
            </w:rPrChange>
          </w:rPr>
          <w:delText>R</w:delText>
        </w:r>
        <w:r w:rsidR="009D1319" w:rsidRPr="006B1AF4" w:rsidDel="00BF6253">
          <w:rPr>
            <w:rFonts w:ascii="Times" w:hAnsi="Times"/>
            <w:rPrChange w:id="334" w:author="Mary O'Connor" w:date="2018-10-30T07:47:00Z">
              <w:rPr>
                <w:rFonts w:ascii="Times New Roman" w:hAnsi="Times New Roman"/>
              </w:rPr>
            </w:rPrChange>
          </w:rPr>
          <w:delText>)</w:delText>
        </w:r>
      </w:del>
      <w:del w:id="335" w:author="Mary O'Connor" w:date="2018-10-30T07:46:00Z">
        <w:r w:rsidR="0072262D" w:rsidRPr="006B1AF4" w:rsidDel="006B1AF4">
          <w:rPr>
            <w:rFonts w:ascii="Times" w:hAnsi="Times"/>
            <w:rPrChange w:id="336" w:author="Mary O'Connor" w:date="2018-10-30T07:47:00Z">
              <w:rPr>
                <w:rFonts w:ascii="Times New Roman" w:hAnsi="Times New Roman"/>
              </w:rPr>
            </w:rPrChange>
          </w:rPr>
          <w:delText>:</w:delText>
        </w:r>
      </w:del>
      <w:ins w:id="337" w:author="Mary O'Connor" w:date="2018-10-30T07:46:00Z">
        <w:r w:rsidR="006B1AF4" w:rsidRPr="006B1AF4">
          <w:rPr>
            <w:rStyle w:val="CommentReference"/>
            <w:rFonts w:ascii="Times" w:hAnsi="Times"/>
            <w:sz w:val="24"/>
            <w:szCs w:val="24"/>
            <w:lang w:val="de-DE"/>
            <w:rPrChange w:id="338"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39" w:author="Mary O'Connor" w:date="2018-10-30T07:47:00Z">
              <w:rPr>
                <w:rStyle w:val="CommentReference"/>
                <w:lang w:val="de-DE"/>
              </w:rPr>
            </w:rPrChange>
          </w:rPr>
          <w:t>that</w:t>
        </w:r>
        <w:proofErr w:type="spellEnd"/>
        <w:r w:rsidR="006B1AF4" w:rsidRPr="006B1AF4">
          <w:rPr>
            <w:rStyle w:val="CommentReference"/>
            <w:rFonts w:ascii="Times" w:hAnsi="Times"/>
            <w:sz w:val="24"/>
            <w:szCs w:val="24"/>
            <w:lang w:val="de-DE"/>
            <w:rPrChange w:id="340"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1" w:author="Mary O'Connor" w:date="2018-10-30T07:47:00Z">
              <w:rPr>
                <w:rStyle w:val="CommentReference"/>
                <w:lang w:val="de-DE"/>
              </w:rPr>
            </w:rPrChange>
          </w:rPr>
          <w:t>would</w:t>
        </w:r>
        <w:proofErr w:type="spellEnd"/>
        <w:r w:rsidR="006B1AF4" w:rsidRPr="006B1AF4">
          <w:rPr>
            <w:rStyle w:val="CommentReference"/>
            <w:rFonts w:ascii="Times" w:hAnsi="Times"/>
            <w:sz w:val="24"/>
            <w:szCs w:val="24"/>
            <w:lang w:val="de-DE"/>
            <w:rPrChange w:id="342"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3" w:author="Mary O'Connor" w:date="2018-10-30T07:47:00Z">
              <w:rPr>
                <w:rStyle w:val="CommentReference"/>
                <w:lang w:val="de-DE"/>
              </w:rPr>
            </w:rPrChange>
          </w:rPr>
          <w:t>reflect</w:t>
        </w:r>
        <w:proofErr w:type="spellEnd"/>
        <w:r w:rsidR="006B1AF4" w:rsidRPr="006B1AF4">
          <w:rPr>
            <w:rStyle w:val="CommentReference"/>
            <w:rFonts w:ascii="Times" w:hAnsi="Times"/>
            <w:sz w:val="24"/>
            <w:szCs w:val="24"/>
            <w:lang w:val="de-DE"/>
            <w:rPrChange w:id="344"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5" w:author="Mary O'Connor" w:date="2018-10-30T07:47:00Z">
              <w:rPr>
                <w:rStyle w:val="CommentReference"/>
                <w:lang w:val="de-DE"/>
              </w:rPr>
            </w:rPrChange>
          </w:rPr>
          <w:t>the</w:t>
        </w:r>
        <w:proofErr w:type="spellEnd"/>
        <w:r w:rsidR="006B1AF4" w:rsidRPr="006B1AF4">
          <w:rPr>
            <w:rStyle w:val="CommentReference"/>
            <w:rFonts w:ascii="Times" w:hAnsi="Times"/>
            <w:sz w:val="24"/>
            <w:szCs w:val="24"/>
            <w:lang w:val="de-DE"/>
            <w:rPrChange w:id="346"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7" w:author="Mary O'Connor" w:date="2018-10-30T07:47:00Z">
              <w:rPr>
                <w:rStyle w:val="CommentReference"/>
                <w:lang w:val="de-DE"/>
              </w:rPr>
            </w:rPrChange>
          </w:rPr>
          <w:t>sum</w:t>
        </w:r>
        <w:proofErr w:type="spellEnd"/>
        <w:r w:rsidR="006B1AF4" w:rsidRPr="006B1AF4">
          <w:rPr>
            <w:rStyle w:val="CommentReference"/>
            <w:rFonts w:ascii="Times" w:hAnsi="Times"/>
            <w:sz w:val="24"/>
            <w:szCs w:val="24"/>
            <w:lang w:val="de-DE"/>
            <w:rPrChange w:id="348"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49" w:author="Mary O'Connor" w:date="2018-10-30T07:47:00Z">
              <w:rPr>
                <w:rStyle w:val="CommentReference"/>
                <w:lang w:val="de-DE"/>
              </w:rPr>
            </w:rPrChange>
          </w:rPr>
          <w:t>of</w:t>
        </w:r>
        <w:proofErr w:type="spellEnd"/>
        <w:r w:rsidR="006B1AF4" w:rsidRPr="006B1AF4">
          <w:rPr>
            <w:rStyle w:val="CommentReference"/>
            <w:rFonts w:ascii="Times" w:hAnsi="Times"/>
            <w:sz w:val="24"/>
            <w:szCs w:val="24"/>
            <w:lang w:val="de-DE"/>
            <w:rPrChange w:id="350" w:author="Mary O'Connor" w:date="2018-10-30T07:47:00Z">
              <w:rPr>
                <w:rStyle w:val="CommentReference"/>
                <w:lang w:val="de-DE"/>
              </w:rPr>
            </w:rPrChange>
          </w:rPr>
          <w:t xml:space="preserve"> all per </w:t>
        </w:r>
        <w:proofErr w:type="spellStart"/>
        <w:r w:rsidR="006B1AF4" w:rsidRPr="006B1AF4">
          <w:rPr>
            <w:rStyle w:val="CommentReference"/>
            <w:rFonts w:ascii="Times" w:hAnsi="Times"/>
            <w:sz w:val="24"/>
            <w:szCs w:val="24"/>
            <w:lang w:val="de-DE"/>
            <w:rPrChange w:id="351" w:author="Mary O'Connor" w:date="2018-10-30T07:47:00Z">
              <w:rPr>
                <w:rStyle w:val="CommentReference"/>
                <w:lang w:val="de-DE"/>
              </w:rPr>
            </w:rPrChange>
          </w:rPr>
          <w:t>capita</w:t>
        </w:r>
        <w:proofErr w:type="spellEnd"/>
        <w:r w:rsidR="006B1AF4" w:rsidRPr="006B1AF4">
          <w:rPr>
            <w:rStyle w:val="CommentReference"/>
            <w:rFonts w:ascii="Times" w:hAnsi="Times"/>
            <w:sz w:val="24"/>
            <w:szCs w:val="24"/>
            <w:lang w:val="de-DE"/>
            <w:rPrChange w:id="352" w:author="Mary O'Connor" w:date="2018-10-30T07:47:00Z">
              <w:rPr>
                <w:rStyle w:val="CommentReference"/>
                <w:lang w:val="de-DE"/>
              </w:rPr>
            </w:rPrChange>
          </w:rPr>
          <w:t xml:space="preserve"> </w:t>
        </w:r>
        <w:proofErr w:type="spellStart"/>
        <w:r w:rsidR="006B1AF4" w:rsidRPr="006B1AF4">
          <w:rPr>
            <w:rStyle w:val="CommentReference"/>
            <w:rFonts w:ascii="Times" w:hAnsi="Times"/>
            <w:sz w:val="24"/>
            <w:szCs w:val="24"/>
            <w:lang w:val="de-DE"/>
            <w:rPrChange w:id="353" w:author="Mary O'Connor" w:date="2018-10-30T07:47:00Z">
              <w:rPr>
                <w:rStyle w:val="CommentReference"/>
                <w:lang w:val="de-DE"/>
              </w:rPr>
            </w:rPrChange>
          </w:rPr>
          <w:t>rates</w:t>
        </w:r>
        <w:proofErr w:type="spellEnd"/>
        <w:r w:rsidR="006B1AF4" w:rsidRPr="006B1AF4">
          <w:rPr>
            <w:rStyle w:val="CommentReference"/>
            <w:rFonts w:ascii="Times" w:hAnsi="Times"/>
            <w:sz w:val="24"/>
            <w:szCs w:val="24"/>
            <w:lang w:val="de-DE"/>
            <w:rPrChange w:id="354" w:author="Mary O'Connor" w:date="2018-10-30T07:47:00Z">
              <w:rPr>
                <w:rStyle w:val="CommentReference"/>
                <w:lang w:val="de-DE"/>
              </w:rPr>
            </w:rPrChange>
          </w:rPr>
          <w:t xml:space="preserve"> in an </w:t>
        </w:r>
        <w:proofErr w:type="spellStart"/>
        <w:r w:rsidR="006B1AF4" w:rsidRPr="006B1AF4">
          <w:rPr>
            <w:rStyle w:val="CommentReference"/>
            <w:rFonts w:ascii="Times" w:hAnsi="Times"/>
            <w:sz w:val="24"/>
            <w:szCs w:val="24"/>
            <w:lang w:val="de-DE"/>
            <w:rPrChange w:id="355" w:author="Mary O'Connor" w:date="2018-10-30T07:47:00Z">
              <w:rPr>
                <w:rStyle w:val="CommentReference"/>
                <w:lang w:val="de-DE"/>
              </w:rPr>
            </w:rPrChange>
          </w:rPr>
          <w:t>ecosystem</w:t>
        </w:r>
        <w:proofErr w:type="spellEnd"/>
        <w:r w:rsidR="006B1AF4">
          <w:rPr>
            <w:rStyle w:val="CommentReference"/>
            <w:lang w:val="de-DE"/>
          </w:rPr>
          <w:t>:</w:t>
        </w:r>
      </w:ins>
    </w:p>
    <w:p w14:paraId="4A09A3DF" w14:textId="5744DE9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0</m:t>
            </m:r>
          </m:sub>
          <m:sup>
            <m:r>
              <w:del w:id="356" w:author="Mary O'Connor" w:date="2018-09-18T11:39:00Z">
                <w:rPr>
                  <w:rFonts w:ascii="Cambria Math" w:hAnsi="Cambria Math"/>
                </w:rPr>
                <m:t>R</m:t>
              </w:del>
            </m:r>
          </m:sup>
        </m:sSub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ins w:id="357" w:author="Mary O'Connor" w:date="2018-09-18T11:50:00Z">
                    <w:rPr>
                      <w:rFonts w:ascii="Cambria Math" w:hAnsi="Cambria Math"/>
                    </w:rPr>
                    <m:t>-</m:t>
                  </w:ins>
                </m:r>
                <m:r>
                  <w:rPr>
                    <w:rFonts w:ascii="Cambria Math" w:hAnsi="Cambria Math"/>
                  </w:rPr>
                  <m:t>E</m:t>
                </m:r>
              </m:e>
              <m:sub>
                <m:r>
                  <w:rPr>
                    <w:rFonts w:ascii="Cambria Math" w:hAnsi="Cambria Math"/>
                  </w:rPr>
                  <m:t>R</m:t>
                </m:r>
              </m:sub>
            </m:sSub>
            <m:r>
              <w:rPr>
                <w:rFonts w:ascii="Cambria Math" w:hAnsi="Cambria Math"/>
              </w:rPr>
              <m:t>/kT</m:t>
            </m:r>
          </m:sup>
        </m:sSup>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commentRangeStart w:id="358"/>
      <w:proofErr w:type="spellStart"/>
      <w:r w:rsidRPr="0084135A">
        <w:rPr>
          <w:rFonts w:ascii="Times New Roman" w:hAnsi="Times New Roman"/>
        </w:rPr>
        <w:t>Eqn</w:t>
      </w:r>
      <w:proofErr w:type="spellEnd"/>
      <w:r w:rsidRPr="0084135A">
        <w:rPr>
          <w:rFonts w:ascii="Times New Roman" w:hAnsi="Times New Roman"/>
        </w:rPr>
        <w:t xml:space="preserve"> 1b</w:t>
      </w:r>
      <w:commentRangeEnd w:id="358"/>
      <w:r w:rsidR="00373173">
        <w:rPr>
          <w:rStyle w:val="CommentReference"/>
          <w:lang w:val="de-DE"/>
        </w:rPr>
        <w:commentReference w:id="358"/>
      </w:r>
    </w:p>
    <w:p w14:paraId="7B24735E" w14:textId="1EB70001" w:rsidR="001507CC" w:rsidRDefault="009D1319" w:rsidP="00D74D2D">
      <w:pPr>
        <w:widowControl w:val="0"/>
        <w:autoSpaceDE w:val="0"/>
        <w:autoSpaceDN w:val="0"/>
        <w:adjustRightInd w:val="0"/>
        <w:spacing w:after="0" w:line="480" w:lineRule="auto"/>
        <w:rPr>
          <w:ins w:id="359" w:author="Mary O'Connor" w:date="2018-09-20T13:29:00Z"/>
          <w:rFonts w:ascii="Times New Roman" w:hAnsi="Times New Roman"/>
        </w:rPr>
      </w:pPr>
      <w:r w:rsidRPr="0084135A">
        <w:rPr>
          <w:rFonts w:ascii="Times New Roman" w:hAnsi="Times New Roman"/>
        </w:rPr>
        <w:t>in which</w:t>
      </w:r>
      <w:r w:rsidR="008A30EE" w:rsidRPr="0084135A">
        <w:rPr>
          <w:rFonts w:ascii="Times New Roman" w:hAnsi="Times New Roman"/>
          <w:i/>
        </w:rPr>
        <w:t xml:space="preserve"> </w:t>
      </w:r>
      <w:r w:rsidRPr="0084135A">
        <w:rPr>
          <w:rFonts w:ascii="Times New Roman" w:hAnsi="Times New Roman"/>
          <w:i/>
        </w:rPr>
        <w:t>E</w:t>
      </w:r>
      <w:r w:rsidR="00C57264">
        <w:rPr>
          <w:rFonts w:ascii="Times New Roman" w:hAnsi="Times New Roman"/>
          <w:i/>
          <w:vertAlign w:val="subscript"/>
        </w:rPr>
        <w:t>R</w:t>
      </w:r>
      <w:r w:rsidR="00C57264">
        <w:rPr>
          <w:rFonts w:ascii="Times New Roman" w:hAnsi="Times New Roman"/>
          <w:i/>
        </w:rPr>
        <w:t xml:space="preserve"> </w:t>
      </w:r>
      <w:r w:rsidRPr="0084135A">
        <w:rPr>
          <w:rFonts w:ascii="Times New Roman" w:hAnsi="Times New Roman"/>
        </w:rPr>
        <w:t>is the ecosystem-level temperature dependence term</w:t>
      </w:r>
      <w:r w:rsidR="00767206" w:rsidRPr="0084135A">
        <w:rPr>
          <w:rFonts w:ascii="Times New Roman" w:hAnsi="Times New Roman"/>
        </w:rPr>
        <w:t xml:space="preserve"> for ecosystem rate </w:t>
      </w:r>
      <w:r w:rsidR="00767206" w:rsidRPr="0084135A">
        <w:rPr>
          <w:rFonts w:ascii="Times New Roman" w:hAnsi="Times New Roman"/>
          <w:i/>
        </w:rPr>
        <w:t>R</w:t>
      </w:r>
      <w:del w:id="360" w:author="Mary O'Connor" w:date="2018-10-30T07:45:00Z">
        <w:r w:rsidRPr="0084135A" w:rsidDel="006B1AF4">
          <w:rPr>
            <w:rFonts w:ascii="Times New Roman" w:hAnsi="Times New Roman"/>
          </w:rPr>
          <w:delText xml:space="preserve">, </w:delText>
        </w:r>
      </w:del>
      <w:ins w:id="361" w:author="Mary O'Connor" w:date="2018-10-30T07:45:00Z">
        <w:r w:rsidR="006B1AF4">
          <w:rPr>
            <w:rFonts w:ascii="Times New Roman" w:hAnsi="Times New Roman"/>
          </w:rPr>
          <w:t xml:space="preserve">. </w:t>
        </w:r>
      </w:ins>
      <w:ins w:id="362" w:author="Mary O'Connor" w:date="2018-10-30T07:50:00Z">
        <w:r w:rsidR="006B1AF4">
          <w:rPr>
            <w:rFonts w:ascii="Times New Roman" w:hAnsi="Times New Roman"/>
          </w:rPr>
          <w:t xml:space="preserve">It is well established that temperature dependence of aerobic respiration is approximately </w:t>
        </w:r>
        <w:r w:rsidR="006B1AF4" w:rsidRPr="006B1AF4">
          <w:rPr>
            <w:rFonts w:ascii="Times New Roman" w:hAnsi="Times New Roman"/>
            <w:i/>
            <w:rPrChange w:id="363" w:author="Mary O'Connor" w:date="2018-10-30T07:52:00Z">
              <w:rPr>
                <w:rFonts w:ascii="Times New Roman" w:hAnsi="Times New Roman"/>
              </w:rPr>
            </w:rPrChange>
          </w:rPr>
          <w:t>E</w:t>
        </w:r>
        <w:r w:rsidR="006B1AF4" w:rsidRPr="006B1AF4">
          <w:rPr>
            <w:rFonts w:ascii="Times New Roman" w:hAnsi="Times New Roman"/>
            <w:i/>
            <w:vertAlign w:val="subscript"/>
            <w:rPrChange w:id="364" w:author="Mary O'Connor" w:date="2018-10-30T07:52:00Z">
              <w:rPr>
                <w:rFonts w:ascii="Times New Roman" w:hAnsi="Times New Roman"/>
                <w:vertAlign w:val="subscript"/>
              </w:rPr>
            </w:rPrChange>
          </w:rPr>
          <w:t>R</w:t>
        </w:r>
        <w:r w:rsidR="006B1AF4">
          <w:rPr>
            <w:rFonts w:ascii="Times New Roman" w:hAnsi="Times New Roman"/>
            <w:vertAlign w:val="subscript"/>
          </w:rPr>
          <w:t xml:space="preserve"> </w:t>
        </w:r>
      </w:ins>
      <w:ins w:id="365" w:author="Mary O'Connor" w:date="2018-10-30T07:51:00Z">
        <w:r w:rsidR="006B1AF4">
          <w:rPr>
            <w:rFonts w:ascii="Times New Roman" w:hAnsi="Times New Roman"/>
          </w:rPr>
          <w:t xml:space="preserve">= ~0.65 eV, and that this </w:t>
        </w:r>
      </w:ins>
      <w:ins w:id="366" w:author="Mary O'Connor" w:date="2018-10-30T07:50:00Z">
        <w:r w:rsidR="006B1AF4">
          <w:rPr>
            <w:rFonts w:ascii="Times New Roman" w:hAnsi="Times New Roman"/>
          </w:rPr>
          <w:t xml:space="preserve">value </w:t>
        </w:r>
      </w:ins>
      <w:ins w:id="367" w:author="Mary O'Connor" w:date="2018-10-30T07:51:00Z">
        <w:r w:rsidR="006B1AF4">
          <w:rPr>
            <w:rFonts w:ascii="Times New Roman" w:hAnsi="Times New Roman"/>
          </w:rPr>
          <w:t>emerges at the ecosystem scale, such that ecosystem respiration varies with temperature across systems as</w:t>
        </w:r>
      </w:ins>
      <w:ins w:id="368" w:author="Mary O'Connor" w:date="2018-10-30T07:49:00Z">
        <w:r w:rsidR="006B1AF4">
          <w:rPr>
            <w:rFonts w:ascii="Times New Roman" w:hAnsi="Times New Roman"/>
          </w:rPr>
          <w:t xml:space="preserve"> -</w:t>
        </w:r>
        <w:r w:rsidR="006B1AF4" w:rsidRPr="0084135A">
          <w:rPr>
            <w:rFonts w:ascii="Times New Roman" w:hAnsi="Times New Roman"/>
            <w:i/>
          </w:rPr>
          <w:t>E</w:t>
        </w:r>
        <w:r w:rsidR="006B1AF4" w:rsidRPr="00C57264">
          <w:rPr>
            <w:rFonts w:ascii="Times New Roman" w:hAnsi="Times New Roman"/>
            <w:i/>
            <w:vertAlign w:val="subscript"/>
          </w:rPr>
          <w:t>E</w:t>
        </w:r>
        <w:r w:rsidR="006B1AF4">
          <w:rPr>
            <w:rFonts w:ascii="Times New Roman" w:hAnsi="Times New Roman"/>
            <w:i/>
            <w:vertAlign w:val="subscript"/>
          </w:rPr>
          <w:t>R</w:t>
        </w:r>
      </w:ins>
      <w:ins w:id="369" w:author="Mary O'Connor" w:date="2018-10-30T07:51:00Z">
        <w:r w:rsidR="006B1AF4">
          <w:rPr>
            <w:rFonts w:ascii="Times New Roman" w:hAnsi="Times New Roman"/>
          </w:rPr>
          <w:t xml:space="preserve"> = ~0.65 eV</w:t>
        </w:r>
      </w:ins>
      <w:ins w:id="370" w:author="Mary O'Connor" w:date="2018-10-30T07:49:00Z">
        <w:r w:rsidR="006B1AF4">
          <w:rPr>
            <w:rFonts w:ascii="Times New Roman" w:hAnsi="Times New Roman"/>
          </w:rPr>
          <w:t xml:space="preserve"> (Yvon-Durocher et al 2012, Allen et al 2005</w:t>
        </w:r>
      </w:ins>
      <w:ins w:id="371" w:author="Mary O'Connor" w:date="2018-10-30T07:51:00Z">
        <w:r w:rsidR="006B1AF4">
          <w:rPr>
            <w:rFonts w:ascii="Times New Roman" w:hAnsi="Times New Roman"/>
          </w:rPr>
          <w:t>, L-U</w:t>
        </w:r>
      </w:ins>
      <w:ins w:id="372" w:author="Mary O'Connor" w:date="2018-10-30T07:52:00Z">
        <w:r w:rsidR="006B1AF4">
          <w:rPr>
            <w:rFonts w:ascii="Times New Roman" w:hAnsi="Times New Roman"/>
          </w:rPr>
          <w:t xml:space="preserve"> 2006, L-U 2008</w:t>
        </w:r>
      </w:ins>
      <w:ins w:id="373" w:author="Mary O'Connor" w:date="2018-10-30T07:49:00Z">
        <w:r w:rsidR="006B1AF4">
          <w:rPr>
            <w:rFonts w:ascii="Times New Roman" w:hAnsi="Times New Roman"/>
          </w:rPr>
          <w:t>)</w:t>
        </w:r>
      </w:ins>
      <w:ins w:id="374" w:author="Mary O'Connor" w:date="2018-10-30T07:52:00Z">
        <w:r w:rsidR="006B1AF4">
          <w:rPr>
            <w:rFonts w:ascii="Times New Roman" w:hAnsi="Times New Roman"/>
          </w:rPr>
          <w:t xml:space="preserve">. The temperature dependence of photosynthesis at suboptimal temperatures appears to be </w:t>
        </w:r>
      </w:ins>
      <w:ins w:id="375" w:author="Mary O'Connor" w:date="2018-10-30T07:53:00Z">
        <w:r w:rsidR="006B1AF4" w:rsidRPr="00CE7F0E">
          <w:rPr>
            <w:rFonts w:ascii="Times New Roman" w:hAnsi="Times New Roman"/>
            <w:i/>
          </w:rPr>
          <w:t>E</w:t>
        </w:r>
        <w:r w:rsidR="006B1AF4">
          <w:rPr>
            <w:rFonts w:ascii="Times New Roman" w:hAnsi="Times New Roman"/>
            <w:i/>
            <w:vertAlign w:val="subscript"/>
          </w:rPr>
          <w:t>PS</w:t>
        </w:r>
        <w:r w:rsidR="006B1AF4">
          <w:rPr>
            <w:rFonts w:ascii="Times New Roman" w:hAnsi="Times New Roman"/>
            <w:vertAlign w:val="subscript"/>
          </w:rPr>
          <w:t xml:space="preserve"> </w:t>
        </w:r>
        <w:r w:rsidR="006B1AF4">
          <w:rPr>
            <w:rFonts w:ascii="Times New Roman" w:hAnsi="Times New Roman"/>
          </w:rPr>
          <w:t>= ~0.32 eV, and this can emerge at population () and ecosystem scales ()</w:t>
        </w:r>
      </w:ins>
      <w:ins w:id="376" w:author="Mary O'Connor" w:date="2018-10-30T07:54:00Z">
        <w:r w:rsidR="006B1AF4">
          <w:rPr>
            <w:rFonts w:ascii="Times New Roman" w:hAnsi="Times New Roman"/>
          </w:rPr>
          <w:t xml:space="preserve">, suggesting </w:t>
        </w:r>
        <w:r w:rsidR="006B1AF4" w:rsidRPr="00CE7F0E">
          <w:rPr>
            <w:rFonts w:ascii="Times New Roman" w:hAnsi="Times New Roman"/>
            <w:i/>
          </w:rPr>
          <w:t>E</w:t>
        </w:r>
        <w:r w:rsidR="006B1AF4">
          <w:rPr>
            <w:rFonts w:ascii="Times New Roman" w:hAnsi="Times New Roman"/>
            <w:i/>
            <w:vertAlign w:val="subscript"/>
          </w:rPr>
          <w:t>NEP</w:t>
        </w:r>
        <w:r w:rsidR="006B1AF4">
          <w:rPr>
            <w:rFonts w:ascii="Times New Roman" w:hAnsi="Times New Roman"/>
          </w:rPr>
          <w:t>= ~0.32 eV</w:t>
        </w:r>
      </w:ins>
      <w:ins w:id="377" w:author="Mary O'Connor" w:date="2018-10-30T07:53:00Z">
        <w:r w:rsidR="006B1AF4">
          <w:rPr>
            <w:rFonts w:ascii="Times New Roman" w:hAnsi="Times New Roman"/>
          </w:rPr>
          <w:t xml:space="preserve">, but other studies have found evidence </w:t>
        </w:r>
        <w:r w:rsidR="006B1AF4">
          <w:rPr>
            <w:rFonts w:ascii="Times New Roman" w:hAnsi="Times New Roman"/>
          </w:rPr>
          <w:lastRenderedPageBreak/>
          <w:t xml:space="preserve">for stronger or weaker values of </w:t>
        </w:r>
      </w:ins>
      <w:ins w:id="378" w:author="Mary O'Connor" w:date="2018-10-30T07:54:00Z">
        <w:r w:rsidR="006B1AF4" w:rsidRPr="00CE7F0E">
          <w:rPr>
            <w:rFonts w:ascii="Times New Roman" w:hAnsi="Times New Roman"/>
            <w:i/>
          </w:rPr>
          <w:t>E</w:t>
        </w:r>
        <w:r w:rsidR="006B1AF4">
          <w:rPr>
            <w:rFonts w:ascii="Times New Roman" w:hAnsi="Times New Roman"/>
            <w:i/>
            <w:vertAlign w:val="subscript"/>
          </w:rPr>
          <w:t xml:space="preserve">NEP, </w:t>
        </w:r>
        <w:r w:rsidR="006B1AF4">
          <w:rPr>
            <w:rFonts w:ascii="Times New Roman" w:hAnsi="Times New Roman"/>
          </w:rPr>
          <w:t>ranging from 0 to 1.2 eV</w:t>
        </w:r>
      </w:ins>
      <w:ins w:id="379" w:author="Mary O'Connor" w:date="2018-10-30T07:55:00Z">
        <w:r w:rsidR="006B1AF4">
          <w:rPr>
            <w:rFonts w:ascii="Times New Roman" w:hAnsi="Times New Roman"/>
          </w:rPr>
          <w:t xml:space="preserve"> at population and ecosystem scales</w:t>
        </w:r>
      </w:ins>
      <w:ins w:id="380" w:author="Mary O'Connor" w:date="2018-10-30T07:54:00Z">
        <w:r w:rsidR="006B1AF4">
          <w:rPr>
            <w:rFonts w:ascii="Times New Roman" w:hAnsi="Times New Roman"/>
          </w:rPr>
          <w:t xml:space="preserve"> (</w:t>
        </w:r>
        <w:proofErr w:type="spellStart"/>
        <w:r w:rsidR="006B1AF4">
          <w:rPr>
            <w:rFonts w:ascii="Times New Roman" w:hAnsi="Times New Roman"/>
          </w:rPr>
          <w:t>michaletz</w:t>
        </w:r>
        <w:proofErr w:type="spellEnd"/>
        <w:r w:rsidR="006B1AF4">
          <w:rPr>
            <w:rFonts w:ascii="Times New Roman" w:hAnsi="Times New Roman"/>
          </w:rPr>
          <w:t xml:space="preserve">, </w:t>
        </w:r>
        <w:proofErr w:type="spellStart"/>
        <w:r w:rsidR="006B1AF4">
          <w:rPr>
            <w:rFonts w:ascii="Times New Roman" w:hAnsi="Times New Roman"/>
          </w:rPr>
          <w:t>yvon</w:t>
        </w:r>
        <w:proofErr w:type="spellEnd"/>
        <w:r w:rsidR="006B1AF4">
          <w:rPr>
            <w:rFonts w:ascii="Times New Roman" w:hAnsi="Times New Roman"/>
          </w:rPr>
          <w:t xml:space="preserve"> </w:t>
        </w:r>
        <w:proofErr w:type="spellStart"/>
        <w:r w:rsidR="006B1AF4">
          <w:rPr>
            <w:rFonts w:ascii="Times New Roman" w:hAnsi="Times New Roman"/>
          </w:rPr>
          <w:t>durochers</w:t>
        </w:r>
      </w:ins>
      <w:proofErr w:type="spellEnd"/>
      <w:ins w:id="381" w:author="Mary O'Connor" w:date="2018-10-30T09:58:00Z">
        <w:r w:rsidR="00E14F67">
          <w:rPr>
            <w:rFonts w:ascii="Times New Roman" w:hAnsi="Times New Roman"/>
          </w:rPr>
          <w:t xml:space="preserve">, </w:t>
        </w:r>
        <w:proofErr w:type="spellStart"/>
        <w:r w:rsidR="00E14F67">
          <w:rPr>
            <w:rFonts w:ascii="Times New Roman" w:hAnsi="Times New Roman"/>
          </w:rPr>
          <w:t>Barnechek</w:t>
        </w:r>
        <w:proofErr w:type="spellEnd"/>
        <w:r w:rsidR="00E14F67">
          <w:rPr>
            <w:rFonts w:ascii="Times New Roman" w:hAnsi="Times New Roman"/>
          </w:rPr>
          <w:t xml:space="preserve"> et al 2014</w:t>
        </w:r>
      </w:ins>
      <w:ins w:id="382" w:author="Mary O'Connor" w:date="2018-10-30T07:54:00Z">
        <w:r w:rsidR="006B1AF4">
          <w:rPr>
            <w:rFonts w:ascii="Times New Roman" w:hAnsi="Times New Roman"/>
          </w:rPr>
          <w:t xml:space="preserve">). </w:t>
        </w:r>
      </w:ins>
      <w:ins w:id="383" w:author="Mary O'Connor" w:date="2018-10-30T07:49:00Z">
        <w:r w:rsidR="006B1AF4">
          <w:rPr>
            <w:rFonts w:ascii="Times New Roman" w:hAnsi="Times New Roman"/>
          </w:rPr>
          <w:t>This hypothesis outlines a direct effect of environmental temperature on net ecosystem oxygen production and consumption mediated simply by the effects of temperature on per capita metabolic rate</w:t>
        </w:r>
      </w:ins>
      <w:ins w:id="384" w:author="Mary O'Connor" w:date="2018-10-30T07:55:00Z">
        <w:r w:rsidR="006B1AF4">
          <w:rPr>
            <w:rFonts w:ascii="Times New Roman" w:hAnsi="Times New Roman"/>
          </w:rPr>
          <w:t>. T</w:t>
        </w:r>
      </w:ins>
      <w:ins w:id="385" w:author="Mary O'Connor" w:date="2018-10-30T07:56:00Z">
        <w:r w:rsidR="006B1AF4">
          <w:rPr>
            <w:rFonts w:ascii="Times New Roman" w:hAnsi="Times New Roman"/>
          </w:rPr>
          <w:t xml:space="preserve">o account for </w:t>
        </w:r>
      </w:ins>
      <w:ins w:id="386" w:author="Mary O'Connor" w:date="2018-10-30T07:49:00Z">
        <w:r w:rsidR="006B1AF4">
          <w:rPr>
            <w:rFonts w:ascii="Times New Roman" w:hAnsi="Times New Roman"/>
          </w:rPr>
          <w:t xml:space="preserve">changes in </w:t>
        </w:r>
      </w:ins>
      <w:ins w:id="387" w:author="Mary O'Connor" w:date="2018-10-30T09:59:00Z">
        <w:r w:rsidR="00E14F67">
          <w:rPr>
            <w:rFonts w:ascii="Times New Roman" w:hAnsi="Times New Roman"/>
          </w:rPr>
          <w:t xml:space="preserve">total </w:t>
        </w:r>
      </w:ins>
      <w:ins w:id="388" w:author="Mary O'Connor" w:date="2018-10-30T07:49:00Z">
        <w:r w:rsidR="006B1AF4">
          <w:rPr>
            <w:rFonts w:ascii="Times New Roman" w:hAnsi="Times New Roman"/>
          </w:rPr>
          <w:t>biomas</w:t>
        </w:r>
      </w:ins>
      <w:ins w:id="389" w:author="Mary O'Connor" w:date="2018-10-30T09:59:00Z">
        <w:r w:rsidR="00E14F67">
          <w:rPr>
            <w:rFonts w:ascii="Times New Roman" w:hAnsi="Times New Roman"/>
          </w:rPr>
          <w:t>s</w:t>
        </w:r>
      </w:ins>
      <w:ins w:id="390" w:author="Mary O'Connor" w:date="2018-10-30T07:49:00Z">
        <w:r w:rsidR="006B1AF4">
          <w:rPr>
            <w:rFonts w:ascii="Times New Roman" w:hAnsi="Times New Roman"/>
          </w:rPr>
          <w:t xml:space="preserve">, </w:t>
        </w:r>
      </w:ins>
      <w:ins w:id="391" w:author="Mary O'Connor" w:date="2018-10-30T07:56:00Z">
        <w:r w:rsidR="006B1AF4">
          <w:rPr>
            <w:rFonts w:ascii="Times New Roman" w:hAnsi="Times New Roman"/>
          </w:rPr>
          <w:t>body size</w:t>
        </w:r>
      </w:ins>
      <w:ins w:id="392" w:author="Mary O'Connor" w:date="2018-10-30T07:49:00Z">
        <w:r w:rsidR="006B1AF4">
          <w:rPr>
            <w:rFonts w:ascii="Times New Roman" w:hAnsi="Times New Roman"/>
          </w:rPr>
          <w:t xml:space="preserve"> or relative abundance of species in the community</w:t>
        </w:r>
      </w:ins>
      <w:ins w:id="393" w:author="Mary O'Connor" w:date="2018-10-30T09:59:00Z">
        <w:r w:rsidR="00E14F67">
          <w:rPr>
            <w:rFonts w:ascii="Times New Roman" w:hAnsi="Times New Roman"/>
          </w:rPr>
          <w:t xml:space="preserve"> with temperature</w:t>
        </w:r>
      </w:ins>
      <w:ins w:id="394" w:author="Mary O'Connor" w:date="2018-10-30T07:56:00Z">
        <w:r w:rsidR="006B1AF4">
          <w:rPr>
            <w:rFonts w:ascii="Times New Roman" w:hAnsi="Times New Roman"/>
          </w:rPr>
          <w:t>, w</w:t>
        </w:r>
      </w:ins>
      <w:ins w:id="395" w:author="Mary O'Connor" w:date="2018-10-30T07:45:00Z">
        <w:r w:rsidR="006B1AF4">
          <w:rPr>
            <w:rFonts w:ascii="Times New Roman" w:hAnsi="Times New Roman"/>
          </w:rPr>
          <w:t xml:space="preserve">e use a mass term that </w:t>
        </w:r>
      </w:ins>
      <w:ins w:id="396" w:author="Mary O'Connor" w:date="2018-10-30T07:46:00Z">
        <w:r w:rsidR="006B1AF4">
          <w:rPr>
            <w:rFonts w:ascii="Times New Roman" w:hAnsi="Times New Roman"/>
          </w:rPr>
          <w:t>accounts for shifts in the size structure of a community</w:t>
        </w:r>
      </w:ins>
      <w:ins w:id="397" w:author="Mary O'Connor" w:date="2018-10-30T09:59:00Z">
        <w:r w:rsidR="00E14F67">
          <w:rPr>
            <w:rFonts w:ascii="Times New Roman" w:hAnsi="Times New Roman"/>
          </w:rPr>
          <w:t xml:space="preserve">, following </w:t>
        </w:r>
      </w:ins>
      <w:ins w:id="398" w:author="Mary O'Connor" w:date="2018-10-30T10:01:00Z">
        <w:r w:rsidR="00926D04">
          <w:rPr>
            <w:rFonts w:ascii="Times New Roman" w:hAnsi="Times New Roman"/>
          </w:rPr>
          <w:t>Allen et al 2005,</w:t>
        </w:r>
      </w:ins>
      <w:ins w:id="399" w:author="Mary O'Connor" w:date="2018-10-30T09:59:00Z">
        <w:r w:rsidR="00E14F67">
          <w:rPr>
            <w:rFonts w:ascii="Times New Roman" w:hAnsi="Times New Roman"/>
          </w:rPr>
          <w:t xml:space="preserve"> </w:t>
        </w:r>
        <w:proofErr w:type="spellStart"/>
        <w:r w:rsidR="00E14F67">
          <w:rPr>
            <w:rFonts w:ascii="Times New Roman" w:hAnsi="Times New Roman"/>
          </w:rPr>
          <w:t>Barneche</w:t>
        </w:r>
        <w:proofErr w:type="spellEnd"/>
        <w:r w:rsidR="00E14F67">
          <w:rPr>
            <w:rFonts w:ascii="Times New Roman" w:hAnsi="Times New Roman"/>
          </w:rPr>
          <w:t xml:space="preserve"> </w:t>
        </w:r>
        <w:proofErr w:type="spellStart"/>
        <w:r w:rsidR="00E14F67">
          <w:rPr>
            <w:rFonts w:ascii="Times New Roman" w:hAnsi="Times New Roman"/>
          </w:rPr>
          <w:t>etl</w:t>
        </w:r>
        <w:proofErr w:type="spellEnd"/>
        <w:r w:rsidR="00E14F67">
          <w:rPr>
            <w:rFonts w:ascii="Times New Roman" w:hAnsi="Times New Roman"/>
          </w:rPr>
          <w:t xml:space="preserve"> al 2014</w:t>
        </w:r>
      </w:ins>
      <w:ins w:id="400" w:author="Mary O'Connor" w:date="2018-10-30T07:46:00Z">
        <w:r w:rsidR="006B1AF4">
          <w:rPr>
            <w:rFonts w:ascii="Times New Roman" w:hAnsi="Times New Roman"/>
          </w:rPr>
          <w:t>:</w:t>
        </w:r>
      </w:ins>
      <w:ins w:id="401" w:author="Mary O'Connor" w:date="2018-10-30T07:45:00Z">
        <w:r w:rsidR="006B1AF4" w:rsidRPr="0084135A">
          <w:rPr>
            <w:rFonts w:ascii="Times New Roman" w:hAnsi="Times New Roman"/>
          </w:rPr>
          <w:t xml:space="preserve"> </w:t>
        </w:r>
      </w:ins>
      <w:r w:rsidRPr="0084135A">
        <w:rPr>
          <w:rFonts w:ascii="Times New Roman" w:hAnsi="Times New Roman"/>
          <w:i/>
        </w:rPr>
        <w:t>M</w:t>
      </w:r>
      <w:r w:rsidRPr="0084135A">
        <w:rPr>
          <w:rFonts w:ascii="Times New Roman" w:hAnsi="Times New Roman"/>
          <w:i/>
          <w:vertAlign w:val="subscript"/>
        </w:rPr>
        <w:t>B</w:t>
      </w:r>
      <w:r w:rsidRPr="0084135A">
        <w:rPr>
          <w:rFonts w:ascii="Times New Roman" w:hAnsi="Times New Roman"/>
        </w:rPr>
        <w:t xml:space="preserve"> is total biomass</w:t>
      </w:r>
      <w:r w:rsidR="006579F9" w:rsidRPr="0084135A">
        <w:rPr>
          <w:rFonts w:ascii="Times New Roman" w:hAnsi="Times New Roman"/>
        </w:rPr>
        <w:t xml:space="preserve"> </w:t>
      </w:r>
      <w:ins w:id="402" w:author="Mary O'Connor" w:date="2018-10-30T07:58:00Z">
        <w:r w:rsidR="002E622F">
          <w:rPr>
            <w:rFonts w:ascii="Times New Roman" w:hAnsi="Times New Roman"/>
          </w:rPr>
          <w:t>(</w:t>
        </w:r>
      </w:ins>
      <w:ins w:id="403" w:author="Mary O'Connor" w:date="2018-10-30T09:58:00Z">
        <w:r w:rsidR="00E14F67">
          <w:rPr>
            <w:rFonts w:ascii="Times New Roman" w:hAnsi="Times New Roman"/>
          </w:rPr>
          <w:t xml:space="preserve">per </w:t>
        </w:r>
      </w:ins>
      <w:ins w:id="404" w:author="Mary O'Connor" w:date="2018-10-30T07:57:00Z">
        <w:r w:rsidR="002E622F">
          <w:rPr>
            <w:rFonts w:ascii="Times New Roman" w:hAnsi="Times New Roman"/>
          </w:rPr>
          <w:t xml:space="preserve">unit volume?) </w:t>
        </w:r>
      </w:ins>
      <w:ins w:id="405" w:author="Mary O'Connor" w:date="2018-10-30T10:00:00Z">
        <w:r w:rsidR="00926D04">
          <w:rPr>
            <w:rFonts w:ascii="Times New Roman" w:hAnsi="Times New Roman"/>
          </w:rPr>
          <w:t>[Mb = 1</w:t>
        </w:r>
      </w:ins>
      <w:ins w:id="406" w:author="Mary O'Connor" w:date="2018-10-30T10:01:00Z">
        <w:r w:rsidR="00926D04">
          <w:rPr>
            <w:rFonts w:ascii="Times New Roman" w:hAnsi="Times New Roman"/>
          </w:rPr>
          <w:t>/V sum(mi</w:t>
        </w:r>
        <w:proofErr w:type="gramStart"/>
        <w:r w:rsidR="00926D04">
          <w:rPr>
            <w:rFonts w:ascii="Times New Roman" w:hAnsi="Times New Roman"/>
          </w:rPr>
          <w:t>)]</w:t>
        </w:r>
      </w:ins>
      <w:ins w:id="407" w:author="Mary O'Connor" w:date="2018-10-30T10:00:00Z">
        <w:r w:rsidR="00926D04">
          <w:rPr>
            <w:rFonts w:ascii="Times New Roman" w:hAnsi="Times New Roman"/>
          </w:rPr>
          <w:t xml:space="preserve">  </w:t>
        </w:r>
      </w:ins>
      <w:r w:rsidR="006579F9" w:rsidRPr="0084135A">
        <w:rPr>
          <w:rFonts w:ascii="Times New Roman" w:hAnsi="Times New Roman"/>
        </w:rPr>
        <w:t>of</w:t>
      </w:r>
      <w:proofErr w:type="gramEnd"/>
      <w:r w:rsidR="006579F9" w:rsidRPr="0084135A">
        <w:rPr>
          <w:rFonts w:ascii="Times New Roman" w:hAnsi="Times New Roman"/>
        </w:rPr>
        <w:t xml:space="preserve"> the community</w:t>
      </w:r>
      <w:ins w:id="408" w:author="Mary O'Connor" w:date="2018-10-30T07:58:00Z">
        <w:r w:rsidR="002E622F">
          <w:rPr>
            <w:rFonts w:ascii="Times New Roman" w:hAnsi="Times New Roman"/>
          </w:rPr>
          <w:t xml:space="preserve"> (autotrophs for NEP and all organisms for ER</w:t>
        </w:r>
      </w:ins>
      <w:del w:id="409" w:author="Mary O'Connor" w:date="2018-10-30T07:58:00Z">
        <w:r w:rsidRPr="0084135A" w:rsidDel="002E622F">
          <w:rPr>
            <w:rFonts w:ascii="Times New Roman" w:hAnsi="Times New Roman"/>
          </w:rPr>
          <w:delText xml:space="preserve">, </w:delText>
        </w:r>
      </w:del>
      <w:ins w:id="410" w:author="Mary O'Connor" w:date="2018-10-30T07:58:00Z">
        <w:r w:rsidR="002E622F">
          <w:rPr>
            <w:rFonts w:ascii="Times New Roman" w:hAnsi="Times New Roman"/>
          </w:rPr>
          <w:t>). We further include the term</w:t>
        </w:r>
      </w:ins>
      <w:del w:id="411" w:author="Mary O'Connor" w:date="2018-10-30T07:58:00Z">
        <w:r w:rsidRPr="0084135A" w:rsidDel="002E622F">
          <w:rPr>
            <w:rFonts w:ascii="Times New Roman" w:hAnsi="Times New Roman"/>
          </w:rPr>
          <w:delText>and</w:delText>
        </w:r>
      </w:del>
      <w:r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 xml:space="preserve"> </w:t>
      </w:r>
      <w:ins w:id="412" w:author="Mary O'Connor" w:date="2018-10-30T08:07:00Z">
        <w:r w:rsidR="00614D28">
          <w:rPr>
            <w:rFonts w:ascii="Times New Roman" w:hAnsi="Times New Roman"/>
          </w:rPr>
          <w:t xml:space="preserve">which </w:t>
        </w:r>
      </w:ins>
      <w:r w:rsidRPr="0084135A">
        <w:rPr>
          <w:rFonts w:ascii="Times New Roman" w:hAnsi="Times New Roman"/>
        </w:rPr>
        <w:t xml:space="preserve">is </w:t>
      </w:r>
      <w:del w:id="413" w:author="Mary O'Connor" w:date="2018-10-30T08:07:00Z">
        <w:r w:rsidRPr="0084135A" w:rsidDel="00614D28">
          <w:rPr>
            <w:rFonts w:ascii="Times New Roman" w:hAnsi="Times New Roman"/>
          </w:rPr>
          <w:delText>a weighted</w:delText>
        </w:r>
      </w:del>
      <w:ins w:id="414" w:author="Mary O'Connor" w:date="2018-10-30T08:07:00Z">
        <w:r w:rsidR="00614D28">
          <w:rPr>
            <w:rFonts w:ascii="Times New Roman" w:hAnsi="Times New Roman"/>
          </w:rPr>
          <w:t>the</w:t>
        </w:r>
      </w:ins>
      <w:ins w:id="415" w:author="Mary O'Connor" w:date="2018-10-30T08:10:00Z">
        <w:r w:rsidR="00614D28">
          <w:rPr>
            <w:rFonts w:ascii="Times New Roman" w:hAnsi="Times New Roman"/>
          </w:rPr>
          <w:t xml:space="preserve"> estimated metabolic biomass for the</w:t>
        </w:r>
      </w:ins>
      <w:r w:rsidRPr="0084135A">
        <w:rPr>
          <w:rFonts w:ascii="Times New Roman" w:hAnsi="Times New Roman"/>
        </w:rPr>
        <w:t xml:space="preserve"> average </w:t>
      </w:r>
      <w:del w:id="416" w:author="Mary O'Connor" w:date="2018-10-30T08:07:00Z">
        <w:r w:rsidRPr="0084135A" w:rsidDel="00614D28">
          <w:rPr>
            <w:rFonts w:ascii="Times New Roman" w:hAnsi="Times New Roman"/>
          </w:rPr>
          <w:delText>biomass</w:delText>
        </w:r>
        <w:r w:rsidR="00F0542B" w:rsidDel="00614D28">
          <w:rPr>
            <w:rFonts w:ascii="Times New Roman" w:hAnsi="Times New Roman"/>
          </w:rPr>
          <w:delText xml:space="preserve"> </w:delText>
        </w:r>
      </w:del>
      <w:ins w:id="417" w:author="Mary O'Connor" w:date="2018-10-30T08:05:00Z">
        <w:r w:rsidR="002E622F">
          <w:rPr>
            <w:rFonts w:ascii="Times New Roman" w:hAnsi="Times New Roman"/>
          </w:rPr>
          <w:t>of all individual biomasses</w:t>
        </w:r>
      </w:ins>
      <w:ins w:id="418" w:author="Mary O'Connor" w:date="2018-10-30T10:02:00Z">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oMath>
      </w:ins>
      <m:oMath>
        <m:d>
          <m:dPr>
            <m:ctrlPr>
              <w:ins w:id="419" w:author="Mary O'Connor" w:date="2018-10-30T10:04:00Z">
                <w:rPr>
                  <w:rFonts w:ascii="Cambria Math" w:hAnsi="Cambria Math"/>
                  <w:i/>
                </w:rPr>
              </w:ins>
            </m:ctrlPr>
          </m:dPr>
          <m:e>
            <m:nary>
              <m:naryPr>
                <m:chr m:val="∑"/>
                <m:limLoc m:val="subSup"/>
                <m:ctrlPr>
                  <w:ins w:id="420" w:author="Mary O'Connor" w:date="2018-10-30T10:04:00Z">
                    <w:rPr>
                      <w:rFonts w:ascii="Cambria Math" w:hAnsi="Cambria Math"/>
                      <w:i/>
                    </w:rPr>
                  </w:ins>
                </m:ctrlPr>
              </m:naryPr>
              <m:sub>
                <m:r>
                  <w:ins w:id="421" w:author="Mary O'Connor" w:date="2018-10-30T10:04:00Z">
                    <w:rPr>
                      <w:rFonts w:ascii="Cambria Math" w:hAnsi="Cambria Math"/>
                    </w:rPr>
                    <m:t>i=1</m:t>
                  </w:ins>
                </m:r>
              </m:sub>
              <m:sup>
                <m:r>
                  <w:ins w:id="422" w:author="Mary O'Connor" w:date="2018-10-30T10:04:00Z">
                    <w:rPr>
                      <w:rFonts w:ascii="Cambria Math" w:hAnsi="Cambria Math"/>
                    </w:rPr>
                    <m:t>J</m:t>
                  </w:ins>
                </m:r>
              </m:sup>
              <m:e>
                <m:sSubSup>
                  <m:sSubSupPr>
                    <m:ctrlPr>
                      <w:ins w:id="423" w:author="Mary O'Connor" w:date="2018-10-30T10:04:00Z">
                        <w:rPr>
                          <w:rFonts w:ascii="Cambria Math" w:hAnsi="Cambria Math"/>
                          <w:i/>
                        </w:rPr>
                      </w:ins>
                    </m:ctrlPr>
                  </m:sSubSupPr>
                  <m:e>
                    <m:r>
                      <w:ins w:id="424" w:author="Mary O'Connor" w:date="2018-10-30T10:04:00Z">
                        <w:rPr>
                          <w:rFonts w:ascii="Cambria Math" w:hAnsi="Cambria Math"/>
                        </w:rPr>
                        <m:t>m</m:t>
                      </w:ins>
                    </m:r>
                  </m:e>
                  <m:sub>
                    <m:r>
                      <w:ins w:id="425" w:author="Mary O'Connor" w:date="2018-10-30T10:04:00Z">
                        <w:rPr>
                          <w:rFonts w:ascii="Cambria Math" w:hAnsi="Cambria Math"/>
                        </w:rPr>
                        <m:t>i</m:t>
                      </w:ins>
                    </m:r>
                  </m:sub>
                  <m:sup>
                    <m:r>
                      <w:ins w:id="426" w:author="Mary O'Connor" w:date="2018-10-30T10:04:00Z">
                        <w:rPr>
                          <w:rFonts w:ascii="Cambria Math" w:hAnsi="Cambria Math"/>
                        </w:rPr>
                        <m:t>α</m:t>
                      </w:ins>
                    </m:r>
                  </m:sup>
                </m:sSubSup>
              </m:e>
            </m:nary>
          </m:e>
        </m:d>
        <m:r>
          <w:ins w:id="427" w:author="Mary O'Connor" w:date="2018-10-30T10:04:00Z">
            <w:rPr>
              <w:rFonts w:ascii="Cambria Math" w:hAnsi="Cambria Math"/>
            </w:rPr>
            <m:t>/</m:t>
          </w:ins>
        </m:r>
        <m:d>
          <m:dPr>
            <m:ctrlPr>
              <w:ins w:id="428" w:author="Mary O'Connor" w:date="2018-10-30T10:04:00Z">
                <w:rPr>
                  <w:rFonts w:ascii="Cambria Math" w:hAnsi="Cambria Math"/>
                  <w:i/>
                </w:rPr>
              </w:ins>
            </m:ctrlPr>
          </m:dPr>
          <m:e>
            <m:nary>
              <m:naryPr>
                <m:chr m:val="∑"/>
                <m:limLoc m:val="subSup"/>
                <m:ctrlPr>
                  <w:ins w:id="429" w:author="Mary O'Connor" w:date="2018-10-30T10:04:00Z">
                    <w:rPr>
                      <w:rFonts w:ascii="Cambria Math" w:hAnsi="Cambria Math"/>
                      <w:i/>
                    </w:rPr>
                  </w:ins>
                </m:ctrlPr>
              </m:naryPr>
              <m:sub>
                <m:r>
                  <w:ins w:id="430" w:author="Mary O'Connor" w:date="2018-10-30T10:04:00Z">
                    <w:rPr>
                      <w:rFonts w:ascii="Cambria Math" w:hAnsi="Cambria Math"/>
                    </w:rPr>
                    <m:t>i=1</m:t>
                  </w:ins>
                </m:r>
              </m:sub>
              <m:sup>
                <m:r>
                  <w:ins w:id="431" w:author="Mary O'Connor" w:date="2018-10-30T10:04:00Z">
                    <w:rPr>
                      <w:rFonts w:ascii="Cambria Math" w:hAnsi="Cambria Math"/>
                    </w:rPr>
                    <m:t>J</m:t>
                  </w:ins>
                </m:r>
              </m:sup>
              <m:e>
                <m:sSub>
                  <m:sSubPr>
                    <m:ctrlPr>
                      <w:ins w:id="432" w:author="Mary O'Connor" w:date="2018-10-30T10:04:00Z">
                        <w:rPr>
                          <w:rFonts w:ascii="Cambria Math" w:hAnsi="Cambria Math"/>
                          <w:i/>
                        </w:rPr>
                      </w:ins>
                    </m:ctrlPr>
                  </m:sSubPr>
                  <m:e>
                    <m:r>
                      <w:ins w:id="433" w:author="Mary O'Connor" w:date="2018-10-30T10:04:00Z">
                        <w:rPr>
                          <w:rFonts w:ascii="Cambria Math" w:hAnsi="Cambria Math"/>
                        </w:rPr>
                        <m:t>m</m:t>
                      </w:ins>
                    </m:r>
                  </m:e>
                  <m:sub>
                    <m:r>
                      <w:ins w:id="434" w:author="Mary O'Connor" w:date="2018-10-30T10:04:00Z">
                        <w:rPr>
                          <w:rFonts w:ascii="Cambria Math" w:hAnsi="Cambria Math"/>
                        </w:rPr>
                        <m:t>i</m:t>
                      </w:ins>
                    </m:r>
                  </m:sub>
                </m:sSub>
              </m:e>
            </m:nary>
          </m:e>
        </m:d>
      </m:oMath>
      <w:ins w:id="435" w:author="Mary O'Connor" w:date="2018-10-30T10:06:00Z">
        <w:r w:rsidR="00FB57E2">
          <w:rPr>
            <w:rFonts w:ascii="Times New Roman" w:hAnsi="Times New Roman"/>
          </w:rPr>
          <w:t>]</w:t>
        </w:r>
      </w:ins>
      <w:ins w:id="436" w:author="Mary O'Connor" w:date="2018-10-30T10:02:00Z">
        <w:r w:rsidR="00926D04" w:rsidRPr="0084135A">
          <w:rPr>
            <w:rFonts w:ascii="Times New Roman" w:hAnsi="Times New Roman"/>
          </w:rPr>
          <w:t xml:space="preserve"> </w:t>
        </w:r>
      </w:ins>
      <w:ins w:id="437" w:author="Mary O'Connor" w:date="2018-10-30T08:10:00Z">
        <w:r w:rsidR="00614D28">
          <w:rPr>
            <w:rFonts w:ascii="Times New Roman" w:hAnsi="Times New Roman"/>
          </w:rPr>
          <w:t xml:space="preserve">corrected </w:t>
        </w:r>
      </w:ins>
      <w:ins w:id="438" w:author="Mary O'Connor" w:date="2018-10-30T08:11:00Z">
        <w:r w:rsidR="00614D28">
          <w:rPr>
            <w:rFonts w:ascii="Times New Roman" w:hAnsi="Times New Roman"/>
          </w:rPr>
          <w:t xml:space="preserve">for the greater contribution to </w:t>
        </w:r>
      </w:ins>
      <w:ins w:id="439" w:author="Mary O'Connor" w:date="2018-10-30T10:05:00Z">
        <w:r w:rsidR="00926D04">
          <w:rPr>
            <w:rFonts w:ascii="Times New Roman" w:hAnsi="Times New Roman"/>
          </w:rPr>
          <w:t xml:space="preserve">total </w:t>
        </w:r>
      </w:ins>
      <w:ins w:id="440" w:author="Mary O'Connor" w:date="2018-10-30T08:11:00Z">
        <w:r w:rsidR="00614D28">
          <w:rPr>
            <w:rFonts w:ascii="Times New Roman" w:hAnsi="Times New Roman"/>
          </w:rPr>
          <w:t xml:space="preserve">mass-specific metabolic biomass by small individuals. This ‘mass-corrected biomass’ estimate </w:t>
        </w:r>
      </w:ins>
      <w:del w:id="441" w:author="Mary O'Connor" w:date="2018-10-30T08:11:00Z">
        <w:r w:rsidR="00F0542B" w:rsidDel="00614D28">
          <w:rPr>
            <w:rFonts w:ascii="Times New Roman" w:hAnsi="Times New Roman"/>
          </w:rPr>
          <w:delText xml:space="preserve">that </w:delText>
        </w:r>
      </w:del>
      <w:del w:id="442" w:author="Mary O'Connor" w:date="2018-10-30T10:05:00Z">
        <w:r w:rsidR="00F0542B" w:rsidDel="00FB57E2">
          <w:rPr>
            <w:rFonts w:ascii="Times New Roman" w:hAnsi="Times New Roman"/>
          </w:rPr>
          <w:delText>considers</w:delText>
        </w:r>
      </w:del>
      <w:ins w:id="443" w:author="Mary O'Connor" w:date="2018-10-30T10:05:00Z">
        <w:r w:rsidR="00FB57E2">
          <w:rPr>
            <w:rFonts w:ascii="Times New Roman" w:hAnsi="Times New Roman"/>
          </w:rPr>
          <w:t>accounts for</w:t>
        </w:r>
      </w:ins>
      <w:ins w:id="444" w:author="Mary O'Connor" w:date="2018-10-30T07:59:00Z">
        <w:r w:rsidR="002E622F">
          <w:rPr>
            <w:rFonts w:ascii="Times New Roman" w:hAnsi="Times New Roman"/>
          </w:rPr>
          <w:t xml:space="preserve"> the allometric scaling </w:t>
        </w:r>
      </w:ins>
      <w:ins w:id="445" w:author="Mary O'Connor" w:date="2018-10-30T08:06:00Z">
        <w:r w:rsidR="002E622F">
          <w:rPr>
            <w:rFonts w:ascii="Times New Roman" w:hAnsi="Times New Roman"/>
          </w:rPr>
          <w:t xml:space="preserve">(alpha) </w:t>
        </w:r>
      </w:ins>
      <w:ins w:id="446" w:author="Mary O'Connor" w:date="2018-10-30T07:59:00Z">
        <w:r w:rsidR="002E622F">
          <w:rPr>
            <w:rFonts w:ascii="Times New Roman" w:hAnsi="Times New Roman"/>
          </w:rPr>
          <w:t>of oxygen production and consumption with body size (YD and Allen 2012</w:t>
        </w:r>
      </w:ins>
      <w:ins w:id="447" w:author="Mary O'Connor" w:date="2018-10-30T10:06:00Z">
        <w:r w:rsidR="00FB57E2">
          <w:rPr>
            <w:rFonts w:ascii="Times New Roman" w:hAnsi="Times New Roman"/>
          </w:rPr>
          <w:t xml:space="preserve">, </w:t>
        </w:r>
        <w:proofErr w:type="spellStart"/>
        <w:r w:rsidR="00FB57E2">
          <w:rPr>
            <w:rFonts w:ascii="Times New Roman" w:hAnsi="Times New Roman"/>
          </w:rPr>
          <w:t>barneche</w:t>
        </w:r>
      </w:ins>
      <w:proofErr w:type="spellEnd"/>
      <w:ins w:id="448" w:author="Mary O'Connor" w:date="2018-10-30T07:59:00Z">
        <w:r w:rsidR="002E622F">
          <w:rPr>
            <w:rFonts w:ascii="Times New Roman" w:hAnsi="Times New Roman"/>
          </w:rPr>
          <w:t>).</w:t>
        </w:r>
      </w:ins>
      <w:r w:rsidR="00F0542B">
        <w:rPr>
          <w:rFonts w:ascii="Times New Roman" w:hAnsi="Times New Roman"/>
        </w:rPr>
        <w:t xml:space="preserve"> </w:t>
      </w:r>
      <w:ins w:id="449" w:author="Mary O'Connor" w:date="2018-10-30T07:59:00Z">
        <w:r w:rsidR="002E622F">
          <w:rPr>
            <w:rFonts w:ascii="Times New Roman" w:hAnsi="Times New Roman"/>
          </w:rPr>
          <w:t>This is necessary, be</w:t>
        </w:r>
      </w:ins>
      <w:ins w:id="450" w:author="Mary O'Connor" w:date="2018-10-30T08:00:00Z">
        <w:r w:rsidR="002E622F">
          <w:rPr>
            <w:rFonts w:ascii="Times New Roman" w:hAnsi="Times New Roman"/>
          </w:rPr>
          <w:t xml:space="preserve">cause if community biomass is comprised of one large individual, that biomass will </w:t>
        </w:r>
      </w:ins>
      <w:ins w:id="451" w:author="Mary O'Connor" w:date="2018-10-30T08:02:00Z">
        <w:r w:rsidR="002E622F">
          <w:rPr>
            <w:rFonts w:ascii="Times New Roman" w:hAnsi="Times New Roman"/>
          </w:rPr>
          <w:t xml:space="preserve">[produce and] consume less oxygen per gram biomass </w:t>
        </w:r>
      </w:ins>
      <w:ins w:id="452" w:author="Mary O'Connor" w:date="2018-10-30T08:04:00Z">
        <w:r w:rsidR="002E622F">
          <w:rPr>
            <w:rFonts w:ascii="Times New Roman" w:hAnsi="Times New Roman"/>
          </w:rPr>
          <w:t xml:space="preserve">in a given time period </w:t>
        </w:r>
      </w:ins>
      <w:ins w:id="453" w:author="Mary O'Connor" w:date="2018-10-30T08:02:00Z">
        <w:r w:rsidR="002E622F">
          <w:rPr>
            <w:rFonts w:ascii="Times New Roman" w:hAnsi="Times New Roman"/>
          </w:rPr>
          <w:t>than if the same total biomass were comprised of many small individual</w:t>
        </w:r>
      </w:ins>
      <w:ins w:id="454" w:author="Mary O'Connor" w:date="2018-10-30T10:09:00Z">
        <w:r w:rsidR="00FB57E2">
          <w:rPr>
            <w:rFonts w:ascii="Times New Roman" w:hAnsi="Times New Roman"/>
          </w:rPr>
          <w:t>s; in other words,</w:t>
        </w:r>
      </w:ins>
      <w:ins w:id="455" w:author="Mary O'Connor" w:date="2018-10-30T10:10:00Z">
        <w:r w:rsidR="00FB57E2">
          <w:rPr>
            <w:rFonts w:ascii="Times New Roman" w:hAnsi="Times New Roman"/>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ins>
      <w:proofErr w:type="spellStart"/>
      <w:ins w:id="456" w:author="Mary O'Connor" w:date="2018-10-30T10:11:00Z">
        <w:r w:rsidR="00FB57E2">
          <w:rPr>
            <w:rStyle w:val="CommentReference"/>
            <w:rFonts w:ascii="Times" w:hAnsi="Times"/>
            <w:sz w:val="24"/>
            <w:szCs w:val="24"/>
            <w:lang w:val="de-DE"/>
          </w:rPr>
          <w:t>a</w:t>
        </w:r>
      </w:ins>
      <w:ins w:id="457" w:author="Mary O'Connor" w:date="2018-10-30T10:10:00Z">
        <w:r w:rsidR="00FB57E2" w:rsidRPr="00FB57E2">
          <w:rPr>
            <w:rStyle w:val="CommentReference"/>
            <w:rFonts w:ascii="Times" w:hAnsi="Times"/>
            <w:sz w:val="24"/>
            <w:szCs w:val="24"/>
            <w:lang w:val="de-DE"/>
            <w:rPrChange w:id="458" w:author="Mary O'Connor" w:date="2018-10-30T10:10:00Z">
              <w:rPr>
                <w:rStyle w:val="CommentReference"/>
                <w:lang w:val="de-DE"/>
              </w:rPr>
            </w:rPrChange>
          </w:rPr>
          <w:t>pproaches</w:t>
        </w:r>
        <w:proofErr w:type="spellEnd"/>
        <w:r w:rsidR="00FB57E2">
          <w:rPr>
            <w:rStyle w:val="CommentReference"/>
            <w:rFonts w:ascii="Times" w:hAnsi="Times"/>
            <w:sz w:val="24"/>
            <w:szCs w:val="24"/>
            <w:lang w:val="de-DE"/>
          </w:rPr>
          <w:t xml:space="preserve"> 1 </w:t>
        </w:r>
        <w:proofErr w:type="spellStart"/>
        <w:r w:rsidR="00FB57E2">
          <w:rPr>
            <w:rStyle w:val="CommentReference"/>
            <w:rFonts w:ascii="Times" w:hAnsi="Times"/>
            <w:sz w:val="24"/>
            <w:szCs w:val="24"/>
            <w:lang w:val="de-DE"/>
          </w:rPr>
          <w:t>as</w:t>
        </w:r>
        <w:proofErr w:type="spellEnd"/>
        <w:r w:rsidR="00FB57E2">
          <w:rPr>
            <w:rStyle w:val="CommentReference"/>
            <w:rFonts w:ascii="Times" w:hAnsi="Times"/>
            <w:sz w:val="24"/>
            <w:szCs w:val="24"/>
            <w:lang w:val="de-DE"/>
          </w:rPr>
          <w:t xml:space="preserve"> </w:t>
        </w:r>
        <w:r w:rsidR="00FB57E2" w:rsidRPr="00FB57E2">
          <w:rPr>
            <w:rStyle w:val="CommentReference"/>
            <w:rFonts w:ascii="Times" w:hAnsi="Times"/>
            <w:i/>
            <w:sz w:val="24"/>
            <w:szCs w:val="24"/>
            <w:lang w:val="de-DE"/>
            <w:rPrChange w:id="459" w:author="Mary O'Connor" w:date="2018-10-30T10:11:00Z">
              <w:rPr>
                <w:rStyle w:val="CommentReference"/>
                <w:rFonts w:ascii="Times" w:hAnsi="Times"/>
                <w:sz w:val="24"/>
                <w:szCs w:val="24"/>
                <w:lang w:val="de-DE"/>
              </w:rPr>
            </w:rPrChange>
          </w:rPr>
          <w:t>m</w:t>
        </w:r>
      </w:ins>
      <w:ins w:id="460" w:author="Mary O'Connor" w:date="2018-10-30T10:11:00Z">
        <w:r w:rsidR="00FB57E2" w:rsidRPr="00FB57E2">
          <w:rPr>
            <w:rStyle w:val="CommentReference"/>
            <w:rFonts w:ascii="Times" w:hAnsi="Times"/>
            <w:i/>
            <w:sz w:val="24"/>
            <w:szCs w:val="24"/>
            <w:vertAlign w:val="subscript"/>
            <w:lang w:val="de-DE"/>
            <w:rPrChange w:id="461" w:author="Mary O'Connor" w:date="2018-10-30T10:11:00Z">
              <w:rPr>
                <w:rStyle w:val="CommentReference"/>
                <w:rFonts w:ascii="Times" w:hAnsi="Times"/>
                <w:sz w:val="24"/>
                <w:szCs w:val="24"/>
                <w:lang w:val="de-DE"/>
              </w:rPr>
            </w:rPrChange>
          </w:rPr>
          <w:t>i</w:t>
        </w:r>
      </w:ins>
      <w:ins w:id="462" w:author="Mary O'Connor" w:date="2018-10-30T10:10:00Z">
        <w:r w:rsidR="00FB57E2" w:rsidRPr="00FB57E2">
          <w:rPr>
            <w:rStyle w:val="CommentReference"/>
            <w:rFonts w:ascii="Times" w:hAnsi="Times"/>
            <w:i/>
            <w:sz w:val="24"/>
            <w:szCs w:val="24"/>
            <w:vertAlign w:val="subscript"/>
            <w:lang w:val="de-DE"/>
            <w:rPrChange w:id="463" w:author="Mary O'Connor" w:date="2018-10-30T10:11:00Z">
              <w:rPr>
                <w:rStyle w:val="CommentReference"/>
                <w:rFonts w:ascii="Times" w:hAnsi="Times"/>
                <w:sz w:val="24"/>
                <w:szCs w:val="24"/>
                <w:lang w:val="de-DE"/>
              </w:rPr>
            </w:rPrChange>
          </w:rPr>
          <w:t>i</w:t>
        </w:r>
      </w:ins>
      <w:ins w:id="464" w:author="Mary O'Connor" w:date="2018-10-30T10:11:00Z">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declines</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and</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density</w:t>
        </w:r>
        <w:proofErr w:type="spellEnd"/>
        <w:r w:rsidR="00FB57E2">
          <w:rPr>
            <w:rStyle w:val="CommentReference"/>
            <w:rFonts w:ascii="Times" w:hAnsi="Times"/>
            <w:sz w:val="24"/>
            <w:szCs w:val="24"/>
            <w:lang w:val="de-DE"/>
          </w:rPr>
          <w:t xml:space="preserve"> </w:t>
        </w:r>
        <w:proofErr w:type="spellStart"/>
        <w:r w:rsidR="00FB57E2">
          <w:rPr>
            <w:rStyle w:val="CommentReference"/>
            <w:rFonts w:ascii="Times" w:hAnsi="Times"/>
            <w:sz w:val="24"/>
            <w:szCs w:val="24"/>
            <w:lang w:val="de-DE"/>
          </w:rPr>
          <w:t>increases</w:t>
        </w:r>
        <w:proofErr w:type="spellEnd"/>
        <w:r w:rsidR="00FB57E2">
          <w:rPr>
            <w:rStyle w:val="CommentReference"/>
            <w:rFonts w:ascii="Times" w:hAnsi="Times"/>
            <w:sz w:val="24"/>
            <w:szCs w:val="24"/>
            <w:lang w:val="de-DE"/>
          </w:rPr>
          <w:t>.</w:t>
        </w:r>
      </w:ins>
      <w:ins w:id="465" w:author="Mary O'Connor" w:date="2018-10-30T10:10:00Z">
        <w:r w:rsidR="00FB57E2" w:rsidRPr="00FB57E2" w:rsidDel="002E622F">
          <w:rPr>
            <w:rFonts w:ascii="Times" w:hAnsi="Times"/>
            <w:rPrChange w:id="466" w:author="Mary O'Connor" w:date="2018-10-30T10:10:00Z">
              <w:rPr>
                <w:rFonts w:ascii="Times New Roman" w:hAnsi="Times New Roman"/>
              </w:rPr>
            </w:rPrChange>
          </w:rPr>
          <w:t xml:space="preserve"> </w:t>
        </w:r>
      </w:ins>
      <w:del w:id="467" w:author="Mary O'Connor" w:date="2018-10-30T08:02:00Z">
        <w:r w:rsidR="00F0542B" w:rsidDel="002E622F">
          <w:rPr>
            <w:rFonts w:ascii="Times New Roman" w:hAnsi="Times New Roman"/>
          </w:rPr>
          <w:delText>the metabolic efficiency gained by fewer larger individuals relative to many smaller individuals</w:delText>
        </w:r>
        <w:r w:rsidRPr="0084135A" w:rsidDel="002E622F">
          <w:rPr>
            <w:rFonts w:ascii="Times New Roman" w:hAnsi="Times New Roman"/>
          </w:rPr>
          <w:delText xml:space="preserve">. </w:delText>
        </w:r>
      </w:del>
      <w:del w:id="468" w:author="Mary O'Connor" w:date="2018-10-30T10:10:00Z">
        <w:r w:rsidRPr="0084135A" w:rsidDel="00FB57E2">
          <w:rPr>
            <w:rFonts w:ascii="Times New Roman" w:hAnsi="Times New Roman"/>
          </w:rPr>
          <w:delText>T</w:delText>
        </w:r>
      </w:del>
      <w:proofErr w:type="spellStart"/>
      <w:r w:rsidRPr="0084135A">
        <w:rPr>
          <w:rFonts w:ascii="Times New Roman" w:hAnsi="Times New Roman"/>
        </w:rPr>
        <w:t>ogether</w:t>
      </w:r>
      <w:proofErr w:type="spellEnd"/>
      <w:r w:rsidRPr="0084135A">
        <w:rPr>
          <w:rFonts w:ascii="Times New Roman" w:hAnsi="Times New Roman"/>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Pr="0084135A">
        <w:rPr>
          <w:rFonts w:ascii="Times New Roman" w:hAnsi="Times New Roman"/>
        </w:rPr>
        <w:t xml:space="preserve"> represents ‘mass-corrected’ biomass, which is a measure of the </w:t>
      </w:r>
      <w:r w:rsidR="00F840BA">
        <w:rPr>
          <w:rFonts w:ascii="Times New Roman" w:hAnsi="Times New Roman"/>
        </w:rPr>
        <w:t>total metabolic capacity of biomass</w:t>
      </w:r>
      <w:r w:rsidRPr="0084135A">
        <w:rPr>
          <w:rFonts w:ascii="Times New Roman" w:hAnsi="Times New Roman"/>
        </w:rPr>
        <w:t xml:space="preserve"> in </w:t>
      </w:r>
      <w:r w:rsidR="003E3970">
        <w:rPr>
          <w:rFonts w:ascii="Times New Roman" w:hAnsi="Times New Roman"/>
        </w:rPr>
        <w:t>an</w:t>
      </w:r>
      <w:r w:rsidR="003E3970" w:rsidRPr="0084135A">
        <w:rPr>
          <w:rFonts w:ascii="Times New Roman" w:hAnsi="Times New Roman"/>
        </w:rPr>
        <w:t xml:space="preserve"> </w:t>
      </w:r>
      <w:r w:rsidRPr="0084135A">
        <w:rPr>
          <w:rFonts w:ascii="Times New Roman" w:hAnsi="Times New Roman"/>
        </w:rPr>
        <w:t>ecosystem</w:t>
      </w:r>
      <w:r w:rsidR="00184468" w:rsidRPr="0084135A">
        <w:rPr>
          <w:rFonts w:ascii="Times New Roman" w:hAnsi="Times New Roman"/>
        </w:rPr>
        <w:t xml:space="preserve"> </w:t>
      </w:r>
      <w:r w:rsidR="00342069">
        <w:rPr>
          <w:rFonts w:ascii="Times New Roman" w:hAnsi="Times New Roman"/>
        </w:rPr>
        <w:fldChar w:fldCharType="begin"/>
      </w:r>
      <w:r w:rsidR="003C4409">
        <w:rPr>
          <w:rFonts w:ascii="Times New Roman" w:hAnsi="Times New Roman"/>
        </w:rPr>
        <w:instrText xml:space="preserve"> ADDIN PAPERS2_CITATIONS &lt;citation&gt;&lt;priority&gt;0&lt;/priority&gt;&lt;uuid&gt;767C2D10-F1A1-49FC-BC06-F7802452784D&lt;/uuid&gt;&lt;publications&gt;&lt;publication&gt;&lt;subtype&gt;400&lt;/subtype&gt;&lt;title&gt;Linking community size structure and ecosystem functioning using metabolic theory&lt;/title&gt;&lt;volume&gt;367&lt;/volume&gt;&lt;publication_date&gt;99201209181200000000222000&lt;/publication_date&gt;&lt;uuid&gt;8BE4E177-66FF-4E9E-B60A-77031CD16012&lt;/uuid&gt;&lt;type&gt;400&lt;/type&gt;&lt;doi&gt;10.1098/rstb.2012.0246&lt;/doi&gt;&lt;startpage&gt;2998&lt;/startpage&gt;&lt;endpage&gt;3007&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Allen&lt;/lastName&gt;&lt;firstName&gt;A&lt;/firstName&gt;&lt;middleNames&gt;P&lt;/middleNames&gt;&lt;/author&gt;&lt;/authors&gt;&lt;/publication&gt;&lt;/publications&gt;&lt;cites&gt;&lt;/cites&gt;&lt;/citation&gt;</w:instrText>
      </w:r>
      <w:r w:rsidR="00342069">
        <w:rPr>
          <w:rFonts w:ascii="Times New Roman" w:hAnsi="Times New Roman"/>
        </w:rPr>
        <w:fldChar w:fldCharType="separate"/>
      </w:r>
      <w:r w:rsidR="009C00F3">
        <w:rPr>
          <w:rFonts w:ascii="Times New Roman" w:hAnsi="Times New Roman"/>
          <w:lang w:val="en-US" w:eastAsia="de-DE"/>
        </w:rPr>
        <w:t>[30]</w:t>
      </w:r>
      <w:r w:rsidR="00342069">
        <w:rPr>
          <w:rFonts w:ascii="Times New Roman" w:hAnsi="Times New Roman"/>
        </w:rPr>
        <w:fldChar w:fldCharType="end"/>
      </w:r>
      <w:r w:rsidR="00184468" w:rsidRPr="0084135A">
        <w:rPr>
          <w:rFonts w:ascii="Times New Roman" w:hAnsi="Times New Roman"/>
        </w:rPr>
        <w:t>.</w:t>
      </w:r>
      <w:ins w:id="469" w:author="Mary O'Connor" w:date="2018-10-30T08:04:00Z">
        <w:r w:rsidR="002E622F">
          <w:rPr>
            <w:rFonts w:ascii="Times New Roman" w:hAnsi="Times New Roman"/>
          </w:rPr>
          <w:t xml:space="preserve"> [when does M(mba-1) approach Mb?]</w:t>
        </w:r>
      </w:ins>
      <w:del w:id="470" w:author="Mary O'Connor" w:date="2018-10-30T08:04:00Z">
        <w:r w:rsidR="00767206" w:rsidRPr="0084135A" w:rsidDel="002E622F">
          <w:rPr>
            <w:rFonts w:ascii="Times New Roman" w:hAnsi="Times New Roman"/>
          </w:rPr>
          <w:delText xml:space="preserve"> </w:delText>
        </w:r>
      </w:del>
    </w:p>
    <w:p w14:paraId="204229DF" w14:textId="5041BC5F" w:rsidR="001507CC" w:rsidRDefault="00342069" w:rsidP="00D74D2D">
      <w:pPr>
        <w:widowControl w:val="0"/>
        <w:autoSpaceDE w:val="0"/>
        <w:autoSpaceDN w:val="0"/>
        <w:adjustRightInd w:val="0"/>
        <w:spacing w:after="0" w:line="480" w:lineRule="auto"/>
        <w:rPr>
          <w:ins w:id="471" w:author="Mary O'Connor" w:date="2018-09-20T13:25:00Z"/>
          <w:rFonts w:ascii="Times New Roman" w:hAnsi="Times New Roman"/>
        </w:rPr>
      </w:pPr>
      <w:r>
        <w:rPr>
          <w:rFonts w:ascii="Times New Roman" w:hAnsi="Times New Roman"/>
        </w:rPr>
        <w:t>Our</w:t>
      </w:r>
      <w:r w:rsidR="00D43EF8">
        <w:rPr>
          <w:rFonts w:ascii="Times New Roman" w:hAnsi="Times New Roman"/>
        </w:rPr>
        <w:t xml:space="preserve"> ‘</w:t>
      </w:r>
      <w:r w:rsidR="00F840BA">
        <w:rPr>
          <w:rFonts w:ascii="Times New Roman" w:hAnsi="Times New Roman"/>
        </w:rPr>
        <w:t xml:space="preserve">first-order </w:t>
      </w:r>
      <w:r w:rsidR="00220538">
        <w:rPr>
          <w:rFonts w:ascii="Times New Roman" w:hAnsi="Times New Roman"/>
        </w:rPr>
        <w:t>metabolic scaling’</w:t>
      </w:r>
      <w:r w:rsidR="00D43EF8">
        <w:rPr>
          <w:rFonts w:ascii="Times New Roman" w:hAnsi="Times New Roman"/>
        </w:rPr>
        <w:t xml:space="preserve"> hypothesis is </w:t>
      </w:r>
      <w:r w:rsidR="00D74D2D">
        <w:rPr>
          <w:rFonts w:ascii="Times New Roman" w:hAnsi="Times New Roman"/>
        </w:rPr>
        <w:t xml:space="preserve">that </w:t>
      </w:r>
      <w:ins w:id="472" w:author="Mary O'Connor" w:date="2018-09-20T13:16:00Z">
        <w:r w:rsidR="00BF6253">
          <w:rPr>
            <w:rFonts w:ascii="Times New Roman" w:hAnsi="Times New Roman"/>
          </w:rPr>
          <w:t xml:space="preserve">water </w:t>
        </w:r>
      </w:ins>
      <w:r w:rsidR="00D74D2D">
        <w:rPr>
          <w:rFonts w:ascii="Times New Roman" w:hAnsi="Times New Roman"/>
        </w:rPr>
        <w:t xml:space="preserve">temperature </w:t>
      </w:r>
      <w:r w:rsidR="00D43EF8">
        <w:rPr>
          <w:rFonts w:ascii="Times New Roman" w:hAnsi="Times New Roman"/>
        </w:rPr>
        <w:t>affects</w:t>
      </w:r>
      <w:r w:rsidR="00D74D2D">
        <w:rPr>
          <w:rFonts w:ascii="Times New Roman" w:hAnsi="Times New Roman"/>
        </w:rPr>
        <w:t xml:space="preserve"> total ecosystem </w:t>
      </w:r>
      <w:ins w:id="473" w:author="Mary O'Connor" w:date="2018-09-18T11:29:00Z">
        <w:r w:rsidR="001B5AAF">
          <w:rPr>
            <w:rFonts w:ascii="Times New Roman" w:hAnsi="Times New Roman"/>
          </w:rPr>
          <w:t xml:space="preserve">oxygen </w:t>
        </w:r>
      </w:ins>
      <w:r w:rsidR="00D74D2D">
        <w:rPr>
          <w:rFonts w:ascii="Times New Roman" w:hAnsi="Times New Roman"/>
        </w:rPr>
        <w:t>fluxe</w:t>
      </w:r>
      <w:ins w:id="474" w:author="Mary O'Connor" w:date="2018-09-20T13:16:00Z">
        <w:r w:rsidR="00BF6253">
          <w:rPr>
            <w:rFonts w:ascii="Times New Roman" w:hAnsi="Times New Roman"/>
          </w:rPr>
          <w:t>s (net ecosystem oxygen production and net ecosystem oxygen consumption)</w:t>
        </w:r>
      </w:ins>
      <w:del w:id="475" w:author="Mary O'Connor" w:date="2018-09-20T13:16:00Z">
        <w:r w:rsidR="00D74D2D" w:rsidDel="00BF6253">
          <w:rPr>
            <w:rFonts w:ascii="Times New Roman" w:hAnsi="Times New Roman"/>
          </w:rPr>
          <w:delText>s</w:delText>
        </w:r>
      </w:del>
      <w:r w:rsidR="00D74D2D">
        <w:rPr>
          <w:rFonts w:ascii="Times New Roman" w:hAnsi="Times New Roman"/>
        </w:rPr>
        <w:t xml:space="preserve"> following </w:t>
      </w:r>
      <w:del w:id="476" w:author="Mary O'Connor" w:date="2018-09-20T13:16:00Z">
        <w:r w:rsidR="00D74D2D" w:rsidDel="00BF6253">
          <w:rPr>
            <w:rFonts w:ascii="Times New Roman" w:hAnsi="Times New Roman"/>
          </w:rPr>
          <w:delText xml:space="preserve">this </w:delText>
        </w:r>
      </w:del>
      <w:ins w:id="477" w:author="Mary O'Connor" w:date="2018-09-20T13:16:00Z">
        <w:r w:rsidR="00BF6253">
          <w:rPr>
            <w:rFonts w:ascii="Times New Roman" w:hAnsi="Times New Roman"/>
          </w:rPr>
          <w:t xml:space="preserve">equation 1b </w:t>
        </w:r>
      </w:ins>
      <w:del w:id="478" w:author="Mary O'Connor" w:date="2018-09-20T13:16:00Z">
        <w:r w:rsidR="00D74D2D" w:rsidDel="00BF6253">
          <w:rPr>
            <w:rFonts w:ascii="Times New Roman" w:hAnsi="Times New Roman"/>
          </w:rPr>
          <w:delText>function</w:delText>
        </w:r>
        <w:r w:rsidR="00F979FB" w:rsidDel="00BF6253">
          <w:rPr>
            <w:rFonts w:ascii="Times New Roman" w:hAnsi="Times New Roman"/>
          </w:rPr>
          <w:delText xml:space="preserve"> </w:delText>
        </w:r>
      </w:del>
      <w:r w:rsidR="00F979FB">
        <w:rPr>
          <w:rFonts w:ascii="Times New Roman" w:hAnsi="Times New Roman"/>
        </w:rPr>
        <w:t>(Fig 1</w:t>
      </w:r>
      <w:r w:rsidR="00D43EF8">
        <w:rPr>
          <w:rFonts w:ascii="Times New Roman" w:hAnsi="Times New Roman"/>
        </w:rPr>
        <w:t>E</w:t>
      </w:r>
      <w:r w:rsidR="00F979FB">
        <w:rPr>
          <w:rFonts w:ascii="Times New Roman" w:hAnsi="Times New Roman"/>
        </w:rPr>
        <w:t>)</w:t>
      </w:r>
      <w:ins w:id="479" w:author="Mary O'Connor" w:date="2018-09-20T13:19:00Z">
        <w:r w:rsidR="00BF6253">
          <w:rPr>
            <w:rFonts w:ascii="Times New Roman" w:hAnsi="Times New Roman"/>
          </w:rPr>
          <w:t xml:space="preserve">. </w:t>
        </w:r>
      </w:ins>
      <w:del w:id="480" w:author="Mary O'Connor" w:date="2018-09-20T13:20:00Z">
        <w:r w:rsidR="00D74D2D" w:rsidDel="00BF6253">
          <w:rPr>
            <w:rFonts w:ascii="Times New Roman" w:hAnsi="Times New Roman"/>
          </w:rPr>
          <w:delText>. T</w:delText>
        </w:r>
      </w:del>
      <w:del w:id="481" w:author="Mary O'Connor" w:date="2018-10-30T07:49:00Z">
        <w:r w:rsidR="00D74D2D" w:rsidDel="006B1AF4">
          <w:rPr>
            <w:rFonts w:ascii="Times New Roman" w:hAnsi="Times New Roman"/>
          </w:rPr>
          <w:delText xml:space="preserve">he temperature dependence </w:delText>
        </w:r>
        <w:r w:rsidR="00C57264" w:rsidDel="006B1AF4">
          <w:rPr>
            <w:rFonts w:ascii="Times New Roman" w:hAnsi="Times New Roman"/>
          </w:rPr>
          <w:delText>of net ecosystem respiration</w:delText>
        </w:r>
      </w:del>
      <w:del w:id="482" w:author="Mary O'Connor" w:date="2018-09-20T13:20:00Z">
        <w:r w:rsidR="00C57264" w:rsidDel="00BF6253">
          <w:rPr>
            <w:rFonts w:ascii="Times New Roman" w:hAnsi="Times New Roman"/>
          </w:rPr>
          <w:delText xml:space="preserve"> </w:delText>
        </w:r>
        <w:r w:rsidR="00D74D2D" w:rsidDel="00BF6253">
          <w:rPr>
            <w:rFonts w:ascii="Times New Roman" w:hAnsi="Times New Roman"/>
          </w:rPr>
          <w:delText>tends to be</w:delText>
        </w:r>
        <w:r w:rsidR="00C57264" w:rsidRPr="00C57264" w:rsidDel="00BF6253">
          <w:rPr>
            <w:rFonts w:ascii="Times New Roman" w:hAnsi="Times New Roman"/>
            <w:i/>
          </w:rPr>
          <w:delText xml:space="preserve"> </w:delText>
        </w:r>
      </w:del>
      <w:del w:id="483" w:author="Mary O'Connor" w:date="2018-10-30T07:49:00Z">
        <w:r w:rsidR="00C57264" w:rsidRPr="0084135A" w:rsidDel="006B1AF4">
          <w:rPr>
            <w:rFonts w:ascii="Times New Roman" w:hAnsi="Times New Roman"/>
            <w:i/>
          </w:rPr>
          <w:delText>E</w:delText>
        </w:r>
        <w:r w:rsidR="00C57264" w:rsidRPr="00C57264" w:rsidDel="006B1AF4">
          <w:rPr>
            <w:rFonts w:ascii="Times New Roman" w:hAnsi="Times New Roman"/>
            <w:i/>
            <w:vertAlign w:val="subscript"/>
          </w:rPr>
          <w:delText>E</w:delText>
        </w:r>
        <w:r w:rsidR="00C57264" w:rsidDel="006B1AF4">
          <w:rPr>
            <w:rFonts w:ascii="Times New Roman" w:hAnsi="Times New Roman"/>
            <w:i/>
            <w:vertAlign w:val="subscript"/>
          </w:rPr>
          <w:delText>R</w:delText>
        </w:r>
        <w:r w:rsidR="00D74D2D" w:rsidDel="006B1AF4">
          <w:rPr>
            <w:rFonts w:ascii="Times New Roman" w:hAnsi="Times New Roman"/>
          </w:rPr>
          <w:delText xml:space="preserve"> ~0.65</w:delText>
        </w:r>
        <w:r w:rsidR="00C57264" w:rsidDel="006B1AF4">
          <w:rPr>
            <w:rFonts w:ascii="Times New Roman" w:hAnsi="Times New Roman"/>
          </w:rPr>
          <w:delText xml:space="preserve"> eV</w:delText>
        </w:r>
        <w:r w:rsidR="00B13135" w:rsidDel="006B1AF4">
          <w:rPr>
            <w:rFonts w:ascii="Times New Roman" w:hAnsi="Times New Roman"/>
          </w:rPr>
          <w:delText xml:space="preserve"> </w:delText>
        </w:r>
        <w:r w:rsidR="00D74D2D" w:rsidDel="006B1AF4">
          <w:rPr>
            <w:rFonts w:ascii="Times New Roman" w:hAnsi="Times New Roman"/>
          </w:rPr>
          <w:delText>(Yvon-Durocher et al 2012</w:delText>
        </w:r>
        <w:r w:rsidR="00624EF5" w:rsidDel="006B1AF4">
          <w:rPr>
            <w:rFonts w:ascii="Times New Roman" w:hAnsi="Times New Roman"/>
          </w:rPr>
          <w:delText>, Allen et al 2005</w:delText>
        </w:r>
        <w:r w:rsidR="00D74D2D" w:rsidDel="006B1AF4">
          <w:rPr>
            <w:rFonts w:ascii="Times New Roman" w:hAnsi="Times New Roman"/>
          </w:rPr>
          <w:delText xml:space="preserve">). </w:delText>
        </w:r>
      </w:del>
    </w:p>
    <w:p w14:paraId="2527AEB4" w14:textId="77777777" w:rsidR="001507CC" w:rsidRDefault="001507CC" w:rsidP="00D74D2D">
      <w:pPr>
        <w:widowControl w:val="0"/>
        <w:autoSpaceDE w:val="0"/>
        <w:autoSpaceDN w:val="0"/>
        <w:adjustRightInd w:val="0"/>
        <w:spacing w:after="0" w:line="480" w:lineRule="auto"/>
        <w:rPr>
          <w:ins w:id="484" w:author="Mary O'Connor" w:date="2018-09-20T13:26:00Z"/>
          <w:rFonts w:ascii="Times New Roman" w:hAnsi="Times New Roman"/>
        </w:rPr>
      </w:pPr>
    </w:p>
    <w:p w14:paraId="6EE07927" w14:textId="254D17DF" w:rsidR="00D74D2D" w:rsidRPr="00C57264" w:rsidRDefault="003A3B6F" w:rsidP="00D74D2D">
      <w:pPr>
        <w:widowControl w:val="0"/>
        <w:autoSpaceDE w:val="0"/>
        <w:autoSpaceDN w:val="0"/>
        <w:adjustRightInd w:val="0"/>
        <w:spacing w:after="0" w:line="480" w:lineRule="auto"/>
        <w:rPr>
          <w:rFonts w:ascii="Times New Roman" w:hAnsi="Times New Roman"/>
        </w:rPr>
      </w:pPr>
      <w:commentRangeStart w:id="485"/>
      <w:r>
        <w:rPr>
          <w:rFonts w:ascii="Times New Roman" w:hAnsi="Times New Roman"/>
        </w:rPr>
        <w:t xml:space="preserve">If species </w:t>
      </w:r>
      <w:commentRangeEnd w:id="485"/>
      <w:r w:rsidR="00373173">
        <w:rPr>
          <w:rStyle w:val="CommentReference"/>
          <w:lang w:val="de-DE"/>
        </w:rPr>
        <w:commentReference w:id="485"/>
      </w:r>
      <w:r>
        <w:rPr>
          <w:rFonts w:ascii="Times New Roman" w:hAnsi="Times New Roman"/>
        </w:rPr>
        <w:t xml:space="preserve">interactions drive systematic changes in </w:t>
      </w:r>
      <w:commentRangeStart w:id="486"/>
      <w:r w:rsidRPr="0084135A">
        <w:rPr>
          <w:rFonts w:ascii="Times New Roman" w:hAnsi="Times New Roman"/>
        </w:rPr>
        <w:t>‘mass-corrected’ biomass</w:t>
      </w:r>
      <w:r>
        <w:rPr>
          <w:rFonts w:ascii="Times New Roman" w:hAnsi="Times New Roman"/>
        </w:rPr>
        <w:t xml:space="preserve"> </w:t>
      </w:r>
      <w:commentRangeEnd w:id="486"/>
      <w:r w:rsidR="00375ABE">
        <w:rPr>
          <w:rStyle w:val="CommentReference"/>
          <w:lang w:val="de-DE"/>
        </w:rPr>
        <w:commentReference w:id="486"/>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Pr>
          <w:rFonts w:ascii="Times New Roman" w:hAnsi="Times New Roman"/>
        </w:rPr>
        <w:t xml:space="preserve"> with temperature, these shifts could </w:t>
      </w:r>
      <w:r w:rsidR="00F979FB">
        <w:rPr>
          <w:rFonts w:ascii="Times New Roman" w:hAnsi="Times New Roman"/>
        </w:rPr>
        <w:t>determine</w:t>
      </w:r>
      <w:r>
        <w:rPr>
          <w:rFonts w:ascii="Times New Roman" w:hAnsi="Times New Roman"/>
        </w:rPr>
        <w:t xml:space="preserve"> how temperature affects net ecosystem oxygen fluxes</w:t>
      </w:r>
      <w:r w:rsidR="00D43EF8">
        <w:rPr>
          <w:rFonts w:ascii="Times New Roman" w:hAnsi="Times New Roman"/>
        </w:rPr>
        <w:t xml:space="preserve"> (the ‘species interactions matter’ </w:t>
      </w:r>
      <w:commentRangeStart w:id="487"/>
      <w:r w:rsidR="00D43EF8">
        <w:rPr>
          <w:rFonts w:ascii="Times New Roman" w:hAnsi="Times New Roman"/>
        </w:rPr>
        <w:t>hypothesis</w:t>
      </w:r>
      <w:commentRangeEnd w:id="487"/>
      <w:r w:rsidR="00373173">
        <w:rPr>
          <w:rStyle w:val="CommentReference"/>
          <w:lang w:val="de-DE"/>
        </w:rPr>
        <w:commentReference w:id="487"/>
      </w:r>
      <w:r w:rsidR="00D43EF8">
        <w:rPr>
          <w:rFonts w:ascii="Times New Roman" w:hAnsi="Times New Roman"/>
        </w:rPr>
        <w:t xml:space="preserve">, </w:t>
      </w:r>
      <w:commentRangeStart w:id="488"/>
      <w:r w:rsidR="00D43EF8">
        <w:rPr>
          <w:rFonts w:ascii="Times New Roman" w:hAnsi="Times New Roman"/>
        </w:rPr>
        <w:t>Fig 1F</w:t>
      </w:r>
      <w:commentRangeEnd w:id="488"/>
      <w:r w:rsidR="00373173">
        <w:rPr>
          <w:rStyle w:val="CommentReference"/>
          <w:lang w:val="de-DE"/>
        </w:rPr>
        <w:commentReference w:id="488"/>
      </w:r>
      <w:r w:rsidR="00D43EF8">
        <w:rPr>
          <w:rFonts w:ascii="Times New Roman" w:hAnsi="Times New Roman"/>
        </w:rPr>
        <w:t>)</w:t>
      </w:r>
      <w:r>
        <w:rPr>
          <w:rFonts w:ascii="Times New Roman" w:hAnsi="Times New Roman"/>
        </w:rPr>
        <w:t>.</w:t>
      </w:r>
      <w:r w:rsidR="00F979FB">
        <w:rPr>
          <w:rFonts w:ascii="Times New Roman" w:hAnsi="Times New Roman"/>
        </w:rPr>
        <w:t xml:space="preserve"> </w:t>
      </w:r>
      <w:ins w:id="489" w:author="Mary O'Connor" w:date="2018-09-20T13:12:00Z">
        <w:r w:rsidR="00BF6253">
          <w:rPr>
            <w:rFonts w:ascii="Times New Roman" w:hAnsi="Times New Roman"/>
            <w:i/>
          </w:rPr>
          <w:t xml:space="preserve">add TSR here? </w:t>
        </w:r>
      </w:ins>
      <w:commentRangeStart w:id="490"/>
      <w:r w:rsidR="00F979FB">
        <w:rPr>
          <w:rFonts w:ascii="Times New Roman" w:hAnsi="Times New Roman"/>
        </w:rPr>
        <w:t>Alternatively</w:t>
      </w:r>
      <w:r w:rsidR="008765BC">
        <w:rPr>
          <w:rFonts w:ascii="Times New Roman" w:hAnsi="Times New Roman"/>
        </w:rPr>
        <w:t>,</w:t>
      </w:r>
      <w:commentRangeEnd w:id="490"/>
      <w:r w:rsidR="001B5AAF">
        <w:rPr>
          <w:rStyle w:val="CommentReference"/>
          <w:lang w:val="de-DE"/>
        </w:rPr>
        <w:commentReference w:id="490"/>
      </w:r>
      <w:r w:rsidR="008765BC">
        <w:rPr>
          <w:rFonts w:ascii="Times New Roman" w:hAnsi="Times New Roman"/>
        </w:rPr>
        <w:t xml:space="preserve"> if </w:t>
      </w:r>
      <w:ins w:id="491" w:author="Mary O'Connor" w:date="2018-09-18T10:20:00Z">
        <w:r w:rsidR="0023470C">
          <w:rPr>
            <w:rFonts w:ascii="Times New Roman" w:hAnsi="Times New Roman"/>
          </w:rPr>
          <w:lastRenderedPageBreak/>
          <w:t xml:space="preserve">compositional </w:t>
        </w:r>
      </w:ins>
      <w:r w:rsidR="00F04389">
        <w:rPr>
          <w:rFonts w:ascii="Times New Roman" w:hAnsi="Times New Roman"/>
        </w:rPr>
        <w:t>turnover</w:t>
      </w:r>
      <w:r w:rsidR="008765BC">
        <w:rPr>
          <w:rFonts w:ascii="Times New Roman" w:hAnsi="Times New Roman"/>
        </w:rPr>
        <w:t xml:space="preserve"> or shifts in relative abundance within </w:t>
      </w:r>
      <w:r w:rsidR="00F04389">
        <w:rPr>
          <w:rFonts w:ascii="Times New Roman" w:hAnsi="Times New Roman"/>
        </w:rPr>
        <w:t>phytoplankton</w:t>
      </w:r>
      <w:r w:rsidR="008765BC">
        <w:rPr>
          <w:rFonts w:ascii="Times New Roman" w:hAnsi="Times New Roman"/>
        </w:rPr>
        <w:t xml:space="preserve"> or grazer</w:t>
      </w:r>
      <w:r w:rsidR="00F04389">
        <w:rPr>
          <w:rFonts w:ascii="Times New Roman" w:hAnsi="Times New Roman"/>
        </w:rPr>
        <w:t xml:space="preserve"> species composition occurs and maintains </w:t>
      </w:r>
      <w:r w:rsidR="00F979FB">
        <w:rPr>
          <w:rFonts w:ascii="Times New Roman" w:hAnsi="Times New Roman"/>
        </w:rPr>
        <w:t xml:space="preserve">ecosystem function, </w:t>
      </w:r>
      <w:r w:rsidR="00F04389">
        <w:rPr>
          <w:rFonts w:ascii="Times New Roman" w:hAnsi="Times New Roman"/>
        </w:rPr>
        <w:t xml:space="preserve">this could lead to no change in </w:t>
      </w:r>
      <w:r w:rsidR="00F979FB">
        <w:rPr>
          <w:rFonts w:ascii="Times New Roman" w:hAnsi="Times New Roman"/>
        </w:rPr>
        <w:t xml:space="preserve">net oxygen flux </w:t>
      </w:r>
      <w:r w:rsidR="00F04389">
        <w:rPr>
          <w:rFonts w:ascii="Times New Roman" w:hAnsi="Times New Roman"/>
        </w:rPr>
        <w:t>with temperature al</w:t>
      </w:r>
      <w:r w:rsidR="00F979FB">
        <w:rPr>
          <w:rFonts w:ascii="Times New Roman" w:hAnsi="Times New Roman"/>
        </w:rPr>
        <w:t>though species composition does (</w:t>
      </w:r>
      <w:r w:rsidR="00D43EF8">
        <w:rPr>
          <w:rFonts w:ascii="Times New Roman" w:hAnsi="Times New Roman"/>
        </w:rPr>
        <w:t>the ‘compensation’ hypothesis</w:t>
      </w:r>
      <w:commentRangeStart w:id="492"/>
      <w:r w:rsidR="00D43EF8">
        <w:rPr>
          <w:rFonts w:ascii="Times New Roman" w:hAnsi="Times New Roman"/>
        </w:rPr>
        <w:t xml:space="preserve">, </w:t>
      </w:r>
      <w:r w:rsidR="00F840BA">
        <w:rPr>
          <w:rFonts w:ascii="Times New Roman" w:hAnsi="Times New Roman"/>
        </w:rPr>
        <w:t>Fig</w:t>
      </w:r>
      <w:r w:rsidR="00F979FB">
        <w:rPr>
          <w:rFonts w:ascii="Times New Roman" w:hAnsi="Times New Roman"/>
        </w:rPr>
        <w:t xml:space="preserve"> 1</w:t>
      </w:r>
      <w:r w:rsidR="00D43EF8">
        <w:rPr>
          <w:rFonts w:ascii="Times New Roman" w:hAnsi="Times New Roman"/>
        </w:rPr>
        <w:t>D</w:t>
      </w:r>
      <w:commentRangeEnd w:id="492"/>
      <w:r w:rsidR="0023470C">
        <w:rPr>
          <w:rStyle w:val="CommentReference"/>
          <w:lang w:val="de-DE"/>
        </w:rPr>
        <w:commentReference w:id="492"/>
      </w:r>
      <w:r w:rsidR="00F979FB">
        <w:rPr>
          <w:rFonts w:ascii="Times New Roman" w:hAnsi="Times New Roman"/>
        </w:rPr>
        <w:t>)</w:t>
      </w:r>
      <w:r w:rsidR="00A66952">
        <w:rPr>
          <w:rFonts w:ascii="Times New Roman" w:hAnsi="Times New Roman"/>
        </w:rPr>
        <w:t xml:space="preserve"> </w:t>
      </w:r>
      <w:r w:rsidR="00A66952">
        <w:rPr>
          <w:rFonts w:ascii="Times New Roman" w:hAnsi="Times New Roman"/>
        </w:rPr>
        <w:fldChar w:fldCharType="begin"/>
      </w:r>
      <w:r w:rsidR="003C4409">
        <w:rPr>
          <w:rFonts w:ascii="Times New Roman" w:hAnsi="Times New Roman"/>
        </w:rPr>
        <w:instrText xml:space="preserve"> ADDIN PAPERS2_CITATIONS &lt;citation&gt;&lt;priority&gt;0&lt;/priority&gt;&lt;uuid&gt;F6618659-AC0F-4AEC-9CD9-3C71CC28770B&lt;/uuid&gt;&lt;publications&gt;&lt;publication&gt;&lt;subtype&gt;400&lt;/subtype&gt;&lt;title&gt;Metabolic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Biodiversity as spatial insurance in heterogeneous landscapes&lt;/title&gt;&lt;volume&gt;100&lt;/volume&gt;&lt;publication_date&gt;99200304201200000000222000&lt;/publication_date&gt;&lt;uuid&gt;68909773-3557-48DA-A3D8-29EB6BCCEC84&lt;/uuid&gt;&lt;type&gt;400&lt;/type&gt;&lt;number&gt;22&lt;/number&gt;&lt;startpage&gt;12765&lt;/startpage&gt;&lt;endpage&gt;12770&lt;/endpage&gt;&lt;bundle&gt;&lt;publication&gt;&lt;title&gt;Proceedings of the National Academy of Sciences&lt;/title&gt;&lt;uuid&gt;94160E19-4672-426B-9DEE-8C4312AD5475&lt;/uuid&gt;&lt;subtype&gt;-100&lt;/subtype&gt;&lt;type&gt;-100&lt;/type&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A66952">
        <w:rPr>
          <w:rFonts w:ascii="Times New Roman" w:hAnsi="Times New Roman"/>
        </w:rPr>
        <w:fldChar w:fldCharType="separate"/>
      </w:r>
      <w:r w:rsidR="009C00F3">
        <w:rPr>
          <w:rFonts w:ascii="Times New Roman" w:hAnsi="Times New Roman"/>
          <w:lang w:val="en-US" w:eastAsia="de-DE"/>
        </w:rPr>
        <w:t>[8,31]</w:t>
      </w:r>
      <w:r w:rsidR="00A66952">
        <w:rPr>
          <w:rFonts w:ascii="Times New Roman" w:hAnsi="Times New Roman"/>
        </w:rPr>
        <w:fldChar w:fldCharType="end"/>
      </w:r>
      <w:r w:rsidR="00F979FB">
        <w:rPr>
          <w:rFonts w:ascii="Times New Roman" w:hAnsi="Times New Roman"/>
        </w:rPr>
        <w:t>.</w:t>
      </w:r>
      <w:ins w:id="493" w:author="Mary O'Connor" w:date="2018-09-18T10:21:00Z">
        <w:r w:rsidR="0023470C">
          <w:rPr>
            <w:rFonts w:ascii="Times New Roman" w:hAnsi="Times New Roman"/>
          </w:rPr>
          <w:t xml:space="preserve"> </w:t>
        </w:r>
      </w:ins>
    </w:p>
    <w:p w14:paraId="3494B086" w14:textId="77777777"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pPr>
        <w:spacing w:after="0" w:line="480" w:lineRule="auto"/>
        <w:rPr>
          <w:rFonts w:ascii="Times New Roman" w:hAnsi="Times New Roman"/>
          <w:b/>
        </w:rPr>
      </w:pPr>
      <w:commentRangeStart w:id="494"/>
      <w:r w:rsidRPr="0084135A">
        <w:rPr>
          <w:rFonts w:ascii="Times New Roman" w:hAnsi="Times New Roman"/>
          <w:b/>
        </w:rPr>
        <w:t>Results</w:t>
      </w:r>
      <w:commentRangeEnd w:id="494"/>
      <w:r w:rsidR="00AD39C4">
        <w:rPr>
          <w:rStyle w:val="CommentReference"/>
          <w:lang w:val="de-DE"/>
        </w:rPr>
        <w:commentReference w:id="494"/>
      </w:r>
      <w:r w:rsidR="00B13135">
        <w:rPr>
          <w:rFonts w:ascii="Times New Roman" w:hAnsi="Times New Roman"/>
          <w:b/>
        </w:rPr>
        <w:t xml:space="preserve"> </w:t>
      </w:r>
    </w:p>
    <w:p w14:paraId="2CA1E73B" w14:textId="1D58BE14" w:rsidR="009A7164" w:rsidRDefault="00624EF5" w:rsidP="001D72B1">
      <w:pPr>
        <w:widowControl w:val="0"/>
        <w:autoSpaceDE w:val="0"/>
        <w:autoSpaceDN w:val="0"/>
        <w:adjustRightInd w:val="0"/>
        <w:spacing w:after="0" w:line="480" w:lineRule="auto"/>
        <w:ind w:firstLine="708"/>
        <w:rPr>
          <w:ins w:id="495" w:author="Mary O'Connor" w:date="2019-01-15T10:13:00Z"/>
          <w:rFonts w:ascii="Times New Roman" w:hAnsi="Times New Roman"/>
        </w:rPr>
      </w:pPr>
      <w:r>
        <w:rPr>
          <w:rFonts w:ascii="Times New Roman" w:hAnsi="Times New Roman"/>
        </w:rPr>
        <w:t>W</w:t>
      </w:r>
      <w:r w:rsidR="00AA3623">
        <w:rPr>
          <w:rFonts w:ascii="Times New Roman" w:hAnsi="Times New Roman"/>
        </w:rPr>
        <w:t>e observed</w:t>
      </w:r>
      <w:r w:rsidR="005F0278">
        <w:rPr>
          <w:rFonts w:ascii="Times New Roman" w:hAnsi="Times New Roman"/>
        </w:rPr>
        <w:t xml:space="preserve"> a trophic cascade </w:t>
      </w:r>
      <w:r w:rsidR="00AA3623">
        <w:rPr>
          <w:rFonts w:ascii="Times New Roman" w:hAnsi="Times New Roman"/>
        </w:rPr>
        <w:t>o</w:t>
      </w:r>
      <w:r w:rsidR="005F0278">
        <w:rPr>
          <w:rFonts w:ascii="Times New Roman" w:hAnsi="Times New Roman"/>
        </w:rPr>
        <w:t>n</w:t>
      </w:r>
      <w:r w:rsidR="00AA3623">
        <w:rPr>
          <w:rFonts w:ascii="Times New Roman" w:hAnsi="Times New Roman"/>
        </w:rPr>
        <w:t xml:space="preserve"> algal biomass</w:t>
      </w:r>
      <w:r w:rsidR="004E315A">
        <w:rPr>
          <w:rFonts w:ascii="Times New Roman" w:hAnsi="Times New Roman"/>
        </w:rPr>
        <w:t xml:space="preserve"> </w:t>
      </w:r>
      <w:del w:id="496" w:author="Mary O'Connor" w:date="2018-10-17T19:09:00Z">
        <w:r w:rsidR="004E315A" w:rsidDel="00FD22EB">
          <w:rPr>
            <w:rFonts w:ascii="Times New Roman" w:hAnsi="Times New Roman"/>
          </w:rPr>
          <w:delText xml:space="preserve">(one-way </w:delText>
        </w:r>
        <w:r w:rsidR="009653D6" w:rsidDel="00FD22EB">
          <w:rPr>
            <w:rFonts w:ascii="Times New Roman" w:hAnsi="Times New Roman"/>
          </w:rPr>
          <w:delText>ANOVA</w:delText>
        </w:r>
        <w:r w:rsidR="009921B9" w:rsidDel="00FD22EB">
          <w:rPr>
            <w:rFonts w:ascii="Times New Roman" w:hAnsi="Times New Roman"/>
          </w:rPr>
          <w:delText xml:space="preserve"> with week as a random factor</w:delText>
        </w:r>
        <w:r w:rsidR="004E315A" w:rsidDel="00FD22EB">
          <w:rPr>
            <w:rFonts w:ascii="Times New Roman" w:hAnsi="Times New Roman"/>
          </w:rPr>
          <w:delText xml:space="preserve">: F = 13.92, df = 27, </w:delText>
        </w:r>
        <w:r w:rsidR="009653D6" w:rsidDel="00FD22EB">
          <w:rPr>
            <w:rFonts w:ascii="Times New Roman" w:hAnsi="Times New Roman"/>
          </w:rPr>
          <w:delText xml:space="preserve">150, </w:delText>
        </w:r>
        <w:r w:rsidR="004E315A" w:rsidDel="00FD22EB">
          <w:rPr>
            <w:rFonts w:ascii="Times New Roman" w:hAnsi="Times New Roman"/>
          </w:rPr>
          <w:delText>p &lt; 0.001)</w:delText>
        </w:r>
      </w:del>
      <w:ins w:id="497" w:author="Mary O'Connor" w:date="2018-10-17T19:09:00Z">
        <w:r w:rsidR="00FD22EB">
          <w:rPr>
            <w:rFonts w:ascii="Times New Roman" w:hAnsi="Times New Roman"/>
          </w:rPr>
          <w:t>that became apparent after the first week</w:t>
        </w:r>
      </w:ins>
      <w:ins w:id="498" w:author="Mary O'Connor" w:date="2018-10-29T11:34:00Z">
        <w:r w:rsidR="003854DE">
          <w:rPr>
            <w:rFonts w:ascii="Times New Roman" w:hAnsi="Times New Roman"/>
          </w:rPr>
          <w:t>s</w:t>
        </w:r>
      </w:ins>
      <w:ins w:id="499" w:author="Mary O'Connor" w:date="2018-10-17T19:09:00Z">
        <w:r w:rsidR="00FD22EB">
          <w:rPr>
            <w:rFonts w:ascii="Times New Roman" w:hAnsi="Times New Roman"/>
          </w:rPr>
          <w:t xml:space="preserve"> of the experiment, and strengthened over time and with temperature</w:t>
        </w:r>
      </w:ins>
      <w:r w:rsidR="001D72B1" w:rsidRPr="001D72B1">
        <w:rPr>
          <w:rFonts w:ascii="Times New Roman" w:hAnsi="Times New Roman"/>
        </w:rPr>
        <w:t xml:space="preserve"> </w:t>
      </w:r>
      <w:ins w:id="500" w:author="Mary O'Connor" w:date="2018-10-01T14:12:00Z">
        <w:r w:rsidR="00696513">
          <w:rPr>
            <w:rFonts w:ascii="Times New Roman" w:hAnsi="Times New Roman"/>
          </w:rPr>
          <w:t xml:space="preserve">(Fig 2) </w:t>
        </w:r>
      </w:ins>
      <w:r w:rsidR="001D72B1">
        <w:rPr>
          <w:rFonts w:ascii="Times New Roman" w:hAnsi="Times New Roman"/>
        </w:rPr>
        <w:t>consistent with our first prediction</w:t>
      </w:r>
      <w:ins w:id="501" w:author="Mary O'Connor" w:date="2018-10-17T19:09:00Z">
        <w:r w:rsidR="00FD22EB">
          <w:rPr>
            <w:rFonts w:ascii="Times New Roman" w:hAnsi="Times New Roman"/>
          </w:rPr>
          <w:t xml:space="preserve"> (Table X, SX)</w:t>
        </w:r>
      </w:ins>
      <w:r w:rsidR="001D72B1">
        <w:rPr>
          <w:rFonts w:ascii="Times New Roman" w:hAnsi="Times New Roman"/>
        </w:rPr>
        <w:t>.</w:t>
      </w:r>
      <w:r w:rsidR="00AA3623">
        <w:rPr>
          <w:rFonts w:ascii="Times New Roman" w:hAnsi="Times New Roman"/>
        </w:rPr>
        <w:t xml:space="preserve"> </w:t>
      </w:r>
    </w:p>
    <w:p w14:paraId="7080D702" w14:textId="77777777" w:rsidR="005D4E1B" w:rsidRDefault="005D4E1B" w:rsidP="001D72B1">
      <w:pPr>
        <w:widowControl w:val="0"/>
        <w:autoSpaceDE w:val="0"/>
        <w:autoSpaceDN w:val="0"/>
        <w:adjustRightInd w:val="0"/>
        <w:spacing w:after="0" w:line="480" w:lineRule="auto"/>
        <w:ind w:firstLine="708"/>
        <w:rPr>
          <w:ins w:id="502" w:author="Mary O'Connor" w:date="2019-01-15T10:12:00Z"/>
          <w:rFonts w:ascii="Times New Roman" w:hAnsi="Times New Roman"/>
        </w:rPr>
      </w:pPr>
    </w:p>
    <w:p w14:paraId="09DD7CAA" w14:textId="06803182" w:rsidR="00B4576E" w:rsidRPr="00FA7E61" w:rsidRDefault="005D4E1B" w:rsidP="00FA7E61">
      <w:pPr>
        <w:widowControl w:val="0"/>
        <w:autoSpaceDE w:val="0"/>
        <w:autoSpaceDN w:val="0"/>
        <w:adjustRightInd w:val="0"/>
        <w:spacing w:after="0" w:line="480" w:lineRule="auto"/>
        <w:rPr>
          <w:rFonts w:ascii="Times New Roman" w:hAnsi="Times New Roman"/>
        </w:rPr>
      </w:pPr>
      <w:bookmarkStart w:id="503" w:name="_GoBack"/>
      <w:ins w:id="504" w:author="Mary O'Connor" w:date="2019-01-15T10:12:00Z">
        <w:r>
          <w:rPr>
            <w:rFonts w:ascii="Times New Roman" w:hAnsi="Times New Roman"/>
          </w:rPr>
          <w:t>Table 1. Model selection results for trophic cascade analysis</w:t>
        </w:r>
      </w:ins>
      <w:ins w:id="505" w:author="Mary O'Connor" w:date="2019-01-15T10:14:00Z">
        <w:r w:rsidR="00F67662">
          <w:rPr>
            <w:rFonts w:ascii="Times New Roman" w:hAnsi="Times New Roman"/>
          </w:rPr>
          <w:t xml:space="preserve">. </w:t>
        </w:r>
      </w:ins>
      <w:ins w:id="506" w:author="Mary O'Connor" w:date="2019-01-15T10:41:00Z">
        <w:r w:rsidR="00FA7E61">
          <w:rPr>
            <w:rFonts w:ascii="Times New Roman" w:hAnsi="Times New Roman"/>
          </w:rPr>
          <w:t>The full m</w:t>
        </w:r>
      </w:ins>
      <w:ins w:id="507" w:author="Mary O'Connor" w:date="2019-01-15T10:42:00Z">
        <w:r w:rsidR="00FA7E61">
          <w:rPr>
            <w:rFonts w:ascii="Times New Roman" w:hAnsi="Times New Roman"/>
          </w:rPr>
          <w:t xml:space="preserve">odel is </w:t>
        </w:r>
      </w:ins>
      <m:oMath>
        <m:func>
          <m:funcPr>
            <m:ctrlPr>
              <w:ins w:id="508" w:author="Mary O'Connor" w:date="2019-01-15T10:41:00Z">
                <w:rPr>
                  <w:rFonts w:ascii="Cambria Math" w:hAnsi="Cambria Math"/>
                  <w:i/>
                  <w:lang w:val="en-US"/>
                </w:rPr>
              </w:ins>
            </m:ctrlPr>
          </m:funcPr>
          <m:fName>
            <m:r>
              <w:ins w:id="509" w:author="Mary O'Connor" w:date="2019-01-15T10:41:00Z">
                <m:rPr>
                  <m:sty m:val="p"/>
                </m:rPr>
                <w:rPr>
                  <w:rFonts w:ascii="Cambria Math" w:hAnsi="Cambria Math"/>
                  <w:lang w:val="en-US"/>
                </w:rPr>
                <m:t>ln</m:t>
              </w:ins>
            </m:r>
          </m:fName>
          <m:e>
            <m:d>
              <m:dPr>
                <m:ctrlPr>
                  <w:ins w:id="510" w:author="Mary O'Connor" w:date="2019-01-15T10:41:00Z">
                    <w:rPr>
                      <w:rFonts w:ascii="Cambria Math" w:hAnsi="Cambria Math"/>
                      <w:i/>
                      <w:lang w:val="en-US"/>
                    </w:rPr>
                  </w:ins>
                </m:ctrlPr>
              </m:dPr>
              <m:e>
                <m:sSub>
                  <m:sSubPr>
                    <m:ctrlPr>
                      <w:ins w:id="511" w:author="Mary O'Connor" w:date="2019-01-15T10:41:00Z">
                        <w:rPr>
                          <w:rFonts w:ascii="Cambria Math" w:hAnsi="Cambria Math"/>
                          <w:i/>
                          <w:lang w:val="en-US"/>
                        </w:rPr>
                      </w:ins>
                    </m:ctrlPr>
                  </m:sSubPr>
                  <m:e>
                    <m:r>
                      <w:ins w:id="512" w:author="Mary O'Connor" w:date="2019-01-15T10:41:00Z">
                        <w:rPr>
                          <w:rFonts w:ascii="Cambria Math" w:hAnsi="Cambria Math"/>
                          <w:lang w:val="en-US"/>
                        </w:rPr>
                        <m:t>TC</m:t>
                      </w:ins>
                    </m:r>
                  </m:e>
                  <m:sub>
                    <m:r>
                      <w:ins w:id="513" w:author="Mary O'Connor" w:date="2019-01-15T10:41:00Z">
                        <w:rPr>
                          <w:rFonts w:ascii="Cambria Math" w:hAnsi="Cambria Math"/>
                          <w:lang w:val="en-US"/>
                        </w:rPr>
                        <m:t>ij</m:t>
                      </w:ins>
                    </m:r>
                  </m:sub>
                </m:sSub>
              </m:e>
            </m:d>
          </m:e>
        </m:func>
        <m:r>
          <w:ins w:id="514" w:author="Mary O'Connor" w:date="2019-01-15T10:41:00Z">
            <w:rPr>
              <w:rFonts w:ascii="Cambria Math" w:hAnsi="Cambria Math"/>
              <w:lang w:val="en-US"/>
            </w:rPr>
            <m:t xml:space="preserve">= </m:t>
          </w:ins>
        </m:r>
        <m:sSub>
          <m:sSubPr>
            <m:ctrlPr>
              <w:ins w:id="515" w:author="Mary O'Connor" w:date="2019-01-15T10:41:00Z">
                <w:rPr>
                  <w:rFonts w:ascii="Cambria Math" w:hAnsi="Cambria Math"/>
                  <w:i/>
                  <w:lang w:val="en-US"/>
                </w:rPr>
              </w:ins>
            </m:ctrlPr>
          </m:sSubPr>
          <m:e>
            <m:r>
              <w:ins w:id="516" w:author="Mary O'Connor" w:date="2019-01-15T10:41:00Z">
                <w:rPr>
                  <w:rFonts w:ascii="Cambria Math" w:hAnsi="Cambria Math"/>
                  <w:lang w:val="en-US"/>
                </w:rPr>
                <m:t>β</m:t>
              </w:ins>
            </m:r>
          </m:e>
          <m:sub>
            <m:r>
              <w:ins w:id="517" w:author="Mary O'Connor" w:date="2019-01-15T10:41:00Z">
                <w:rPr>
                  <w:rFonts w:ascii="Cambria Math" w:hAnsi="Cambria Math"/>
                  <w:lang w:val="en-US"/>
                </w:rPr>
                <m:t>0.j(i)</m:t>
              </w:ins>
            </m:r>
          </m:sub>
        </m:sSub>
        <m:r>
          <w:ins w:id="518" w:author="Mary O'Connor" w:date="2019-01-15T10:41:00Z">
            <w:rPr>
              <w:rFonts w:ascii="Cambria Math" w:hAnsi="Cambria Math"/>
              <w:lang w:val="en-US"/>
            </w:rPr>
            <m:t xml:space="preserve">+ </m:t>
          </w:ins>
        </m:r>
        <m:sSub>
          <m:sSubPr>
            <m:ctrlPr>
              <w:ins w:id="519" w:author="Mary O'Connor" w:date="2019-01-15T10:41:00Z">
                <w:rPr>
                  <w:rFonts w:ascii="Cambria Math" w:hAnsi="Cambria Math"/>
                  <w:i/>
                  <w:lang w:val="en-US"/>
                </w:rPr>
              </w:ins>
            </m:ctrlPr>
          </m:sSubPr>
          <m:e>
            <m:r>
              <w:ins w:id="520" w:author="Mary O'Connor" w:date="2019-01-15T10:41:00Z">
                <w:rPr>
                  <w:rFonts w:ascii="Cambria Math" w:hAnsi="Cambria Math"/>
                  <w:lang w:val="en-US"/>
                </w:rPr>
                <m:t>β</m:t>
              </w:ins>
            </m:r>
          </m:e>
          <m:sub>
            <m:r>
              <w:ins w:id="521" w:author="Mary O'Connor" w:date="2019-01-15T10:41:00Z">
                <w:rPr>
                  <w:rFonts w:ascii="Cambria Math" w:hAnsi="Cambria Math"/>
                  <w:lang w:val="en-US"/>
                </w:rPr>
                <m:t>1</m:t>
              </w:ins>
            </m:r>
          </m:sub>
        </m:sSub>
        <m:r>
          <w:ins w:id="522" w:author="Mary O'Connor" w:date="2019-01-15T10:41:00Z">
            <w:rPr>
              <w:rFonts w:ascii="Cambria Math" w:hAnsi="Cambria Math"/>
              <w:lang w:val="en-US"/>
            </w:rPr>
            <m:t>*</m:t>
          </w:ins>
        </m:r>
        <m:d>
          <m:dPr>
            <m:ctrlPr>
              <w:ins w:id="523" w:author="Mary O'Connor" w:date="2019-01-15T10:41:00Z">
                <w:rPr>
                  <w:rFonts w:ascii="Cambria Math" w:hAnsi="Cambria Math"/>
                  <w:i/>
                  <w:lang w:val="en-US"/>
                </w:rPr>
              </w:ins>
            </m:ctrlPr>
          </m:dPr>
          <m:e>
            <m:f>
              <m:fPr>
                <m:type m:val="skw"/>
                <m:ctrlPr>
                  <w:ins w:id="524" w:author="Mary O'Connor" w:date="2019-01-15T10:41:00Z">
                    <w:rPr>
                      <w:rFonts w:ascii="Cambria Math" w:hAnsi="Cambria Math"/>
                      <w:i/>
                      <w:lang w:val="en-US"/>
                    </w:rPr>
                  </w:ins>
                </m:ctrlPr>
              </m:fPr>
              <m:num>
                <m:r>
                  <w:ins w:id="525" w:author="Mary O'Connor" w:date="2019-01-15T10:41:00Z">
                    <w:rPr>
                      <w:rFonts w:ascii="Cambria Math" w:hAnsi="Cambria Math"/>
                      <w:lang w:val="en-US"/>
                    </w:rPr>
                    <m:t>1</m:t>
                  </w:ins>
                </m:r>
              </m:num>
              <m:den>
                <m:r>
                  <w:ins w:id="526" w:author="Mary O'Connor" w:date="2019-01-15T10:41:00Z">
                    <w:rPr>
                      <w:rFonts w:ascii="Cambria Math" w:hAnsi="Cambria Math"/>
                      <w:lang w:val="en-US"/>
                    </w:rPr>
                    <m:t>k</m:t>
                  </w:ins>
                </m:r>
                <m:sSub>
                  <m:sSubPr>
                    <m:ctrlPr>
                      <w:ins w:id="527" w:author="Mary O'Connor" w:date="2019-01-15T10:41:00Z">
                        <w:rPr>
                          <w:rFonts w:ascii="Cambria Math" w:hAnsi="Cambria Math"/>
                          <w:i/>
                          <w:lang w:val="en-US"/>
                        </w:rPr>
                      </w:ins>
                    </m:ctrlPr>
                  </m:sSubPr>
                  <m:e>
                    <m:r>
                      <w:ins w:id="528" w:author="Mary O'Connor" w:date="2019-01-15T10:41:00Z">
                        <w:rPr>
                          <w:rFonts w:ascii="Cambria Math" w:hAnsi="Cambria Math"/>
                          <w:lang w:val="en-US"/>
                        </w:rPr>
                        <m:t>T</m:t>
                      </w:ins>
                    </m:r>
                  </m:e>
                  <m:sub>
                    <m:r>
                      <w:ins w:id="529" w:author="Mary O'Connor" w:date="2019-01-15T10:41:00Z">
                        <w:rPr>
                          <w:rFonts w:ascii="Cambria Math" w:hAnsi="Cambria Math"/>
                          <w:lang w:val="en-US"/>
                        </w:rPr>
                        <m:t>ij</m:t>
                      </w:ins>
                    </m:r>
                  </m:sub>
                </m:sSub>
              </m:den>
            </m:f>
            <m:r>
              <w:ins w:id="530" w:author="Mary O'Connor" w:date="2019-01-15T10:41:00Z">
                <w:rPr>
                  <w:rFonts w:ascii="Cambria Math" w:hAnsi="Cambria Math"/>
                  <w:lang w:val="en-US"/>
                </w:rPr>
                <m:t>-</m:t>
              </w:ins>
            </m:r>
            <m:f>
              <m:fPr>
                <m:type m:val="skw"/>
                <m:ctrlPr>
                  <w:ins w:id="531" w:author="Mary O'Connor" w:date="2019-01-15T10:41:00Z">
                    <w:rPr>
                      <w:rFonts w:ascii="Cambria Math" w:hAnsi="Cambria Math"/>
                      <w:i/>
                      <w:lang w:val="en-US"/>
                    </w:rPr>
                  </w:ins>
                </m:ctrlPr>
              </m:fPr>
              <m:num>
                <m:r>
                  <w:ins w:id="532" w:author="Mary O'Connor" w:date="2019-01-15T10:41:00Z">
                    <w:rPr>
                      <w:rFonts w:ascii="Cambria Math" w:hAnsi="Cambria Math"/>
                      <w:lang w:val="en-US"/>
                    </w:rPr>
                    <m:t>1</m:t>
                  </w:ins>
                </m:r>
              </m:num>
              <m:den>
                <m:r>
                  <w:ins w:id="533" w:author="Mary O'Connor" w:date="2019-01-15T10:41:00Z">
                    <w:rPr>
                      <w:rFonts w:ascii="Cambria Math" w:hAnsi="Cambria Math"/>
                      <w:lang w:val="en-US"/>
                    </w:rPr>
                    <m:t>k</m:t>
                  </w:ins>
                </m:r>
                <m:sSub>
                  <m:sSubPr>
                    <m:ctrlPr>
                      <w:ins w:id="534" w:author="Mary O'Connor" w:date="2019-01-15T10:41:00Z">
                        <w:rPr>
                          <w:rFonts w:ascii="Cambria Math" w:hAnsi="Cambria Math"/>
                          <w:i/>
                          <w:lang w:val="en-US"/>
                        </w:rPr>
                      </w:ins>
                    </m:ctrlPr>
                  </m:sSubPr>
                  <m:e>
                    <m:acc>
                      <m:accPr>
                        <m:chr m:val="̅"/>
                        <m:ctrlPr>
                          <w:ins w:id="535" w:author="Mary O'Connor" w:date="2019-01-15T10:41:00Z">
                            <w:rPr>
                              <w:rFonts w:ascii="Cambria Math" w:hAnsi="Cambria Math"/>
                              <w:i/>
                              <w:lang w:val="en-US"/>
                            </w:rPr>
                          </w:ins>
                        </m:ctrlPr>
                      </m:accPr>
                      <m:e>
                        <m:r>
                          <w:ins w:id="536" w:author="Mary O'Connor" w:date="2019-01-15T10:41:00Z">
                            <w:rPr>
                              <w:rFonts w:ascii="Cambria Math" w:hAnsi="Cambria Math"/>
                              <w:lang w:val="en-US"/>
                            </w:rPr>
                            <m:t>T</m:t>
                          </w:ins>
                        </m:r>
                      </m:e>
                    </m:acc>
                  </m:e>
                  <m:sub>
                    <m:r>
                      <w:ins w:id="537" w:author="Mary O'Connor" w:date="2019-01-15T10:41:00Z">
                        <w:rPr>
                          <w:rFonts w:ascii="Cambria Math" w:hAnsi="Cambria Math"/>
                          <w:lang w:val="en-US"/>
                        </w:rPr>
                        <m:t>j</m:t>
                      </w:ins>
                    </m:r>
                  </m:sub>
                </m:sSub>
              </m:den>
            </m:f>
          </m:e>
        </m:d>
        <m:r>
          <w:ins w:id="538" w:author="Mary O'Connor" w:date="2019-01-15T10:41:00Z">
            <w:rPr>
              <w:rFonts w:ascii="Cambria Math" w:hAnsi="Cambria Math"/>
              <w:lang w:val="en-US"/>
            </w:rPr>
            <m:t>+</m:t>
          </w:ins>
        </m:r>
        <m:sSub>
          <m:sSubPr>
            <m:ctrlPr>
              <w:ins w:id="539" w:author="Mary O'Connor" w:date="2019-01-15T10:41:00Z">
                <w:rPr>
                  <w:rFonts w:ascii="Cambria Math" w:hAnsi="Cambria Math"/>
                  <w:i/>
                  <w:lang w:val="en-US"/>
                </w:rPr>
              </w:ins>
            </m:ctrlPr>
          </m:sSubPr>
          <m:e>
            <m:r>
              <w:ins w:id="540" w:author="Mary O'Connor" w:date="2019-01-15T10:41:00Z">
                <w:rPr>
                  <w:rFonts w:ascii="Cambria Math" w:hAnsi="Cambria Math"/>
                  <w:lang w:val="en-US"/>
                </w:rPr>
                <m:t>β</m:t>
              </w:ins>
            </m:r>
          </m:e>
          <m:sub>
            <m:r>
              <w:ins w:id="541" w:author="Mary O'Connor" w:date="2019-01-15T10:41:00Z">
                <w:rPr>
                  <w:rFonts w:ascii="Cambria Math" w:hAnsi="Cambria Math"/>
                  <w:lang w:val="en-US"/>
                </w:rPr>
                <m:t>2</m:t>
              </w:ins>
            </m:r>
          </m:sub>
        </m:sSub>
        <m:r>
          <w:ins w:id="542" w:author="Mary O'Connor" w:date="2019-01-15T10:41:00Z">
            <w:rPr>
              <w:rFonts w:ascii="Cambria Math" w:hAnsi="Cambria Math"/>
              <w:lang w:val="en-US"/>
            </w:rPr>
            <m:t>*w+</m:t>
          </w:ins>
        </m:r>
        <m:sSub>
          <m:sSubPr>
            <m:ctrlPr>
              <w:ins w:id="543" w:author="Mary O'Connor" w:date="2019-01-15T10:41:00Z">
                <w:rPr>
                  <w:rFonts w:ascii="Cambria Math" w:hAnsi="Cambria Math"/>
                  <w:i/>
                  <w:lang w:val="en-US"/>
                </w:rPr>
              </w:ins>
            </m:ctrlPr>
          </m:sSubPr>
          <m:e>
            <m:r>
              <w:ins w:id="544" w:author="Mary O'Connor" w:date="2019-01-15T10:41:00Z">
                <w:rPr>
                  <w:rFonts w:ascii="Cambria Math" w:hAnsi="Cambria Math"/>
                  <w:lang w:val="en-US"/>
                </w:rPr>
                <m:t>β</m:t>
              </w:ins>
            </m:r>
          </m:e>
          <m:sub>
            <m:r>
              <w:ins w:id="545" w:author="Mary O'Connor" w:date="2019-01-15T10:41:00Z">
                <w:rPr>
                  <w:rFonts w:ascii="Cambria Math" w:hAnsi="Cambria Math"/>
                  <w:lang w:val="en-US"/>
                </w:rPr>
                <m:t>3</m:t>
              </w:ins>
            </m:r>
          </m:sub>
        </m:sSub>
        <m:r>
          <w:ins w:id="546" w:author="Mary O'Connor" w:date="2019-01-15T10:41:00Z">
            <w:rPr>
              <w:rFonts w:ascii="Cambria Math" w:hAnsi="Cambria Math"/>
              <w:lang w:val="en-US"/>
            </w:rPr>
            <m:t>*</m:t>
          </w:ins>
        </m:r>
        <m:d>
          <m:dPr>
            <m:ctrlPr>
              <w:ins w:id="547" w:author="Mary O'Connor" w:date="2019-01-15T10:41:00Z">
                <w:rPr>
                  <w:rFonts w:ascii="Cambria Math" w:hAnsi="Cambria Math"/>
                  <w:i/>
                  <w:lang w:val="en-US"/>
                </w:rPr>
              </w:ins>
            </m:ctrlPr>
          </m:dPr>
          <m:e>
            <m:f>
              <m:fPr>
                <m:type m:val="skw"/>
                <m:ctrlPr>
                  <w:ins w:id="548" w:author="Mary O'Connor" w:date="2019-01-15T10:41:00Z">
                    <w:rPr>
                      <w:rFonts w:ascii="Cambria Math" w:hAnsi="Cambria Math"/>
                      <w:i/>
                      <w:lang w:val="en-US"/>
                    </w:rPr>
                  </w:ins>
                </m:ctrlPr>
              </m:fPr>
              <m:num>
                <m:r>
                  <w:ins w:id="549" w:author="Mary O'Connor" w:date="2019-01-15T10:41:00Z">
                    <w:rPr>
                      <w:rFonts w:ascii="Cambria Math" w:hAnsi="Cambria Math"/>
                      <w:lang w:val="en-US"/>
                    </w:rPr>
                    <m:t>1</m:t>
                  </w:ins>
                </m:r>
              </m:num>
              <m:den>
                <m:r>
                  <w:ins w:id="550" w:author="Mary O'Connor" w:date="2019-01-15T10:41:00Z">
                    <w:rPr>
                      <w:rFonts w:ascii="Cambria Math" w:hAnsi="Cambria Math"/>
                      <w:lang w:val="en-US"/>
                    </w:rPr>
                    <m:t>k</m:t>
                  </w:ins>
                </m:r>
                <m:sSub>
                  <m:sSubPr>
                    <m:ctrlPr>
                      <w:ins w:id="551" w:author="Mary O'Connor" w:date="2019-01-15T10:41:00Z">
                        <w:rPr>
                          <w:rFonts w:ascii="Cambria Math" w:hAnsi="Cambria Math"/>
                          <w:i/>
                          <w:lang w:val="en-US"/>
                        </w:rPr>
                      </w:ins>
                    </m:ctrlPr>
                  </m:sSubPr>
                  <m:e>
                    <m:r>
                      <w:ins w:id="552" w:author="Mary O'Connor" w:date="2019-01-15T10:41:00Z">
                        <w:rPr>
                          <w:rFonts w:ascii="Cambria Math" w:hAnsi="Cambria Math"/>
                          <w:lang w:val="en-US"/>
                        </w:rPr>
                        <m:t>T</m:t>
                      </w:ins>
                    </m:r>
                  </m:e>
                  <m:sub>
                    <m:r>
                      <w:ins w:id="553" w:author="Mary O'Connor" w:date="2019-01-15T10:41:00Z">
                        <w:rPr>
                          <w:rFonts w:ascii="Cambria Math" w:hAnsi="Cambria Math"/>
                          <w:lang w:val="en-US"/>
                        </w:rPr>
                        <m:t>ij</m:t>
                      </w:ins>
                    </m:r>
                  </m:sub>
                </m:sSub>
              </m:den>
            </m:f>
            <m:r>
              <w:ins w:id="554" w:author="Mary O'Connor" w:date="2019-01-15T10:41:00Z">
                <w:rPr>
                  <w:rFonts w:ascii="Cambria Math" w:hAnsi="Cambria Math"/>
                  <w:lang w:val="en-US"/>
                </w:rPr>
                <m:t>-</m:t>
              </w:ins>
            </m:r>
            <m:f>
              <m:fPr>
                <m:type m:val="skw"/>
                <m:ctrlPr>
                  <w:ins w:id="555" w:author="Mary O'Connor" w:date="2019-01-15T10:41:00Z">
                    <w:rPr>
                      <w:rFonts w:ascii="Cambria Math" w:hAnsi="Cambria Math"/>
                      <w:i/>
                      <w:lang w:val="en-US"/>
                    </w:rPr>
                  </w:ins>
                </m:ctrlPr>
              </m:fPr>
              <m:num>
                <m:r>
                  <w:ins w:id="556" w:author="Mary O'Connor" w:date="2019-01-15T10:41:00Z">
                    <w:rPr>
                      <w:rFonts w:ascii="Cambria Math" w:hAnsi="Cambria Math"/>
                      <w:lang w:val="en-US"/>
                    </w:rPr>
                    <m:t>1</m:t>
                  </w:ins>
                </m:r>
              </m:num>
              <m:den>
                <m:r>
                  <w:ins w:id="557" w:author="Mary O'Connor" w:date="2019-01-15T10:41:00Z">
                    <w:rPr>
                      <w:rFonts w:ascii="Cambria Math" w:hAnsi="Cambria Math"/>
                      <w:lang w:val="en-US"/>
                    </w:rPr>
                    <m:t>k</m:t>
                  </w:ins>
                </m:r>
                <m:sSub>
                  <m:sSubPr>
                    <m:ctrlPr>
                      <w:ins w:id="558" w:author="Mary O'Connor" w:date="2019-01-15T10:41:00Z">
                        <w:rPr>
                          <w:rFonts w:ascii="Cambria Math" w:hAnsi="Cambria Math"/>
                          <w:i/>
                          <w:lang w:val="en-US"/>
                        </w:rPr>
                      </w:ins>
                    </m:ctrlPr>
                  </m:sSubPr>
                  <m:e>
                    <m:acc>
                      <m:accPr>
                        <m:chr m:val="̅"/>
                        <m:ctrlPr>
                          <w:ins w:id="559" w:author="Mary O'Connor" w:date="2019-01-15T10:41:00Z">
                            <w:rPr>
                              <w:rFonts w:ascii="Cambria Math" w:hAnsi="Cambria Math"/>
                              <w:i/>
                              <w:lang w:val="en-US"/>
                            </w:rPr>
                          </w:ins>
                        </m:ctrlPr>
                      </m:accPr>
                      <m:e>
                        <m:r>
                          <w:ins w:id="560" w:author="Mary O'Connor" w:date="2019-01-15T10:41:00Z">
                            <w:rPr>
                              <w:rFonts w:ascii="Cambria Math" w:hAnsi="Cambria Math"/>
                              <w:lang w:val="en-US"/>
                            </w:rPr>
                            <m:t>T</m:t>
                          </w:ins>
                        </m:r>
                      </m:e>
                    </m:acc>
                  </m:e>
                  <m:sub>
                    <m:r>
                      <w:ins w:id="561" w:author="Mary O'Connor" w:date="2019-01-15T10:41:00Z">
                        <w:rPr>
                          <w:rFonts w:ascii="Cambria Math" w:hAnsi="Cambria Math"/>
                          <w:lang w:val="en-US"/>
                        </w:rPr>
                        <m:t>j</m:t>
                      </w:ins>
                    </m:r>
                  </m:sub>
                </m:sSub>
              </m:den>
            </m:f>
          </m:e>
        </m:d>
        <m:r>
          <w:ins w:id="562" w:author="Mary O'Connor" w:date="2019-01-15T10:41:00Z">
            <w:rPr>
              <w:rFonts w:ascii="Cambria Math" w:hAnsi="Cambria Math"/>
              <w:lang w:val="en-US"/>
            </w:rPr>
            <m:t>*w+</m:t>
          </w:ins>
        </m:r>
        <m:sSub>
          <m:sSubPr>
            <m:ctrlPr>
              <w:ins w:id="563" w:author="Mary O'Connor" w:date="2019-01-15T10:41:00Z">
                <w:rPr>
                  <w:rFonts w:ascii="Cambria Math" w:hAnsi="Cambria Math"/>
                  <w:i/>
                  <w:lang w:val="en-US"/>
                </w:rPr>
              </w:ins>
            </m:ctrlPr>
          </m:sSubPr>
          <m:e>
            <m:r>
              <w:ins w:id="564" w:author="Mary O'Connor" w:date="2019-01-15T10:41:00Z">
                <w:rPr>
                  <w:rFonts w:ascii="Cambria Math" w:hAnsi="Cambria Math"/>
                  <w:lang w:val="en-US"/>
                </w:rPr>
                <m:t>u</m:t>
              </w:ins>
            </m:r>
          </m:e>
          <m:sub>
            <m:r>
              <w:ins w:id="565" w:author="Mary O'Connor" w:date="2019-01-15T10:41:00Z">
                <w:rPr>
                  <w:rFonts w:ascii="Cambria Math" w:hAnsi="Cambria Math"/>
                  <w:lang w:val="en-US"/>
                </w:rPr>
                <m:t>j</m:t>
              </w:ins>
            </m:r>
          </m:sub>
        </m:sSub>
        <m:r>
          <w:ins w:id="566" w:author="Mary O'Connor" w:date="2019-01-15T10:41:00Z">
            <w:rPr>
              <w:rFonts w:ascii="Cambria Math" w:hAnsi="Cambria Math"/>
              <w:lang w:val="en-US"/>
            </w:rPr>
            <m:t>+</m:t>
          </w:ins>
        </m:r>
        <m:sSub>
          <m:sSubPr>
            <m:ctrlPr>
              <w:ins w:id="567" w:author="Mary O'Connor" w:date="2019-01-15T10:41:00Z">
                <w:rPr>
                  <w:rFonts w:ascii="Cambria Math" w:hAnsi="Cambria Math"/>
                  <w:i/>
                  <w:lang w:val="en-US"/>
                </w:rPr>
              </w:ins>
            </m:ctrlPr>
          </m:sSubPr>
          <m:e>
            <m:r>
              <w:ins w:id="568" w:author="Mary O'Connor" w:date="2019-01-15T10:41:00Z">
                <w:rPr>
                  <w:rFonts w:ascii="Cambria Math" w:hAnsi="Cambria Math"/>
                  <w:lang w:val="en-US"/>
                </w:rPr>
                <m:t>e</m:t>
              </w:ins>
            </m:r>
          </m:e>
          <m:sub>
            <m:r>
              <w:ins w:id="569" w:author="Mary O'Connor" w:date="2019-01-15T10:41:00Z">
                <w:rPr>
                  <w:rFonts w:ascii="Cambria Math" w:hAnsi="Cambria Math"/>
                  <w:lang w:val="en-US"/>
                </w:rPr>
                <m:t>ij</m:t>
              </w:ins>
            </m:r>
          </m:sub>
        </m:sSub>
      </m:oMath>
      <w:ins w:id="570" w:author="Mary O'Connor" w:date="2019-01-15T10:42:00Z">
        <w:r w:rsidR="00FA7E61">
          <w:rPr>
            <w:rFonts w:ascii="Times New Roman" w:hAnsi="Times New Roman"/>
            <w:lang w:val="en-US"/>
          </w:rPr>
          <w:t xml:space="preserve">, see Methods for details. </w:t>
        </w:r>
      </w:ins>
    </w:p>
    <w:tbl>
      <w:tblPr>
        <w:tblStyle w:val="TableGrid"/>
        <w:tblW w:w="8926" w:type="dxa"/>
        <w:tblLayout w:type="fixed"/>
        <w:tblLook w:val="04A0" w:firstRow="1" w:lastRow="0" w:firstColumn="1" w:lastColumn="0" w:noHBand="0" w:noVBand="1"/>
      </w:tblPr>
      <w:tblGrid>
        <w:gridCol w:w="1980"/>
        <w:gridCol w:w="709"/>
        <w:gridCol w:w="708"/>
        <w:gridCol w:w="709"/>
        <w:gridCol w:w="709"/>
        <w:gridCol w:w="709"/>
        <w:gridCol w:w="850"/>
        <w:gridCol w:w="567"/>
        <w:gridCol w:w="851"/>
        <w:gridCol w:w="1134"/>
      </w:tblGrid>
      <w:tr w:rsidR="00B4576E" w:rsidRPr="007C3C63" w14:paraId="58A35C17" w14:textId="77777777" w:rsidTr="00FA7E61">
        <w:trPr>
          <w:ins w:id="571" w:author="Mary O'Connor" w:date="2019-01-15T10:12:00Z"/>
        </w:trPr>
        <w:tc>
          <w:tcPr>
            <w:tcW w:w="5524" w:type="dxa"/>
            <w:gridSpan w:val="6"/>
          </w:tcPr>
          <w:bookmarkEnd w:id="503"/>
          <w:p w14:paraId="7031A254" w14:textId="2724632E" w:rsidR="00B4576E" w:rsidRPr="007C3C63" w:rsidRDefault="00B4576E" w:rsidP="005D4E1B">
            <w:pPr>
              <w:spacing w:after="0" w:line="480" w:lineRule="auto"/>
              <w:rPr>
                <w:ins w:id="572" w:author="Mary O'Connor" w:date="2019-01-15T10:12:00Z"/>
                <w:rFonts w:ascii="Times New Roman" w:eastAsia="儷黑 Pro" w:hAnsi="Times New Roman"/>
                <w:b/>
              </w:rPr>
            </w:pPr>
            <w:ins w:id="573" w:author="Mary O'Connor" w:date="2019-01-15T10:12:00Z">
              <w:r w:rsidRPr="007C3C63">
                <w:rPr>
                  <w:rFonts w:ascii="Times New Roman" w:eastAsia="儷黑 Pro" w:hAnsi="Times New Roman"/>
                  <w:b/>
                </w:rPr>
                <w:t>Model</w:t>
              </w:r>
              <w:r>
                <w:rPr>
                  <w:rFonts w:ascii="Times New Roman" w:eastAsia="儷黑 Pro" w:hAnsi="Times New Roman"/>
                  <w:b/>
                </w:rPr>
                <w:t xml:space="preserve"> Terms from Equation </w:t>
              </w:r>
            </w:ins>
            <w:ins w:id="574" w:author="Mary O'Connor" w:date="2019-01-15T10:13:00Z">
              <w:r>
                <w:rPr>
                  <w:rFonts w:ascii="Times New Roman" w:eastAsia="儷黑 Pro" w:hAnsi="Times New Roman"/>
                  <w:b/>
                </w:rPr>
                <w:t>X</w:t>
              </w:r>
            </w:ins>
          </w:p>
        </w:tc>
        <w:tc>
          <w:tcPr>
            <w:tcW w:w="3402" w:type="dxa"/>
            <w:gridSpan w:val="4"/>
          </w:tcPr>
          <w:p w14:paraId="3B2D6C5F" w14:textId="77777777" w:rsidR="00B4576E" w:rsidRPr="007C3C63" w:rsidRDefault="00B4576E" w:rsidP="005D4E1B">
            <w:pPr>
              <w:spacing w:after="0" w:line="480" w:lineRule="auto"/>
              <w:rPr>
                <w:ins w:id="575" w:author="Mary O'Connor" w:date="2019-01-15T10:12:00Z"/>
                <w:rFonts w:ascii="Times New Roman" w:eastAsia="儷黑 Pro" w:hAnsi="Times New Roman"/>
                <w:b/>
              </w:rPr>
            </w:pPr>
            <w:ins w:id="576" w:author="Mary O'Connor" w:date="2019-01-15T10:12:00Z">
              <w:r>
                <w:rPr>
                  <w:rFonts w:ascii="Times New Roman" w:eastAsia="儷黑 Pro" w:hAnsi="Times New Roman"/>
                  <w:b/>
                </w:rPr>
                <w:t>Model comparison results</w:t>
              </w:r>
            </w:ins>
          </w:p>
        </w:tc>
      </w:tr>
      <w:tr w:rsidR="00B4576E" w:rsidRPr="007C3C63" w14:paraId="5174F545" w14:textId="77777777" w:rsidTr="00FA7E61">
        <w:trPr>
          <w:ins w:id="577" w:author="Mary O'Connor" w:date="2019-01-15T10:12:00Z"/>
        </w:trPr>
        <w:tc>
          <w:tcPr>
            <w:tcW w:w="1980" w:type="dxa"/>
          </w:tcPr>
          <w:p w14:paraId="0E10C78F" w14:textId="77777777" w:rsidR="00B4576E" w:rsidRPr="00B95056" w:rsidRDefault="00B4576E" w:rsidP="005D4E1B">
            <w:pPr>
              <w:spacing w:after="0" w:line="480" w:lineRule="auto"/>
              <w:rPr>
                <w:ins w:id="578" w:author="Mary O'Connor" w:date="2019-01-15T10:12:00Z"/>
                <w:rFonts w:ascii="Times New Roman" w:eastAsia="儷黑 Pro" w:hAnsi="Times New Roman"/>
                <w:lang w:val="de-DE"/>
              </w:rPr>
            </w:pPr>
          </w:p>
        </w:tc>
        <w:tc>
          <w:tcPr>
            <w:tcW w:w="709" w:type="dxa"/>
            <w:vAlign w:val="bottom"/>
          </w:tcPr>
          <w:p w14:paraId="34C46D53" w14:textId="77777777" w:rsidR="00B4576E" w:rsidRPr="0084135A" w:rsidRDefault="00B4576E" w:rsidP="005D4E1B">
            <w:pPr>
              <w:spacing w:after="0" w:line="480" w:lineRule="auto"/>
              <w:jc w:val="center"/>
              <w:rPr>
                <w:ins w:id="579" w:author="Mary O'Connor" w:date="2019-01-15T10:12:00Z"/>
                <w:rFonts w:ascii="Times New Roman" w:eastAsia="儷黑 Pro" w:hAnsi="Times New Roman"/>
                <w:b/>
                <w:lang w:val="de-DE"/>
              </w:rPr>
            </w:pPr>
            <w:ins w:id="580" w:author="Mary O'Connor" w:date="2019-01-15T10:12:00Z">
              <w:r w:rsidRPr="007C3C63">
                <w:rPr>
                  <w:rFonts w:ascii="Times New Roman" w:hAnsi="Times New Roman"/>
                  <w:b/>
                  <w:i/>
                </w:rPr>
                <w:t>β</w:t>
              </w:r>
              <w:proofErr w:type="gramStart"/>
              <w:r w:rsidRPr="007C3C63">
                <w:rPr>
                  <w:rFonts w:ascii="Times New Roman" w:hAnsi="Times New Roman"/>
                  <w:b/>
                  <w:i/>
                  <w:vertAlign w:val="subscript"/>
                </w:rPr>
                <w:t>0.j</w:t>
              </w:r>
              <w:proofErr w:type="gramEnd"/>
              <w:r w:rsidRPr="007C3C63">
                <w:rPr>
                  <w:rFonts w:ascii="Times New Roman" w:hAnsi="Times New Roman"/>
                  <w:b/>
                  <w:i/>
                  <w:vertAlign w:val="subscript"/>
                </w:rPr>
                <w:t>(</w:t>
              </w:r>
              <w:proofErr w:type="spellStart"/>
              <w:r w:rsidRPr="007C3C63">
                <w:rPr>
                  <w:rFonts w:ascii="Times New Roman" w:hAnsi="Times New Roman"/>
                  <w:b/>
                  <w:i/>
                  <w:vertAlign w:val="subscript"/>
                </w:rPr>
                <w:t>i</w:t>
              </w:r>
              <w:proofErr w:type="spellEnd"/>
              <w:r w:rsidRPr="007C3C63">
                <w:rPr>
                  <w:rFonts w:ascii="Times New Roman" w:hAnsi="Times New Roman"/>
                  <w:b/>
                  <w:i/>
                  <w:vertAlign w:val="subscript"/>
                </w:rPr>
                <w:t>)</w:t>
              </w:r>
            </w:ins>
          </w:p>
        </w:tc>
        <w:tc>
          <w:tcPr>
            <w:tcW w:w="708" w:type="dxa"/>
            <w:vAlign w:val="bottom"/>
          </w:tcPr>
          <w:p w14:paraId="6EA2E1B7" w14:textId="77777777" w:rsidR="00B4576E" w:rsidRPr="0084135A" w:rsidRDefault="00B4576E" w:rsidP="005D4E1B">
            <w:pPr>
              <w:spacing w:after="0" w:line="480" w:lineRule="auto"/>
              <w:jc w:val="center"/>
              <w:rPr>
                <w:ins w:id="581" w:author="Mary O'Connor" w:date="2019-01-15T10:12:00Z"/>
                <w:rFonts w:ascii="Times New Roman" w:eastAsia="儷黑 Pro" w:hAnsi="Times New Roman"/>
                <w:b/>
                <w:lang w:val="de-DE"/>
              </w:rPr>
            </w:pPr>
            <w:ins w:id="582" w:author="Mary O'Connor" w:date="2019-01-15T10:12:00Z">
              <w:r w:rsidRPr="007C3C63">
                <w:rPr>
                  <w:rFonts w:ascii="Times New Roman" w:hAnsi="Times New Roman"/>
                  <w:b/>
                  <w:i/>
                </w:rPr>
                <w:t>β</w:t>
              </w:r>
              <w:r w:rsidRPr="007C3C63">
                <w:rPr>
                  <w:rFonts w:ascii="Times New Roman" w:hAnsi="Times New Roman"/>
                  <w:b/>
                  <w:i/>
                  <w:vertAlign w:val="subscript"/>
                </w:rPr>
                <w:t>1</w:t>
              </w:r>
            </w:ins>
          </w:p>
        </w:tc>
        <w:tc>
          <w:tcPr>
            <w:tcW w:w="709" w:type="dxa"/>
            <w:vAlign w:val="bottom"/>
          </w:tcPr>
          <w:p w14:paraId="79BA1E24" w14:textId="77777777" w:rsidR="00B4576E" w:rsidRPr="0084135A" w:rsidRDefault="00B4576E" w:rsidP="005D4E1B">
            <w:pPr>
              <w:spacing w:after="0" w:line="480" w:lineRule="auto"/>
              <w:jc w:val="center"/>
              <w:rPr>
                <w:ins w:id="583" w:author="Mary O'Connor" w:date="2019-01-15T10:12:00Z"/>
                <w:rFonts w:ascii="Times New Roman" w:eastAsia="儷黑 Pro" w:hAnsi="Times New Roman"/>
                <w:b/>
                <w:lang w:val="de-DE"/>
              </w:rPr>
            </w:pPr>
            <w:ins w:id="584" w:author="Mary O'Connor" w:date="2019-01-15T10:12:00Z">
              <w:r w:rsidRPr="007C3C63">
                <w:rPr>
                  <w:rFonts w:ascii="Times New Roman" w:hAnsi="Times New Roman"/>
                  <w:b/>
                  <w:i/>
                </w:rPr>
                <w:t>β</w:t>
              </w:r>
              <w:r w:rsidRPr="007C3C63">
                <w:rPr>
                  <w:rFonts w:ascii="Times New Roman" w:hAnsi="Times New Roman"/>
                  <w:b/>
                  <w:i/>
                  <w:vertAlign w:val="subscript"/>
                </w:rPr>
                <w:t>2</w:t>
              </w:r>
            </w:ins>
          </w:p>
        </w:tc>
        <w:tc>
          <w:tcPr>
            <w:tcW w:w="709" w:type="dxa"/>
            <w:vAlign w:val="bottom"/>
          </w:tcPr>
          <w:p w14:paraId="7423443C" w14:textId="77777777" w:rsidR="00B4576E" w:rsidRPr="0084135A" w:rsidRDefault="00B4576E" w:rsidP="005D4E1B">
            <w:pPr>
              <w:spacing w:after="0" w:line="480" w:lineRule="auto"/>
              <w:jc w:val="center"/>
              <w:rPr>
                <w:ins w:id="585" w:author="Mary O'Connor" w:date="2019-01-15T10:12:00Z"/>
                <w:rFonts w:ascii="Times New Roman" w:eastAsia="儷黑 Pro" w:hAnsi="Times New Roman"/>
                <w:b/>
                <w:lang w:val="de-DE"/>
              </w:rPr>
            </w:pPr>
            <w:ins w:id="586" w:author="Mary O'Connor" w:date="2019-01-15T10:12:00Z">
              <w:r w:rsidRPr="007C3C63">
                <w:rPr>
                  <w:rFonts w:ascii="Times New Roman" w:hAnsi="Times New Roman"/>
                  <w:b/>
                  <w:i/>
                </w:rPr>
                <w:t>β</w:t>
              </w:r>
              <w:r w:rsidRPr="007C3C63">
                <w:rPr>
                  <w:rFonts w:ascii="Times New Roman" w:hAnsi="Times New Roman"/>
                  <w:b/>
                  <w:i/>
                  <w:vertAlign w:val="subscript"/>
                </w:rPr>
                <w:t>3</w:t>
              </w:r>
            </w:ins>
          </w:p>
        </w:tc>
        <w:tc>
          <w:tcPr>
            <w:tcW w:w="709" w:type="dxa"/>
            <w:vAlign w:val="bottom"/>
          </w:tcPr>
          <w:p w14:paraId="73F261E2" w14:textId="77777777" w:rsidR="00B4576E" w:rsidRPr="0084135A" w:rsidRDefault="00B4576E" w:rsidP="005D4E1B">
            <w:pPr>
              <w:spacing w:after="0" w:line="480" w:lineRule="auto"/>
              <w:jc w:val="center"/>
              <w:rPr>
                <w:ins w:id="587" w:author="Mary O'Connor" w:date="2019-01-15T10:12:00Z"/>
                <w:rFonts w:ascii="Times New Roman" w:eastAsia="儷黑 Pro" w:hAnsi="Times New Roman"/>
                <w:b/>
                <w:lang w:val="de-DE"/>
              </w:rPr>
            </w:pPr>
            <w:proofErr w:type="spellStart"/>
            <w:ins w:id="588" w:author="Mary O'Connor" w:date="2019-01-15T10:12:00Z">
              <w:r w:rsidRPr="007C3C63">
                <w:rPr>
                  <w:rFonts w:ascii="Times New Roman" w:hAnsi="Times New Roman"/>
                  <w:b/>
                  <w:i/>
                </w:rPr>
                <w:t>μ</w:t>
              </w:r>
              <w:r w:rsidRPr="007C3C63">
                <w:rPr>
                  <w:rFonts w:ascii="Times New Roman" w:hAnsi="Times New Roman"/>
                  <w:b/>
                  <w:i/>
                  <w:vertAlign w:val="subscript"/>
                </w:rPr>
                <w:t>j</w:t>
              </w:r>
              <w:proofErr w:type="spellEnd"/>
            </w:ins>
          </w:p>
        </w:tc>
        <w:tc>
          <w:tcPr>
            <w:tcW w:w="850" w:type="dxa"/>
          </w:tcPr>
          <w:p w14:paraId="34A21D07" w14:textId="77777777" w:rsidR="00B4576E" w:rsidRPr="0084135A" w:rsidRDefault="00B4576E" w:rsidP="005D4E1B">
            <w:pPr>
              <w:spacing w:after="0" w:line="480" w:lineRule="auto"/>
              <w:jc w:val="center"/>
              <w:rPr>
                <w:ins w:id="589" w:author="Mary O'Connor" w:date="2019-01-15T10:12:00Z"/>
                <w:rFonts w:ascii="Times New Roman" w:eastAsia="儷黑 Pro" w:hAnsi="Times New Roman"/>
                <w:b/>
                <w:i/>
              </w:rPr>
            </w:pPr>
            <w:ins w:id="590" w:author="Mary O'Connor" w:date="2019-01-15T10:12:00Z">
              <w:r w:rsidRPr="007C3C63">
                <w:rPr>
                  <w:rFonts w:ascii="Times New Roman" w:eastAsia="儷黑 Pro" w:hAnsi="Times New Roman"/>
                  <w:b/>
                  <w:i/>
                </w:rPr>
                <w:t>w</w:t>
              </w:r>
            </w:ins>
          </w:p>
        </w:tc>
        <w:tc>
          <w:tcPr>
            <w:tcW w:w="567" w:type="dxa"/>
          </w:tcPr>
          <w:p w14:paraId="4A406E2F" w14:textId="77777777" w:rsidR="00B4576E" w:rsidRPr="007C3C63" w:rsidRDefault="00B4576E" w:rsidP="005D4E1B">
            <w:pPr>
              <w:spacing w:after="0" w:line="480" w:lineRule="auto"/>
              <w:jc w:val="center"/>
              <w:rPr>
                <w:ins w:id="591" w:author="Mary O'Connor" w:date="2019-01-15T10:12:00Z"/>
                <w:rFonts w:ascii="Times New Roman" w:eastAsia="儷黑 Pro" w:hAnsi="Times New Roman"/>
                <w:b/>
              </w:rPr>
            </w:pPr>
            <w:proofErr w:type="spellStart"/>
            <w:ins w:id="592" w:author="Mary O'Connor" w:date="2019-01-15T10:12:00Z">
              <w:r w:rsidRPr="007C3C63">
                <w:rPr>
                  <w:rFonts w:ascii="Times New Roman" w:eastAsia="儷黑 Pro" w:hAnsi="Times New Roman"/>
                  <w:b/>
                </w:rPr>
                <w:t>df</w:t>
              </w:r>
              <w:proofErr w:type="spellEnd"/>
            </w:ins>
          </w:p>
        </w:tc>
        <w:tc>
          <w:tcPr>
            <w:tcW w:w="851" w:type="dxa"/>
          </w:tcPr>
          <w:p w14:paraId="24CFD658" w14:textId="77777777" w:rsidR="00B4576E" w:rsidRPr="007C3C63" w:rsidRDefault="00B4576E" w:rsidP="005D4E1B">
            <w:pPr>
              <w:spacing w:after="0" w:line="480" w:lineRule="auto"/>
              <w:jc w:val="center"/>
              <w:rPr>
                <w:ins w:id="593" w:author="Mary O'Connor" w:date="2019-01-15T10:12:00Z"/>
                <w:rFonts w:ascii="Times New Roman" w:eastAsia="儷黑 Pro" w:hAnsi="Times New Roman"/>
                <w:b/>
                <w:lang w:val="de-DE"/>
              </w:rPr>
            </w:pPr>
            <w:ins w:id="594" w:author="Mary O'Connor" w:date="2019-01-15T10:12:00Z">
              <w:r w:rsidRPr="007C3C63">
                <w:rPr>
                  <w:rFonts w:ascii="Times New Roman" w:eastAsia="儷黑 Pro" w:hAnsi="Times New Roman"/>
                  <w:b/>
                  <w:lang w:val="de-DE"/>
                </w:rPr>
                <w:t>δ</w:t>
              </w:r>
            </w:ins>
          </w:p>
        </w:tc>
        <w:tc>
          <w:tcPr>
            <w:tcW w:w="1134" w:type="dxa"/>
          </w:tcPr>
          <w:p w14:paraId="545EBC91" w14:textId="77777777" w:rsidR="00B4576E" w:rsidRPr="007C3C63" w:rsidRDefault="00B4576E" w:rsidP="005D4E1B">
            <w:pPr>
              <w:spacing w:after="0" w:line="480" w:lineRule="auto"/>
              <w:jc w:val="center"/>
              <w:rPr>
                <w:ins w:id="595" w:author="Mary O'Connor" w:date="2019-01-15T10:12:00Z"/>
                <w:rFonts w:ascii="Times New Roman" w:eastAsia="儷黑 Pro" w:hAnsi="Times New Roman"/>
                <w:b/>
              </w:rPr>
            </w:pPr>
            <w:proofErr w:type="spellStart"/>
            <w:ins w:id="596" w:author="Mary O'Connor" w:date="2019-01-15T10:12:00Z">
              <w:r w:rsidRPr="007C3C63">
                <w:rPr>
                  <w:rFonts w:ascii="Times New Roman" w:eastAsia="儷黑 Pro" w:hAnsi="Times New Roman"/>
                  <w:b/>
                </w:rPr>
                <w:t>loglik</w:t>
              </w:r>
              <w:proofErr w:type="spellEnd"/>
            </w:ins>
          </w:p>
        </w:tc>
      </w:tr>
      <w:tr w:rsidR="00B4576E" w:rsidRPr="007C3C63" w14:paraId="5407E3D6" w14:textId="77777777" w:rsidTr="00FA7E61">
        <w:trPr>
          <w:ins w:id="597" w:author="Mary O'Connor" w:date="2019-01-15T10:12:00Z"/>
        </w:trPr>
        <w:tc>
          <w:tcPr>
            <w:tcW w:w="1980" w:type="dxa"/>
          </w:tcPr>
          <w:p w14:paraId="0B3B8659" w14:textId="32DE8767" w:rsidR="00B4576E" w:rsidRPr="0084135A" w:rsidRDefault="00FA7E61" w:rsidP="005D4E1B">
            <w:pPr>
              <w:spacing w:after="0" w:line="480" w:lineRule="auto"/>
              <w:jc w:val="center"/>
              <w:rPr>
                <w:ins w:id="598" w:author="Mary O'Connor" w:date="2019-01-15T10:12:00Z"/>
                <w:rFonts w:ascii="Times New Roman" w:eastAsia="儷黑 Pro" w:hAnsi="Times New Roman"/>
                <w:b/>
                <w:lang w:val="de-DE"/>
              </w:rPr>
            </w:pPr>
            <w:proofErr w:type="spellStart"/>
            <w:ins w:id="599" w:author="Mary O'Connor" w:date="2019-01-15T10:42:00Z">
              <w:r>
                <w:rPr>
                  <w:rFonts w:ascii="Times New Roman" w:eastAsia="儷黑 Pro" w:hAnsi="Times New Roman"/>
                  <w:lang w:val="de-DE"/>
                </w:rPr>
                <w:t>full</w:t>
              </w:r>
            </w:ins>
            <w:proofErr w:type="spellEnd"/>
          </w:p>
        </w:tc>
        <w:tc>
          <w:tcPr>
            <w:tcW w:w="709" w:type="dxa"/>
            <w:vAlign w:val="bottom"/>
          </w:tcPr>
          <w:p w14:paraId="059DBFC1" w14:textId="77777777" w:rsidR="00B4576E" w:rsidRPr="0084135A" w:rsidRDefault="00B4576E" w:rsidP="005D4E1B">
            <w:pPr>
              <w:spacing w:after="0" w:line="480" w:lineRule="auto"/>
              <w:jc w:val="center"/>
              <w:rPr>
                <w:ins w:id="600" w:author="Mary O'Connor" w:date="2019-01-15T10:12:00Z"/>
                <w:rFonts w:ascii="Times New Roman" w:eastAsia="儷黑 Pro" w:hAnsi="Times New Roman"/>
                <w:b/>
                <w:lang w:val="de-DE"/>
              </w:rPr>
            </w:pPr>
            <w:ins w:id="601" w:author="Mary O'Connor" w:date="2019-01-15T10:12:00Z">
              <w:r w:rsidRPr="007C3C63">
                <w:rPr>
                  <w:rFonts w:ascii="Times New Roman" w:hAnsi="Times New Roman"/>
                </w:rPr>
                <w:t>x</w:t>
              </w:r>
            </w:ins>
          </w:p>
        </w:tc>
        <w:tc>
          <w:tcPr>
            <w:tcW w:w="708" w:type="dxa"/>
          </w:tcPr>
          <w:p w14:paraId="0FD2042A" w14:textId="77777777" w:rsidR="00B4576E" w:rsidRPr="0084135A" w:rsidRDefault="00B4576E" w:rsidP="005D4E1B">
            <w:pPr>
              <w:spacing w:after="0" w:line="480" w:lineRule="auto"/>
              <w:jc w:val="center"/>
              <w:rPr>
                <w:ins w:id="602" w:author="Mary O'Connor" w:date="2019-01-15T10:12:00Z"/>
                <w:rFonts w:ascii="Times New Roman" w:eastAsia="儷黑 Pro" w:hAnsi="Times New Roman"/>
                <w:b/>
                <w:lang w:val="de-DE"/>
              </w:rPr>
            </w:pPr>
            <w:ins w:id="603" w:author="Mary O'Connor" w:date="2019-01-15T10:12:00Z">
              <w:r w:rsidRPr="007C3C63">
                <w:rPr>
                  <w:rFonts w:ascii="Times New Roman" w:hAnsi="Times New Roman"/>
                </w:rPr>
                <w:t>x</w:t>
              </w:r>
            </w:ins>
          </w:p>
        </w:tc>
        <w:tc>
          <w:tcPr>
            <w:tcW w:w="709" w:type="dxa"/>
          </w:tcPr>
          <w:p w14:paraId="06F689D1" w14:textId="77777777" w:rsidR="00B4576E" w:rsidRPr="0084135A" w:rsidRDefault="00B4576E" w:rsidP="005D4E1B">
            <w:pPr>
              <w:spacing w:after="0" w:line="480" w:lineRule="auto"/>
              <w:jc w:val="center"/>
              <w:rPr>
                <w:ins w:id="604" w:author="Mary O'Connor" w:date="2019-01-15T10:12:00Z"/>
                <w:rFonts w:ascii="Times New Roman" w:eastAsia="儷黑 Pro" w:hAnsi="Times New Roman"/>
                <w:b/>
                <w:lang w:val="de-DE"/>
              </w:rPr>
            </w:pPr>
            <w:ins w:id="605" w:author="Mary O'Connor" w:date="2019-01-15T10:12:00Z">
              <w:r w:rsidRPr="007C3C63">
                <w:rPr>
                  <w:rFonts w:ascii="Times New Roman" w:hAnsi="Times New Roman"/>
                </w:rPr>
                <w:t>x</w:t>
              </w:r>
            </w:ins>
          </w:p>
        </w:tc>
        <w:tc>
          <w:tcPr>
            <w:tcW w:w="709" w:type="dxa"/>
            <w:vAlign w:val="bottom"/>
          </w:tcPr>
          <w:p w14:paraId="3B11C023" w14:textId="44AC9548" w:rsidR="00B4576E" w:rsidRPr="00FA7E61" w:rsidRDefault="00FA7E61" w:rsidP="005D4E1B">
            <w:pPr>
              <w:spacing w:after="0" w:line="480" w:lineRule="auto"/>
              <w:jc w:val="center"/>
              <w:rPr>
                <w:ins w:id="606" w:author="Mary O'Connor" w:date="2019-01-15T10:12:00Z"/>
                <w:rFonts w:ascii="Times New Roman" w:eastAsia="儷黑 Pro" w:hAnsi="Times New Roman"/>
                <w:lang w:val="de-DE"/>
              </w:rPr>
            </w:pPr>
            <w:ins w:id="607" w:author="Mary O'Connor" w:date="2019-01-15T10:42:00Z">
              <w:r>
                <w:rPr>
                  <w:rFonts w:ascii="Times New Roman" w:eastAsia="儷黑 Pro" w:hAnsi="Times New Roman"/>
                  <w:lang w:val="de-DE"/>
                </w:rPr>
                <w:t>x</w:t>
              </w:r>
            </w:ins>
          </w:p>
        </w:tc>
        <w:tc>
          <w:tcPr>
            <w:tcW w:w="709" w:type="dxa"/>
            <w:vAlign w:val="bottom"/>
          </w:tcPr>
          <w:p w14:paraId="1E96BC3D" w14:textId="105E6796" w:rsidR="00B4576E" w:rsidRPr="00FA7E61" w:rsidRDefault="00FA7E61" w:rsidP="005D4E1B">
            <w:pPr>
              <w:spacing w:after="0" w:line="480" w:lineRule="auto"/>
              <w:jc w:val="center"/>
              <w:rPr>
                <w:ins w:id="608" w:author="Mary O'Connor" w:date="2019-01-15T10:12:00Z"/>
                <w:rFonts w:ascii="Times New Roman" w:eastAsia="儷黑 Pro" w:hAnsi="Times New Roman"/>
                <w:lang w:val="de-DE"/>
              </w:rPr>
            </w:pPr>
            <w:ins w:id="609" w:author="Mary O'Connor" w:date="2019-01-15T10:42:00Z">
              <w:r w:rsidRPr="00FA7E61">
                <w:rPr>
                  <w:rFonts w:ascii="Times New Roman" w:eastAsia="儷黑 Pro" w:hAnsi="Times New Roman"/>
                  <w:lang w:val="de-DE"/>
                </w:rPr>
                <w:t>x</w:t>
              </w:r>
            </w:ins>
          </w:p>
        </w:tc>
        <w:tc>
          <w:tcPr>
            <w:tcW w:w="850" w:type="dxa"/>
          </w:tcPr>
          <w:p w14:paraId="17C02C2E" w14:textId="337743EA" w:rsidR="00B4576E" w:rsidRPr="007C3C63" w:rsidRDefault="00B4576E" w:rsidP="005D4E1B">
            <w:pPr>
              <w:spacing w:after="0" w:line="480" w:lineRule="auto"/>
              <w:jc w:val="center"/>
              <w:rPr>
                <w:ins w:id="610" w:author="Mary O'Connor" w:date="2019-01-15T10:12:00Z"/>
                <w:rFonts w:ascii="Times New Roman" w:eastAsia="儷黑 Pro" w:hAnsi="Times New Roman"/>
                <w:lang w:val="de-DE"/>
              </w:rPr>
            </w:pPr>
            <w:ins w:id="611" w:author="Mary O'Connor" w:date="2019-01-15T10:30:00Z">
              <w:r>
                <w:rPr>
                  <w:rFonts w:ascii="Times New Roman" w:eastAsia="儷黑 Pro" w:hAnsi="Times New Roman"/>
                  <w:lang w:val="de-DE"/>
                </w:rPr>
                <w:t>0.75</w:t>
              </w:r>
            </w:ins>
          </w:p>
        </w:tc>
        <w:tc>
          <w:tcPr>
            <w:tcW w:w="567" w:type="dxa"/>
          </w:tcPr>
          <w:p w14:paraId="426BA725" w14:textId="60783FC2" w:rsidR="00B4576E" w:rsidRDefault="00B4576E" w:rsidP="005D4E1B">
            <w:pPr>
              <w:spacing w:after="0" w:line="480" w:lineRule="auto"/>
              <w:jc w:val="center"/>
              <w:rPr>
                <w:ins w:id="612" w:author="Mary O'Connor" w:date="2019-01-15T10:12:00Z"/>
                <w:rFonts w:ascii="Times New Roman" w:eastAsia="儷黑 Pro" w:hAnsi="Times New Roman"/>
                <w:lang w:val="de-DE"/>
              </w:rPr>
            </w:pPr>
            <w:ins w:id="613" w:author="Mary O'Connor" w:date="2019-01-15T10:30:00Z">
              <w:r>
                <w:rPr>
                  <w:rFonts w:ascii="Times New Roman" w:eastAsia="儷黑 Pro" w:hAnsi="Times New Roman"/>
                  <w:lang w:val="de-DE"/>
                </w:rPr>
                <w:t>6</w:t>
              </w:r>
            </w:ins>
          </w:p>
        </w:tc>
        <w:tc>
          <w:tcPr>
            <w:tcW w:w="851" w:type="dxa"/>
          </w:tcPr>
          <w:p w14:paraId="36F80664" w14:textId="77777777" w:rsidR="00B4576E" w:rsidRPr="007C3C63" w:rsidRDefault="00B4576E" w:rsidP="005D4E1B">
            <w:pPr>
              <w:spacing w:after="0" w:line="480" w:lineRule="auto"/>
              <w:jc w:val="center"/>
              <w:rPr>
                <w:ins w:id="614" w:author="Mary O'Connor" w:date="2019-01-15T10:12:00Z"/>
                <w:rFonts w:ascii="Times New Roman" w:eastAsia="儷黑 Pro" w:hAnsi="Times New Roman"/>
                <w:lang w:val="de-DE"/>
              </w:rPr>
            </w:pPr>
            <w:ins w:id="615" w:author="Mary O'Connor" w:date="2019-01-15T10:12:00Z">
              <w:r w:rsidRPr="007C3C63">
                <w:rPr>
                  <w:rFonts w:ascii="Times New Roman" w:eastAsia="儷黑 Pro" w:hAnsi="Times New Roman"/>
                  <w:lang w:val="de-DE"/>
                </w:rPr>
                <w:t>0.00</w:t>
              </w:r>
            </w:ins>
          </w:p>
        </w:tc>
        <w:tc>
          <w:tcPr>
            <w:tcW w:w="1134" w:type="dxa"/>
          </w:tcPr>
          <w:p w14:paraId="6419FCE6" w14:textId="57B30225" w:rsidR="00B4576E" w:rsidRPr="007C3C63" w:rsidRDefault="00B4576E" w:rsidP="005D4E1B">
            <w:pPr>
              <w:spacing w:after="0" w:line="480" w:lineRule="auto"/>
              <w:jc w:val="center"/>
              <w:rPr>
                <w:ins w:id="616" w:author="Mary O'Connor" w:date="2019-01-15T10:12:00Z"/>
                <w:rFonts w:ascii="Times New Roman" w:eastAsia="儷黑 Pro" w:hAnsi="Times New Roman"/>
                <w:lang w:val="de-DE"/>
              </w:rPr>
            </w:pPr>
            <w:ins w:id="617" w:author="Mary O'Connor" w:date="2019-01-15T10:12:00Z">
              <w:r w:rsidRPr="007C3C63">
                <w:rPr>
                  <w:rFonts w:ascii="Times New Roman" w:eastAsia="儷黑 Pro" w:hAnsi="Times New Roman"/>
                  <w:lang w:val="de-DE"/>
                </w:rPr>
                <w:t>-</w:t>
              </w:r>
            </w:ins>
            <w:ins w:id="618" w:author="Mary O'Connor" w:date="2019-01-15T10:30:00Z">
              <w:r>
                <w:rPr>
                  <w:rFonts w:ascii="Times New Roman" w:eastAsia="儷黑 Pro" w:hAnsi="Times New Roman"/>
                  <w:lang w:val="de-DE"/>
                </w:rPr>
                <w:t>73.17</w:t>
              </w:r>
            </w:ins>
          </w:p>
        </w:tc>
      </w:tr>
      <w:tr w:rsidR="00B4576E" w:rsidRPr="007C3C63" w14:paraId="7C454C60" w14:textId="77777777" w:rsidTr="00FA7E61">
        <w:trPr>
          <w:ins w:id="619" w:author="Mary O'Connor" w:date="2019-01-15T10:12:00Z"/>
        </w:trPr>
        <w:tc>
          <w:tcPr>
            <w:tcW w:w="1980" w:type="dxa"/>
          </w:tcPr>
          <w:p w14:paraId="4DBC723E" w14:textId="77777777" w:rsidR="00B4576E" w:rsidRDefault="00B4576E" w:rsidP="005D4E1B">
            <w:pPr>
              <w:spacing w:after="0" w:line="480" w:lineRule="auto"/>
              <w:jc w:val="center"/>
              <w:rPr>
                <w:ins w:id="620" w:author="Mary O'Connor" w:date="2019-01-15T10:12:00Z"/>
                <w:rFonts w:ascii="Times New Roman" w:eastAsia="儷黑 Pro" w:hAnsi="Times New Roman"/>
                <w:lang w:val="de-DE"/>
              </w:rPr>
            </w:pPr>
            <w:ins w:id="621" w:author="Mary O'Connor" w:date="2019-01-15T10:12:00Z">
              <w:r>
                <w:rPr>
                  <w:rFonts w:ascii="Times New Roman" w:eastAsia="儷黑 Pro" w:hAnsi="Times New Roman"/>
                  <w:lang w:val="de-DE"/>
                </w:rPr>
                <w:t>7</w:t>
              </w:r>
            </w:ins>
          </w:p>
        </w:tc>
        <w:tc>
          <w:tcPr>
            <w:tcW w:w="709" w:type="dxa"/>
            <w:vAlign w:val="bottom"/>
          </w:tcPr>
          <w:p w14:paraId="517784C5" w14:textId="77777777" w:rsidR="00B4576E" w:rsidRPr="007C3C63" w:rsidRDefault="00B4576E" w:rsidP="005D4E1B">
            <w:pPr>
              <w:spacing w:after="0" w:line="480" w:lineRule="auto"/>
              <w:jc w:val="center"/>
              <w:rPr>
                <w:ins w:id="622" w:author="Mary O'Connor" w:date="2019-01-15T10:12:00Z"/>
                <w:rFonts w:ascii="Times New Roman" w:hAnsi="Times New Roman"/>
              </w:rPr>
            </w:pPr>
            <w:ins w:id="623" w:author="Mary O'Connor" w:date="2019-01-15T10:12:00Z">
              <w:r w:rsidRPr="007C3C63">
                <w:rPr>
                  <w:rFonts w:ascii="Times New Roman" w:hAnsi="Times New Roman"/>
                </w:rPr>
                <w:t>x</w:t>
              </w:r>
            </w:ins>
          </w:p>
        </w:tc>
        <w:tc>
          <w:tcPr>
            <w:tcW w:w="708" w:type="dxa"/>
            <w:vAlign w:val="bottom"/>
          </w:tcPr>
          <w:p w14:paraId="712D6802" w14:textId="77777777" w:rsidR="00B4576E" w:rsidRPr="007C3C63" w:rsidRDefault="00B4576E" w:rsidP="005D4E1B">
            <w:pPr>
              <w:spacing w:after="0" w:line="480" w:lineRule="auto"/>
              <w:jc w:val="center"/>
              <w:rPr>
                <w:ins w:id="624" w:author="Mary O'Connor" w:date="2019-01-15T10:12:00Z"/>
                <w:rFonts w:ascii="Times New Roman" w:hAnsi="Times New Roman"/>
              </w:rPr>
            </w:pPr>
            <w:ins w:id="625" w:author="Mary O'Connor" w:date="2019-01-15T10:12:00Z">
              <w:r w:rsidRPr="007C3C63">
                <w:rPr>
                  <w:rFonts w:ascii="Times New Roman" w:hAnsi="Times New Roman"/>
                </w:rPr>
                <w:t>x</w:t>
              </w:r>
            </w:ins>
          </w:p>
        </w:tc>
        <w:tc>
          <w:tcPr>
            <w:tcW w:w="709" w:type="dxa"/>
            <w:vAlign w:val="bottom"/>
          </w:tcPr>
          <w:p w14:paraId="75FC0AE3" w14:textId="77777777" w:rsidR="00B4576E" w:rsidRPr="007C3C63" w:rsidRDefault="00B4576E" w:rsidP="005D4E1B">
            <w:pPr>
              <w:spacing w:after="0" w:line="480" w:lineRule="auto"/>
              <w:jc w:val="center"/>
              <w:rPr>
                <w:ins w:id="626" w:author="Mary O'Connor" w:date="2019-01-15T10:12:00Z"/>
                <w:rFonts w:ascii="Times New Roman" w:hAnsi="Times New Roman"/>
              </w:rPr>
            </w:pPr>
            <w:ins w:id="627" w:author="Mary O'Connor" w:date="2019-01-15T10:12:00Z">
              <w:r w:rsidRPr="007C3C63">
                <w:rPr>
                  <w:rFonts w:ascii="Times New Roman" w:hAnsi="Times New Roman"/>
                </w:rPr>
                <w:t>x</w:t>
              </w:r>
            </w:ins>
          </w:p>
        </w:tc>
        <w:tc>
          <w:tcPr>
            <w:tcW w:w="709" w:type="dxa"/>
            <w:vAlign w:val="bottom"/>
          </w:tcPr>
          <w:p w14:paraId="613A9189" w14:textId="77777777" w:rsidR="00B4576E" w:rsidRPr="0084135A" w:rsidRDefault="00B4576E" w:rsidP="005D4E1B">
            <w:pPr>
              <w:spacing w:after="0" w:line="480" w:lineRule="auto"/>
              <w:jc w:val="center"/>
              <w:rPr>
                <w:ins w:id="628" w:author="Mary O'Connor" w:date="2019-01-15T10:12:00Z"/>
                <w:rFonts w:ascii="Times New Roman" w:eastAsia="儷黑 Pro" w:hAnsi="Times New Roman"/>
                <w:b/>
                <w:lang w:val="de-DE"/>
              </w:rPr>
            </w:pPr>
          </w:p>
        </w:tc>
        <w:tc>
          <w:tcPr>
            <w:tcW w:w="709" w:type="dxa"/>
            <w:vAlign w:val="bottom"/>
          </w:tcPr>
          <w:p w14:paraId="03443F74" w14:textId="28F2FAE5" w:rsidR="00B4576E" w:rsidRPr="00FA7E61" w:rsidRDefault="00FA7E61" w:rsidP="005D4E1B">
            <w:pPr>
              <w:spacing w:after="0" w:line="480" w:lineRule="auto"/>
              <w:jc w:val="center"/>
              <w:rPr>
                <w:ins w:id="629" w:author="Mary O'Connor" w:date="2019-01-15T10:12:00Z"/>
                <w:rFonts w:ascii="Times New Roman" w:eastAsia="儷黑 Pro" w:hAnsi="Times New Roman"/>
                <w:lang w:val="de-DE"/>
              </w:rPr>
            </w:pPr>
            <w:ins w:id="630" w:author="Mary O'Connor" w:date="2019-01-15T10:43:00Z">
              <w:r w:rsidRPr="00FA7E61">
                <w:rPr>
                  <w:rFonts w:ascii="Times New Roman" w:eastAsia="儷黑 Pro" w:hAnsi="Times New Roman"/>
                  <w:lang w:val="de-DE"/>
                </w:rPr>
                <w:t>x</w:t>
              </w:r>
            </w:ins>
          </w:p>
        </w:tc>
        <w:tc>
          <w:tcPr>
            <w:tcW w:w="850" w:type="dxa"/>
          </w:tcPr>
          <w:p w14:paraId="6C42F910" w14:textId="1F798EAE" w:rsidR="00B4576E" w:rsidRPr="007C3C63" w:rsidRDefault="00B4576E" w:rsidP="005D4E1B">
            <w:pPr>
              <w:spacing w:after="0" w:line="480" w:lineRule="auto"/>
              <w:jc w:val="center"/>
              <w:rPr>
                <w:ins w:id="631" w:author="Mary O'Connor" w:date="2019-01-15T10:12:00Z"/>
                <w:rFonts w:ascii="Times New Roman" w:eastAsia="儷黑 Pro" w:hAnsi="Times New Roman"/>
                <w:lang w:val="de-DE"/>
              </w:rPr>
            </w:pPr>
            <w:ins w:id="632" w:author="Mary O'Connor" w:date="2019-01-15T10:30:00Z">
              <w:r>
                <w:rPr>
                  <w:rFonts w:ascii="Times New Roman" w:eastAsia="儷黑 Pro" w:hAnsi="Times New Roman"/>
                  <w:lang w:val="de-DE"/>
                </w:rPr>
                <w:t>0.22</w:t>
              </w:r>
            </w:ins>
          </w:p>
        </w:tc>
        <w:tc>
          <w:tcPr>
            <w:tcW w:w="567" w:type="dxa"/>
          </w:tcPr>
          <w:p w14:paraId="6059D64C" w14:textId="6E26BFD6" w:rsidR="00B4576E" w:rsidRDefault="00B4576E" w:rsidP="005D4E1B">
            <w:pPr>
              <w:spacing w:after="0" w:line="480" w:lineRule="auto"/>
              <w:jc w:val="center"/>
              <w:rPr>
                <w:ins w:id="633" w:author="Mary O'Connor" w:date="2019-01-15T10:12:00Z"/>
                <w:rFonts w:ascii="Times New Roman" w:eastAsia="儷黑 Pro" w:hAnsi="Times New Roman"/>
                <w:lang w:val="de-DE"/>
              </w:rPr>
            </w:pPr>
            <w:ins w:id="634" w:author="Mary O'Connor" w:date="2019-01-15T10:30:00Z">
              <w:r>
                <w:rPr>
                  <w:rFonts w:ascii="Times New Roman" w:eastAsia="儷黑 Pro" w:hAnsi="Times New Roman"/>
                  <w:lang w:val="de-DE"/>
                </w:rPr>
                <w:t>5</w:t>
              </w:r>
            </w:ins>
          </w:p>
        </w:tc>
        <w:tc>
          <w:tcPr>
            <w:tcW w:w="851" w:type="dxa"/>
          </w:tcPr>
          <w:p w14:paraId="717EF959" w14:textId="390E9670" w:rsidR="00B4576E" w:rsidRPr="007C3C63" w:rsidRDefault="00B4576E" w:rsidP="005D4E1B">
            <w:pPr>
              <w:spacing w:after="0" w:line="480" w:lineRule="auto"/>
              <w:jc w:val="center"/>
              <w:rPr>
                <w:ins w:id="635" w:author="Mary O'Connor" w:date="2019-01-15T10:12:00Z"/>
                <w:rFonts w:ascii="Times New Roman" w:eastAsia="儷黑 Pro" w:hAnsi="Times New Roman"/>
                <w:lang w:val="de-DE"/>
              </w:rPr>
            </w:pPr>
            <w:ins w:id="636" w:author="Mary O'Connor" w:date="2019-01-15T10:30:00Z">
              <w:r>
                <w:rPr>
                  <w:rFonts w:ascii="Times New Roman" w:eastAsia="儷黑 Pro" w:hAnsi="Times New Roman"/>
                  <w:lang w:val="de-DE"/>
                </w:rPr>
                <w:t>2.41</w:t>
              </w:r>
            </w:ins>
          </w:p>
        </w:tc>
        <w:tc>
          <w:tcPr>
            <w:tcW w:w="1134" w:type="dxa"/>
          </w:tcPr>
          <w:p w14:paraId="2F30C012" w14:textId="4E4FE2FC" w:rsidR="00B4576E" w:rsidRPr="007C3C63" w:rsidRDefault="00B4576E" w:rsidP="005D4E1B">
            <w:pPr>
              <w:spacing w:after="0" w:line="480" w:lineRule="auto"/>
              <w:jc w:val="center"/>
              <w:rPr>
                <w:ins w:id="637" w:author="Mary O'Connor" w:date="2019-01-15T10:12:00Z"/>
                <w:rFonts w:ascii="Times New Roman" w:eastAsia="儷黑 Pro" w:hAnsi="Times New Roman"/>
                <w:lang w:val="de-DE"/>
              </w:rPr>
            </w:pPr>
            <w:ins w:id="638" w:author="Mary O'Connor" w:date="2019-01-15T10:12:00Z">
              <w:r>
                <w:rPr>
                  <w:rFonts w:ascii="Times New Roman" w:eastAsia="儷黑 Pro" w:hAnsi="Times New Roman"/>
                  <w:lang w:val="de-DE"/>
                </w:rPr>
                <w:t>-</w:t>
              </w:r>
            </w:ins>
            <w:ins w:id="639" w:author="Mary O'Connor" w:date="2019-01-15T10:30:00Z">
              <w:r>
                <w:rPr>
                  <w:rFonts w:ascii="Times New Roman" w:eastAsia="儷黑 Pro" w:hAnsi="Times New Roman"/>
                  <w:lang w:val="de-DE"/>
                </w:rPr>
                <w:t>7</w:t>
              </w:r>
            </w:ins>
            <w:ins w:id="640" w:author="Mary O'Connor" w:date="2019-01-15T10:31:00Z">
              <w:r>
                <w:rPr>
                  <w:rFonts w:ascii="Times New Roman" w:eastAsia="儷黑 Pro" w:hAnsi="Times New Roman"/>
                  <w:lang w:val="de-DE"/>
                </w:rPr>
                <w:t>5.55</w:t>
              </w:r>
            </w:ins>
          </w:p>
        </w:tc>
      </w:tr>
    </w:tbl>
    <w:p w14:paraId="3DB64623" w14:textId="77777777" w:rsidR="005D4E1B" w:rsidRDefault="005D4E1B" w:rsidP="001D72B1">
      <w:pPr>
        <w:widowControl w:val="0"/>
        <w:autoSpaceDE w:val="0"/>
        <w:autoSpaceDN w:val="0"/>
        <w:adjustRightInd w:val="0"/>
        <w:spacing w:after="0" w:line="480" w:lineRule="auto"/>
        <w:ind w:firstLine="708"/>
        <w:rPr>
          <w:ins w:id="641" w:author="Mary O'Connor" w:date="2018-10-17T19:10:00Z"/>
          <w:rFonts w:ascii="Times New Roman" w:hAnsi="Times New Roman"/>
        </w:rPr>
      </w:pPr>
    </w:p>
    <w:p w14:paraId="2B1A59BF" w14:textId="5A309E85" w:rsidR="001D72B1" w:rsidRDefault="001D72B1" w:rsidP="001D72B1">
      <w:pPr>
        <w:widowControl w:val="0"/>
        <w:autoSpaceDE w:val="0"/>
        <w:autoSpaceDN w:val="0"/>
        <w:adjustRightInd w:val="0"/>
        <w:spacing w:after="0" w:line="480" w:lineRule="auto"/>
        <w:ind w:firstLine="708"/>
        <w:rPr>
          <w:rFonts w:ascii="Times New Roman" w:hAnsi="Times New Roman"/>
        </w:rPr>
      </w:pPr>
      <w:r>
        <w:rPr>
          <w:rFonts w:ascii="Times New Roman" w:hAnsi="Times New Roman"/>
          <w:lang w:val="en-US"/>
        </w:rPr>
        <w:t>The trophic cascade affected ne</w:t>
      </w:r>
      <w:r w:rsidR="00D27EFC">
        <w:rPr>
          <w:rFonts w:ascii="Times New Roman" w:hAnsi="Times New Roman"/>
          <w:lang w:val="en-US"/>
        </w:rPr>
        <w:t>t ecosystem oxygen fluxes (Fig 2B-C</w:t>
      </w:r>
      <w:r>
        <w:rPr>
          <w:rFonts w:ascii="Times New Roman" w:hAnsi="Times New Roman"/>
          <w:lang w:val="en-US"/>
        </w:rPr>
        <w:t>),</w:t>
      </w:r>
      <w:r w:rsidRPr="00DE1834">
        <w:rPr>
          <w:rFonts w:ascii="Times New Roman" w:hAnsi="Times New Roman"/>
          <w:lang w:val="en-US"/>
        </w:rPr>
        <w:t xml:space="preserve"> </w:t>
      </w:r>
      <w:r w:rsidRPr="002B5C7C">
        <w:rPr>
          <w:rFonts w:ascii="Times New Roman" w:hAnsi="Times New Roman"/>
          <w:lang w:val="en-US"/>
        </w:rPr>
        <w:t xml:space="preserve">indicated by </w:t>
      </w:r>
      <w:r>
        <w:rPr>
          <w:rFonts w:ascii="Times New Roman" w:hAnsi="Times New Roman"/>
          <w:lang w:val="en-US"/>
        </w:rPr>
        <w:t>the inclusion of a term (</w:t>
      </w:r>
      <w:r w:rsidRPr="007D654C">
        <w:rPr>
          <w:rFonts w:ascii="Times New Roman" w:hAnsi="Times New Roman"/>
          <w:i/>
          <w:lang w:val="en-US"/>
        </w:rPr>
        <w:t>B</w:t>
      </w:r>
      <w:r w:rsidRPr="007D654C">
        <w:rPr>
          <w:rFonts w:ascii="Times New Roman" w:hAnsi="Times New Roman"/>
          <w:i/>
          <w:vertAlign w:val="subscript"/>
          <w:lang w:val="en-US"/>
        </w:rPr>
        <w:t>4</w:t>
      </w:r>
      <w:r>
        <w:rPr>
          <w:rFonts w:ascii="Times New Roman" w:hAnsi="Times New Roman"/>
          <w:lang w:val="en-US"/>
        </w:rPr>
        <w:t xml:space="preserve">) associated with trophic structure in the highest-ranking models for NEP and </w:t>
      </w:r>
      <w:commentRangeStart w:id="642"/>
      <w:r>
        <w:rPr>
          <w:rFonts w:ascii="Times New Roman" w:hAnsi="Times New Roman"/>
          <w:lang w:val="en-US"/>
        </w:rPr>
        <w:t xml:space="preserve">ER (Table 1). </w:t>
      </w:r>
      <w:r>
        <w:rPr>
          <w:rFonts w:ascii="Times New Roman" w:hAnsi="Times New Roman"/>
        </w:rPr>
        <w:t xml:space="preserve">Despite the inclusion of a term for trophic structure in the best model, the </w:t>
      </w:r>
      <w:r w:rsidR="001966CC">
        <w:rPr>
          <w:rFonts w:ascii="Times New Roman" w:hAnsi="Times New Roman"/>
        </w:rPr>
        <w:t>e</w:t>
      </w:r>
      <w:r>
        <w:rPr>
          <w:rFonts w:ascii="Times New Roman" w:hAnsi="Times New Roman"/>
        </w:rPr>
        <w:t>ffects of the trophic cascade were most apparent on</w:t>
      </w:r>
      <w:r w:rsidR="00AA3623">
        <w:rPr>
          <w:rFonts w:ascii="Times New Roman" w:hAnsi="Times New Roman"/>
        </w:rPr>
        <w:t xml:space="preserve"> net ecosystem respiration</w:t>
      </w:r>
      <w:r w:rsidR="005F0278">
        <w:rPr>
          <w:rFonts w:ascii="Times New Roman" w:hAnsi="Times New Roman"/>
        </w:rPr>
        <w:t xml:space="preserve"> </w:t>
      </w:r>
      <w:r w:rsidR="00D27EFC">
        <w:rPr>
          <w:rFonts w:ascii="Times New Roman" w:hAnsi="Times New Roman"/>
        </w:rPr>
        <w:t xml:space="preserve">(one-way ANOVA: F = 0.5.24, </w:t>
      </w:r>
      <w:proofErr w:type="spellStart"/>
      <w:r w:rsidR="00D27EFC">
        <w:rPr>
          <w:rFonts w:ascii="Times New Roman" w:hAnsi="Times New Roman"/>
        </w:rPr>
        <w:t>df</w:t>
      </w:r>
      <w:proofErr w:type="spellEnd"/>
      <w:r w:rsidR="00D27EFC">
        <w:rPr>
          <w:rFonts w:ascii="Times New Roman" w:hAnsi="Times New Roman"/>
        </w:rPr>
        <w:t xml:space="preserve"> = 27, 180, p = 0.02) </w:t>
      </w:r>
      <w:r w:rsidR="005F0278">
        <w:rPr>
          <w:rFonts w:ascii="Times New Roman" w:hAnsi="Times New Roman"/>
        </w:rPr>
        <w:t>(</w:t>
      </w:r>
      <w:r w:rsidR="00AA3623">
        <w:rPr>
          <w:rFonts w:ascii="Times New Roman" w:hAnsi="Times New Roman"/>
        </w:rPr>
        <w:t>Fig 2</w:t>
      </w:r>
      <w:ins w:id="643" w:author="Mary O'Connor" w:date="2018-09-18T10:31:00Z">
        <w:r w:rsidR="008B4B99">
          <w:rPr>
            <w:rFonts w:ascii="Times New Roman" w:hAnsi="Times New Roman"/>
          </w:rPr>
          <w:t>b</w:t>
        </w:r>
      </w:ins>
      <w:r w:rsidR="00AA3623">
        <w:rPr>
          <w:rFonts w:ascii="Times New Roman" w:hAnsi="Times New Roman"/>
        </w:rPr>
        <w:t>)</w:t>
      </w:r>
      <w:r w:rsidR="00091A9F">
        <w:rPr>
          <w:rFonts w:ascii="Times New Roman" w:hAnsi="Times New Roman"/>
        </w:rPr>
        <w:t xml:space="preserve">.  </w:t>
      </w:r>
      <w:r>
        <w:rPr>
          <w:rFonts w:ascii="Times New Roman" w:hAnsi="Times New Roman"/>
          <w:lang w:val="en-US"/>
        </w:rPr>
        <w:t>This</w:t>
      </w:r>
      <w:r w:rsidRPr="002B5C7C">
        <w:rPr>
          <w:rFonts w:ascii="Times New Roman" w:hAnsi="Times New Roman"/>
          <w:lang w:val="en-US"/>
        </w:rPr>
        <w:t xml:space="preserve"> indicat</w:t>
      </w:r>
      <w:r>
        <w:rPr>
          <w:rFonts w:ascii="Times New Roman" w:hAnsi="Times New Roman"/>
          <w:lang w:val="en-US"/>
        </w:rPr>
        <w:t>es</w:t>
      </w:r>
      <w:r w:rsidRPr="002B5C7C">
        <w:rPr>
          <w:rFonts w:ascii="Times New Roman" w:hAnsi="Times New Roman"/>
          <w:lang w:val="en-US"/>
        </w:rPr>
        <w:t xml:space="preserve"> </w:t>
      </w:r>
      <w:r>
        <w:rPr>
          <w:rFonts w:ascii="Times New Roman" w:hAnsi="Times New Roman"/>
          <w:lang w:val="en-US"/>
        </w:rPr>
        <w:t xml:space="preserve">that </w:t>
      </w:r>
      <w:r w:rsidRPr="002B5C7C">
        <w:rPr>
          <w:rFonts w:ascii="Times New Roman" w:hAnsi="Times New Roman"/>
          <w:lang w:val="en-US"/>
        </w:rPr>
        <w:t>strong grazer effects</w:t>
      </w:r>
      <w:r>
        <w:rPr>
          <w:rFonts w:ascii="Times New Roman" w:hAnsi="Times New Roman"/>
          <w:lang w:val="en-US"/>
        </w:rPr>
        <w:t xml:space="preserve"> on ecosystem-level oxygen consumption</w:t>
      </w:r>
      <w:r w:rsidRPr="002B5C7C">
        <w:rPr>
          <w:rFonts w:ascii="Times New Roman" w:hAnsi="Times New Roman"/>
          <w:lang w:val="en-US"/>
        </w:rPr>
        <w:t xml:space="preserve"> were </w:t>
      </w:r>
      <w:r>
        <w:rPr>
          <w:rFonts w:ascii="Times New Roman" w:hAnsi="Times New Roman"/>
          <w:lang w:val="en-US"/>
        </w:rPr>
        <w:t>reversed</w:t>
      </w:r>
      <w:r w:rsidRPr="002B5C7C">
        <w:rPr>
          <w:rFonts w:ascii="Times New Roman" w:hAnsi="Times New Roman"/>
          <w:lang w:val="en-US"/>
        </w:rPr>
        <w:t xml:space="preserve"> in the presence of predators by top down control</w:t>
      </w:r>
      <w:r>
        <w:rPr>
          <w:rFonts w:ascii="Times New Roman" w:hAnsi="Times New Roman"/>
          <w:lang w:val="en-US"/>
        </w:rPr>
        <w:t xml:space="preserve"> (Fig 2</w:t>
      </w:r>
      <w:r w:rsidR="00D27EFC">
        <w:rPr>
          <w:rFonts w:ascii="Times New Roman" w:hAnsi="Times New Roman"/>
          <w:lang w:val="en-US"/>
        </w:rPr>
        <w:t>C</w:t>
      </w:r>
      <w:r>
        <w:rPr>
          <w:rFonts w:ascii="Times New Roman" w:hAnsi="Times New Roman"/>
          <w:lang w:val="en-US"/>
        </w:rPr>
        <w:t>)</w:t>
      </w:r>
      <w:r w:rsidRPr="002B5C7C">
        <w:rPr>
          <w:rFonts w:ascii="Times New Roman" w:hAnsi="Times New Roman"/>
          <w:lang w:val="en-US"/>
        </w:rPr>
        <w:t>.</w:t>
      </w:r>
      <w:r>
        <w:rPr>
          <w:rFonts w:ascii="Times New Roman" w:hAnsi="Times New Roman"/>
          <w:lang w:val="en-US"/>
        </w:rPr>
        <w:t xml:space="preserve"> </w:t>
      </w:r>
      <w:commentRangeEnd w:id="642"/>
      <w:r w:rsidR="008B4B99">
        <w:rPr>
          <w:rStyle w:val="CommentReference"/>
          <w:lang w:val="de-DE"/>
        </w:rPr>
        <w:commentReference w:id="642"/>
      </w:r>
      <w:r>
        <w:rPr>
          <w:rFonts w:ascii="Times New Roman" w:hAnsi="Times New Roman"/>
        </w:rPr>
        <w:t xml:space="preserve">The effects of the </w:t>
      </w:r>
      <w:r w:rsidR="00624EF5">
        <w:rPr>
          <w:rFonts w:ascii="Times New Roman" w:hAnsi="Times New Roman"/>
        </w:rPr>
        <w:t>trophic cascade on NEP</w:t>
      </w:r>
      <w:r>
        <w:rPr>
          <w:rFonts w:ascii="Times New Roman" w:hAnsi="Times New Roman"/>
        </w:rPr>
        <w:t xml:space="preserve"> were not apparent when </w:t>
      </w:r>
      <w:r>
        <w:rPr>
          <w:rFonts w:ascii="Times New Roman" w:hAnsi="Times New Roman"/>
        </w:rPr>
        <w:lastRenderedPageBreak/>
        <w:t>ecosystems were pooled across temperatures</w:t>
      </w:r>
      <w:r w:rsidR="00624EF5">
        <w:rPr>
          <w:rFonts w:ascii="Times New Roman" w:hAnsi="Times New Roman"/>
        </w:rPr>
        <w:t xml:space="preserve"> </w:t>
      </w:r>
      <w:r w:rsidR="004E315A">
        <w:rPr>
          <w:rFonts w:ascii="Times New Roman" w:hAnsi="Times New Roman"/>
        </w:rPr>
        <w:t xml:space="preserve">(one-way </w:t>
      </w:r>
      <w:r w:rsidR="009653D6">
        <w:rPr>
          <w:rFonts w:ascii="Times New Roman" w:hAnsi="Times New Roman"/>
        </w:rPr>
        <w:t>ANOVA</w:t>
      </w:r>
      <w:r w:rsidR="004E315A">
        <w:rPr>
          <w:rFonts w:ascii="Times New Roman" w:hAnsi="Times New Roman"/>
        </w:rPr>
        <w:t xml:space="preserve">: F = 0.72, </w:t>
      </w:r>
      <w:proofErr w:type="spellStart"/>
      <w:r w:rsidR="004E315A">
        <w:rPr>
          <w:rFonts w:ascii="Times New Roman" w:hAnsi="Times New Roman"/>
        </w:rPr>
        <w:t>df</w:t>
      </w:r>
      <w:proofErr w:type="spellEnd"/>
      <w:r w:rsidR="004E315A">
        <w:rPr>
          <w:rFonts w:ascii="Times New Roman" w:hAnsi="Times New Roman"/>
        </w:rPr>
        <w:t xml:space="preserve"> = 27</w:t>
      </w:r>
      <w:r w:rsidR="00285550">
        <w:rPr>
          <w:rFonts w:ascii="Times New Roman" w:hAnsi="Times New Roman"/>
        </w:rPr>
        <w:t>, 150</w:t>
      </w:r>
      <w:r w:rsidR="004E315A">
        <w:rPr>
          <w:rFonts w:ascii="Times New Roman" w:hAnsi="Times New Roman"/>
        </w:rPr>
        <w:t xml:space="preserve">, p = 0.50) </w:t>
      </w:r>
      <w:r w:rsidR="00624EF5">
        <w:rPr>
          <w:rFonts w:ascii="Times New Roman" w:hAnsi="Times New Roman"/>
        </w:rPr>
        <w:t>(F</w:t>
      </w:r>
      <w:r w:rsidR="00E54B17">
        <w:rPr>
          <w:rFonts w:ascii="Times New Roman" w:hAnsi="Times New Roman"/>
        </w:rPr>
        <w:t>ig</w:t>
      </w:r>
      <w:r w:rsidR="00624EF5">
        <w:rPr>
          <w:rFonts w:ascii="Times New Roman" w:hAnsi="Times New Roman"/>
        </w:rPr>
        <w:t xml:space="preserve"> 2B).</w:t>
      </w:r>
      <w:r w:rsidR="00AA3623">
        <w:rPr>
          <w:rFonts w:ascii="Times New Roman" w:hAnsi="Times New Roman"/>
        </w:rPr>
        <w:t xml:space="preserve"> </w:t>
      </w:r>
    </w:p>
    <w:p w14:paraId="59EDB78A" w14:textId="77777777" w:rsidR="00B95CA6" w:rsidRDefault="00B95CA6" w:rsidP="001D72B1">
      <w:pPr>
        <w:widowControl w:val="0"/>
        <w:autoSpaceDE w:val="0"/>
        <w:autoSpaceDN w:val="0"/>
        <w:adjustRightInd w:val="0"/>
        <w:spacing w:after="0" w:line="480" w:lineRule="auto"/>
        <w:ind w:firstLine="708"/>
        <w:rPr>
          <w:rFonts w:ascii="Times New Roman" w:hAnsi="Times New Roman"/>
        </w:rPr>
      </w:pPr>
    </w:p>
    <w:p w14:paraId="3529771B" w14:textId="77777777" w:rsidR="00B95CA6" w:rsidRPr="000E260E" w:rsidRDefault="00B95CA6" w:rsidP="00B95CA6">
      <w:pPr>
        <w:spacing w:after="0" w:line="480" w:lineRule="auto"/>
        <w:rPr>
          <w:rFonts w:ascii="Times New Roman" w:hAnsi="Times New Roman"/>
        </w:rPr>
      </w:pPr>
      <w:r>
        <w:rPr>
          <w:rFonts w:ascii="Times New Roman" w:hAnsi="Times New Roman"/>
          <w:b/>
        </w:rPr>
        <w:t xml:space="preserve">Figure 2: </w:t>
      </w:r>
      <w:r>
        <w:rPr>
          <w:rFonts w:ascii="Times New Roman" w:hAnsi="Times New Roman"/>
        </w:rPr>
        <w:t xml:space="preserve">Mean overall </w:t>
      </w:r>
      <w:r w:rsidRPr="005C4D57">
        <w:rPr>
          <w:rFonts w:ascii="Times New Roman" w:hAnsi="Times New Roman"/>
          <w:b/>
        </w:rPr>
        <w:t>A</w:t>
      </w:r>
      <w:r>
        <w:rPr>
          <w:rFonts w:ascii="Times New Roman" w:hAnsi="Times New Roman"/>
        </w:rPr>
        <w:t xml:space="preserve">) phytoplankton biomass, estimated as the concentration of chlorophyll a, </w:t>
      </w:r>
      <w:r w:rsidRPr="005C4D57">
        <w:rPr>
          <w:rFonts w:ascii="Times New Roman" w:hAnsi="Times New Roman"/>
          <w:b/>
        </w:rPr>
        <w:t>B</w:t>
      </w:r>
      <w:r>
        <w:rPr>
          <w:rFonts w:ascii="Times New Roman" w:hAnsi="Times New Roman"/>
        </w:rPr>
        <w:t xml:space="preserve">) net ecosystem oxygen consumption, or ecosystem respiration (ER) and </w:t>
      </w:r>
      <w:r w:rsidRPr="005C4D57">
        <w:rPr>
          <w:rFonts w:ascii="Times New Roman" w:hAnsi="Times New Roman"/>
          <w:b/>
        </w:rPr>
        <w:t>C</w:t>
      </w:r>
      <w:r>
        <w:rPr>
          <w:rFonts w:ascii="Times New Roman" w:hAnsi="Times New Roman"/>
        </w:rPr>
        <w:t xml:space="preserve">) net ecosystem oxygen production (NEP) for ecosystems with algae </w:t>
      </w:r>
      <w:commentRangeStart w:id="644"/>
      <w:r>
        <w:rPr>
          <w:rFonts w:ascii="Times New Roman" w:hAnsi="Times New Roman"/>
        </w:rPr>
        <w:t xml:space="preserve">only (A), </w:t>
      </w:r>
      <w:commentRangeEnd w:id="644"/>
      <w:r w:rsidR="00AD39C4">
        <w:rPr>
          <w:rStyle w:val="CommentReference"/>
          <w:lang w:val="de-DE"/>
        </w:rPr>
        <w:commentReference w:id="644"/>
      </w:r>
      <w:r>
        <w:rPr>
          <w:rFonts w:ascii="Times New Roman" w:hAnsi="Times New Roman"/>
        </w:rPr>
        <w:t xml:space="preserve">algae + grazers (AG), and algae + grazers + predators (AGP). Trophic cascades describe the pattern in which predators control grazers’ impact on algae and render algal biomass or ecosystem function of a system with predators and grazers similar to one without consumers. Here data were pooled across temperatures and analysed with one-way ANOVA with week as a random factor, and significant differences (p &lt; 0.05) indicated by *. </w:t>
      </w:r>
    </w:p>
    <w:p w14:paraId="57CA16BC" w14:textId="77777777" w:rsidR="00B95CA6" w:rsidRDefault="00B95CA6" w:rsidP="001D72B1">
      <w:pPr>
        <w:widowControl w:val="0"/>
        <w:autoSpaceDE w:val="0"/>
        <w:autoSpaceDN w:val="0"/>
        <w:adjustRightInd w:val="0"/>
        <w:spacing w:after="0" w:line="480" w:lineRule="auto"/>
        <w:ind w:firstLine="708"/>
        <w:rPr>
          <w:rFonts w:ascii="Times New Roman" w:hAnsi="Times New Roman"/>
        </w:rPr>
      </w:pPr>
    </w:p>
    <w:p w14:paraId="478E40DA" w14:textId="77777777" w:rsidR="00B95CA6" w:rsidRDefault="00B95CA6" w:rsidP="001D72B1">
      <w:pPr>
        <w:widowControl w:val="0"/>
        <w:autoSpaceDE w:val="0"/>
        <w:autoSpaceDN w:val="0"/>
        <w:adjustRightInd w:val="0"/>
        <w:spacing w:after="0" w:line="480" w:lineRule="auto"/>
        <w:ind w:firstLine="708"/>
        <w:rPr>
          <w:rFonts w:ascii="Times New Roman" w:hAnsi="Times New Roman"/>
          <w:lang w:val="en-US"/>
        </w:rPr>
      </w:pPr>
    </w:p>
    <w:p w14:paraId="0871B5FD" w14:textId="1B4DA188" w:rsidR="00E307E1" w:rsidRDefault="00C036FA" w:rsidP="00C036F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Predators and increased temperature independently reduced total zooplankton density (Table 1); zooplankton density declined with increasing temperature (</w:t>
      </w:r>
      <w:r w:rsidRPr="00472498">
        <w:rPr>
          <w:rFonts w:ascii="Times New Roman" w:hAnsi="Times New Roman"/>
          <w:i/>
        </w:rPr>
        <w:t>E</w:t>
      </w:r>
      <w:r w:rsidRPr="00472498">
        <w:rPr>
          <w:rFonts w:ascii="Times New Roman" w:hAnsi="Times New Roman"/>
          <w:i/>
          <w:vertAlign w:val="subscript"/>
        </w:rPr>
        <w:t>ZP</w:t>
      </w:r>
      <w:r>
        <w:rPr>
          <w:rFonts w:ascii="Times New Roman" w:hAnsi="Times New Roman"/>
        </w:rPr>
        <w:t xml:space="preserve"> = 1.28 95% CI: 0.19 – 2.39, z = 2.31</w:t>
      </w:r>
      <w:r w:rsidR="00D95CCE">
        <w:rPr>
          <w:rFonts w:ascii="Times New Roman" w:hAnsi="Times New Roman"/>
        </w:rPr>
        <w:t>, p</w:t>
      </w:r>
      <w:r>
        <w:rPr>
          <w:rFonts w:ascii="Times New Roman" w:hAnsi="Times New Roman"/>
        </w:rPr>
        <w:t xml:space="preserve"> = 0.021</w:t>
      </w:r>
      <w:r w:rsidR="00D95CCE">
        <w:rPr>
          <w:rFonts w:ascii="Times New Roman" w:hAnsi="Times New Roman"/>
        </w:rPr>
        <w:t xml:space="preserve"> based on regression with negative binomial distribution</w:t>
      </w:r>
      <w:r>
        <w:rPr>
          <w:rFonts w:ascii="Times New Roman" w:hAnsi="Times New Roman"/>
        </w:rPr>
        <w:t>) (Fig S3.3).</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D7069C">
        <w:rPr>
          <w:rFonts w:ascii="Times New Roman" w:hAnsi="Times New Roman"/>
        </w:rPr>
        <w:t>density</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w:t>
      </w:r>
      <w:r w:rsidR="00004DBC">
        <w:rPr>
          <w:rFonts w:ascii="Times New Roman" w:hAnsi="Times New Roman"/>
        </w:rPr>
        <w:t xml:space="preserve">linear regression with Poisson distributed errors: </w:t>
      </w:r>
      <w:r w:rsidR="00486EA9">
        <w:rPr>
          <w:rFonts w:ascii="Times New Roman" w:hAnsi="Times New Roman"/>
        </w:rPr>
        <w:t>estimate: = -1.14</w:t>
      </w:r>
      <w:r w:rsidR="00AB7F41">
        <w:rPr>
          <w:rFonts w:ascii="Times New Roman" w:hAnsi="Times New Roman"/>
        </w:rPr>
        <w:t xml:space="preserve"> 95% CI: </w:t>
      </w:r>
      <w:r w:rsidR="00004DBC">
        <w:rPr>
          <w:rFonts w:ascii="Times New Roman" w:hAnsi="Times New Roman"/>
        </w:rPr>
        <w:t>-1.91,</w:t>
      </w:r>
      <w:r w:rsidR="00CF177C">
        <w:rPr>
          <w:rFonts w:ascii="Times New Roman" w:hAnsi="Times New Roman"/>
        </w:rPr>
        <w:t xml:space="preserve"> -0.36</w:t>
      </w:r>
      <w:r w:rsidR="00004DBC">
        <w:rPr>
          <w:rFonts w:ascii="Times New Roman" w:hAnsi="Times New Roman"/>
        </w:rPr>
        <w:t xml:space="preserve">, z = -2.87, p </w:t>
      </w:r>
      <w:r w:rsidR="00486EA9">
        <w:rPr>
          <w:rFonts w:ascii="Times New Roman" w:hAnsi="Times New Roman"/>
        </w:rPr>
        <w:t xml:space="preserve"> </w:t>
      </w:r>
      <w:r w:rsidR="00004DBC">
        <w:rPr>
          <w:rFonts w:ascii="Times New Roman" w:hAnsi="Times New Roman"/>
        </w:rPr>
        <w:t>&lt; 0.01</w:t>
      </w:r>
      <w:r w:rsidR="00486EA9">
        <w:rPr>
          <w:rFonts w:ascii="Times New Roman" w:hAnsi="Times New Roman"/>
        </w:rPr>
        <w:t xml:space="preserve">) and </w:t>
      </w:r>
      <w:r w:rsidR="00B20C1A">
        <w:rPr>
          <w:rFonts w:ascii="Times New Roman" w:hAnsi="Times New Roman"/>
        </w:rPr>
        <w:t xml:space="preserve">density declined </w:t>
      </w:r>
      <w:r w:rsidR="008D49B2">
        <w:rPr>
          <w:rFonts w:ascii="Times New Roman" w:hAnsi="Times New Roman"/>
        </w:rPr>
        <w:t xml:space="preserve">with increasing temperature </w:t>
      </w:r>
      <w:r w:rsidR="00486EA9">
        <w:rPr>
          <w:rFonts w:ascii="Times New Roman" w:hAnsi="Times New Roman"/>
        </w:rPr>
        <w:t>although the temperature term retained in the best model was not significant based on the p-value</w:t>
      </w:r>
      <w:r w:rsidR="00DE313E">
        <w:rPr>
          <w:rFonts w:ascii="Times New Roman" w:hAnsi="Times New Roman"/>
        </w:rPr>
        <w:t xml:space="preserve"> </w:t>
      </w:r>
      <w:r w:rsidR="00004DBC">
        <w:rPr>
          <w:rFonts w:ascii="Times New Roman" w:hAnsi="Times New Roman"/>
        </w:rPr>
        <w:t>(</w:t>
      </w:r>
      <w:r w:rsidR="00004DBC" w:rsidRPr="00472498">
        <w:rPr>
          <w:rFonts w:ascii="Times New Roman" w:hAnsi="Times New Roman"/>
          <w:i/>
        </w:rPr>
        <w:t>E</w:t>
      </w:r>
      <w:r w:rsidR="00004DBC">
        <w:rPr>
          <w:rFonts w:ascii="Times New Roman" w:hAnsi="Times New Roman"/>
          <w:i/>
          <w:vertAlign w:val="subscript"/>
        </w:rPr>
        <w:t>D</w:t>
      </w:r>
      <w:r w:rsidR="00004DBC">
        <w:rPr>
          <w:rFonts w:ascii="Times New Roman" w:hAnsi="Times New Roman"/>
        </w:rPr>
        <w:t xml:space="preserve"> = 0.88 95% CI: -0.59, 2.35, z = 1.17, p = 0.24) </w:t>
      </w:r>
      <w:r w:rsidR="00DE313E">
        <w:rPr>
          <w:rFonts w:ascii="Times New Roman" w:hAnsi="Times New Roman"/>
        </w:rPr>
        <w:t>(</w:t>
      </w:r>
      <w:r w:rsidR="00DE313E" w:rsidRPr="0006788B">
        <w:rPr>
          <w:rFonts w:ascii="Times New Roman" w:hAnsi="Times New Roman"/>
        </w:rPr>
        <w:t>Table</w:t>
      </w:r>
      <w:r w:rsidR="00DF23A7">
        <w:rPr>
          <w:rFonts w:ascii="Times New Roman" w:hAnsi="Times New Roman"/>
        </w:rPr>
        <w:t>s</w:t>
      </w:r>
      <w:r w:rsidR="00DE313E" w:rsidRPr="0006788B">
        <w:rPr>
          <w:rFonts w:ascii="Times New Roman" w:hAnsi="Times New Roman"/>
        </w:rPr>
        <w:t xml:space="preserve"> S</w:t>
      </w:r>
      <w:r w:rsidR="00531096" w:rsidRPr="0006788B">
        <w:rPr>
          <w:rFonts w:ascii="Times New Roman" w:hAnsi="Times New Roman"/>
        </w:rPr>
        <w:t>3</w:t>
      </w:r>
      <w:r w:rsidR="0006788B">
        <w:rPr>
          <w:rFonts w:ascii="Times New Roman" w:hAnsi="Times New Roman"/>
        </w:rPr>
        <w:t>.7, S3.8, Fig S3.5</w:t>
      </w:r>
      <w:r w:rsidR="00DE313E">
        <w:rPr>
          <w:rFonts w:ascii="Times New Roman" w:hAnsi="Times New Roman"/>
        </w:rPr>
        <w:t>)</w:t>
      </w:r>
      <w:r w:rsidR="006E25DC">
        <w:rPr>
          <w:rFonts w:ascii="Times New Roman" w:hAnsi="Times New Roman"/>
        </w:rPr>
        <w:t xml:space="preserve">. </w:t>
      </w:r>
      <w:r w:rsidR="00D7069C">
        <w:rPr>
          <w:rFonts w:ascii="Times New Roman" w:hAnsi="Times New Roman"/>
        </w:rPr>
        <w:t>Copepod density declined with temperature (</w:t>
      </w:r>
      <w:r w:rsidR="00D7069C" w:rsidRPr="00472498">
        <w:rPr>
          <w:rFonts w:ascii="Times New Roman" w:hAnsi="Times New Roman"/>
          <w:i/>
        </w:rPr>
        <w:t>E</w:t>
      </w:r>
      <w:r w:rsidR="00D7069C">
        <w:rPr>
          <w:rFonts w:ascii="Times New Roman" w:hAnsi="Times New Roman"/>
          <w:i/>
          <w:vertAlign w:val="subscript"/>
        </w:rPr>
        <w:t>C</w:t>
      </w:r>
      <w:r w:rsidR="00D7069C">
        <w:rPr>
          <w:rFonts w:ascii="Times New Roman" w:hAnsi="Times New Roman"/>
        </w:rPr>
        <w:t xml:space="preserve"> = 2.21, z = 3.12, p = 0.002), and not in response to predation (best model did not include a predation term, Tables S3.4, S3.5). </w:t>
      </w:r>
      <w:r w:rsidR="00EF5004">
        <w:rPr>
          <w:rFonts w:ascii="Times New Roman" w:hAnsi="Times New Roman"/>
        </w:rPr>
        <w:t>W</w:t>
      </w:r>
      <w:r w:rsidR="006E25DC" w:rsidRPr="00627E24">
        <w:rPr>
          <w:rFonts w:ascii="Times New Roman" w:hAnsi="Times New Roman"/>
        </w:rPr>
        <w:t>e observed no signi</w:t>
      </w:r>
      <w:r w:rsidR="00B21731" w:rsidRPr="00627E24">
        <w:rPr>
          <w:rFonts w:ascii="Times New Roman" w:hAnsi="Times New Roman"/>
        </w:rPr>
        <w:t xml:space="preserve">ficant effect of temperature </w:t>
      </w:r>
      <w:r w:rsidR="00EF5004">
        <w:rPr>
          <w:rFonts w:ascii="Times New Roman" w:hAnsi="Times New Roman"/>
        </w:rPr>
        <w:t>or</w:t>
      </w:r>
      <w:r w:rsidR="003931A9" w:rsidRPr="00627E24">
        <w:rPr>
          <w:rFonts w:ascii="Times New Roman" w:hAnsi="Times New Roman"/>
        </w:rPr>
        <w:t xml:space="preserve"> </w:t>
      </w:r>
      <w:r w:rsidR="00B20C1A">
        <w:rPr>
          <w:rFonts w:ascii="Times New Roman" w:hAnsi="Times New Roman"/>
        </w:rPr>
        <w:t>predation</w:t>
      </w:r>
      <w:r w:rsidR="00EF5004">
        <w:rPr>
          <w:rFonts w:ascii="Times New Roman" w:hAnsi="Times New Roman"/>
        </w:rPr>
        <w:t xml:space="preserve"> on the total zooplankton community</w:t>
      </w:r>
      <w:r w:rsidR="00D95CCE">
        <w:rPr>
          <w:rFonts w:ascii="Times New Roman" w:hAnsi="Times New Roman"/>
        </w:rPr>
        <w:t xml:space="preserve"> </w:t>
      </w:r>
      <w:commentRangeStart w:id="645"/>
      <w:r w:rsidR="00D95CCE">
        <w:rPr>
          <w:rFonts w:ascii="Times New Roman" w:hAnsi="Times New Roman"/>
        </w:rPr>
        <w:t>body size distribution</w:t>
      </w:r>
      <w:r w:rsidR="003931A9">
        <w:rPr>
          <w:rFonts w:ascii="Times New Roman" w:hAnsi="Times New Roman"/>
        </w:rPr>
        <w:t xml:space="preserve"> </w:t>
      </w:r>
      <w:commentRangeEnd w:id="645"/>
      <w:r w:rsidR="00373173">
        <w:rPr>
          <w:rStyle w:val="CommentReference"/>
          <w:lang w:val="de-DE"/>
        </w:rPr>
        <w:commentReference w:id="645"/>
      </w:r>
      <w:r w:rsidR="003931A9">
        <w:rPr>
          <w:rFonts w:ascii="Times New Roman" w:hAnsi="Times New Roman"/>
        </w:rPr>
        <w:t>(</w:t>
      </w:r>
      <w:r w:rsidR="00D95CCE">
        <w:rPr>
          <w:rFonts w:ascii="Times New Roman" w:hAnsi="Times New Roman"/>
        </w:rPr>
        <w:t xml:space="preserve">model estimated </w:t>
      </w:r>
      <w:r w:rsidR="00A22340">
        <w:rPr>
          <w:rFonts w:ascii="Times New Roman" w:hAnsi="Times New Roman"/>
        </w:rPr>
        <w:t xml:space="preserve">mean </w:t>
      </w:r>
      <w:r w:rsidR="00EF5004" w:rsidRPr="00EF5004">
        <w:rPr>
          <w:rFonts w:ascii="Times New Roman" w:hAnsi="Times New Roman"/>
          <w:i/>
        </w:rPr>
        <w:t>Daphnia</w:t>
      </w:r>
      <w:r w:rsidR="00EF5004">
        <w:rPr>
          <w:rFonts w:ascii="Times New Roman" w:hAnsi="Times New Roman"/>
        </w:rPr>
        <w:t xml:space="preserve"> </w:t>
      </w:r>
      <w:commentRangeStart w:id="646"/>
      <w:r w:rsidR="00A22340">
        <w:rPr>
          <w:rFonts w:ascii="Times New Roman" w:hAnsi="Times New Roman"/>
        </w:rPr>
        <w:t xml:space="preserve">body size was </w:t>
      </w:r>
      <w:r w:rsidR="007120FA">
        <w:rPr>
          <w:rFonts w:ascii="Times New Roman" w:hAnsi="Times New Roman"/>
        </w:rPr>
        <w:t>0.83</w:t>
      </w:r>
      <w:r w:rsidR="00E26764">
        <w:rPr>
          <w:rFonts w:ascii="Times New Roman" w:hAnsi="Times New Roman"/>
        </w:rPr>
        <w:t xml:space="preserve"> </w:t>
      </w:r>
      <w:commentRangeEnd w:id="646"/>
      <w:r w:rsidR="0023308C">
        <w:rPr>
          <w:rStyle w:val="CommentReference"/>
          <w:lang w:val="de-DE"/>
        </w:rPr>
        <w:commentReference w:id="646"/>
      </w:r>
      <w:r w:rsidR="00E26764">
        <w:rPr>
          <w:rFonts w:ascii="Times New Roman" w:hAnsi="Times New Roman"/>
        </w:rPr>
        <w:t>cm</w:t>
      </w:r>
      <w:r w:rsidR="00EF5004">
        <w:rPr>
          <w:rFonts w:ascii="Times New Roman" w:hAnsi="Times New Roman"/>
        </w:rPr>
        <w:t xml:space="preserve"> 95% CI: 0.79-</w:t>
      </w:r>
      <w:ins w:id="647" w:author="Mary O'Connor" w:date="2018-09-18T10:32:00Z">
        <w:r w:rsidR="008B4B99">
          <w:rPr>
            <w:rFonts w:ascii="Times New Roman" w:hAnsi="Times New Roman"/>
          </w:rPr>
          <w:t>0</w:t>
        </w:r>
      </w:ins>
      <w:del w:id="648" w:author="Mary O'Connor" w:date="2018-09-18T10:32:00Z">
        <w:r w:rsidR="00EF5004" w:rsidDel="008B4B99">
          <w:rPr>
            <w:rFonts w:ascii="Times New Roman" w:hAnsi="Times New Roman"/>
          </w:rPr>
          <w:delText>8</w:delText>
        </w:r>
      </w:del>
      <w:r w:rsidR="00EF5004">
        <w:rPr>
          <w:rFonts w:ascii="Times New Roman" w:hAnsi="Times New Roman"/>
        </w:rPr>
        <w:t>.88</w:t>
      </w:r>
      <w:r w:rsidR="00A22340">
        <w:rPr>
          <w:rFonts w:ascii="Times New Roman" w:hAnsi="Times New Roman"/>
        </w:rPr>
        <w:t>, and</w:t>
      </w:r>
      <w:r w:rsidR="00A22340" w:rsidRPr="00A22340">
        <w:rPr>
          <w:rFonts w:ascii="Times New Roman" w:hAnsi="Times New Roman"/>
        </w:rPr>
        <w:t xml:space="preserve"> </w:t>
      </w:r>
      <w:r w:rsidR="00EF5004">
        <w:rPr>
          <w:rFonts w:ascii="Times New Roman" w:hAnsi="Times New Roman"/>
        </w:rPr>
        <w:t xml:space="preserve">mean copepod size was </w:t>
      </w:r>
      <w:r w:rsidR="00EF5004" w:rsidRPr="000B33D3">
        <w:rPr>
          <w:rFonts w:ascii="Times New Roman" w:hAnsi="Times New Roman"/>
        </w:rPr>
        <w:t>0.54</w:t>
      </w:r>
      <w:r w:rsidR="00E26764">
        <w:rPr>
          <w:rFonts w:ascii="Times New Roman" w:hAnsi="Times New Roman"/>
        </w:rPr>
        <w:t xml:space="preserve"> cm</w:t>
      </w:r>
      <w:r w:rsidR="00EF5004" w:rsidRPr="000B33D3">
        <w:rPr>
          <w:rFonts w:ascii="Times New Roman" w:hAnsi="Times New Roman"/>
        </w:rPr>
        <w:t xml:space="preserve"> </w:t>
      </w:r>
      <w:r w:rsidR="00A22340" w:rsidRPr="000B33D3">
        <w:rPr>
          <w:rFonts w:ascii="Times New Roman" w:hAnsi="Times New Roman"/>
          <w:u w:val="single"/>
        </w:rPr>
        <w:t>+</w:t>
      </w:r>
      <w:r w:rsidR="00A22340" w:rsidRPr="000B33D3">
        <w:rPr>
          <w:rFonts w:ascii="Times New Roman" w:hAnsi="Times New Roman"/>
        </w:rPr>
        <w:t xml:space="preserve"> </w:t>
      </w:r>
      <w:r w:rsidR="00EF5004">
        <w:rPr>
          <w:rFonts w:ascii="Times New Roman" w:hAnsi="Times New Roman"/>
        </w:rPr>
        <w:t>95% CI: 0.52-0.57</w:t>
      </w:r>
      <w:r w:rsidR="00B20C1A">
        <w:rPr>
          <w:rFonts w:ascii="Times New Roman" w:hAnsi="Times New Roman"/>
        </w:rPr>
        <w:t xml:space="preserve">; </w:t>
      </w:r>
      <w:r w:rsidR="0006788B" w:rsidRPr="00B20C1A">
        <w:rPr>
          <w:rFonts w:ascii="Times New Roman" w:hAnsi="Times New Roman"/>
        </w:rPr>
        <w:t>Fig S3.8</w:t>
      </w:r>
      <w:r w:rsidR="003931A9">
        <w:rPr>
          <w:rFonts w:ascii="Times New Roman" w:hAnsi="Times New Roman"/>
        </w:rPr>
        <w:t>)</w:t>
      </w:r>
      <w:r w:rsidR="006E25DC">
        <w:rPr>
          <w:rFonts w:ascii="Times New Roman" w:hAnsi="Times New Roman"/>
        </w:rPr>
        <w:t xml:space="preserve">. </w:t>
      </w:r>
    </w:p>
    <w:p w14:paraId="374A6F4D" w14:textId="442E3A6A" w:rsidR="0005406A" w:rsidRPr="00FB11DF" w:rsidRDefault="00624EF5" w:rsidP="00B13135">
      <w:pPr>
        <w:widowControl w:val="0"/>
        <w:autoSpaceDE w:val="0"/>
        <w:autoSpaceDN w:val="0"/>
        <w:adjustRightInd w:val="0"/>
        <w:spacing w:after="0" w:line="480" w:lineRule="auto"/>
        <w:ind w:firstLine="708"/>
        <w:rPr>
          <w:rFonts w:ascii="Times New Roman" w:hAnsi="Times New Roman"/>
        </w:rPr>
      </w:pPr>
      <w:r>
        <w:rPr>
          <w:rFonts w:ascii="Times New Roman" w:hAnsi="Times New Roman"/>
        </w:rPr>
        <w:lastRenderedPageBreak/>
        <w:t>T</w:t>
      </w:r>
      <w:r w:rsidR="00AA3623">
        <w:rPr>
          <w:rFonts w:ascii="Times New Roman" w:hAnsi="Times New Roman"/>
        </w:rPr>
        <w:t>he</w:t>
      </w:r>
      <w:r w:rsidR="005F0278">
        <w:rPr>
          <w:rFonts w:ascii="Times New Roman" w:hAnsi="Times New Roman"/>
        </w:rPr>
        <w:t xml:space="preserve"> strength of the trophic cascade</w:t>
      </w:r>
      <w:r w:rsidR="00B91729">
        <w:rPr>
          <w:rFonts w:ascii="Times New Roman" w:hAnsi="Times New Roman"/>
        </w:rPr>
        <w:t xml:space="preserve"> on phytoplankton </w:t>
      </w:r>
      <w:r w:rsidR="00342069">
        <w:rPr>
          <w:rFonts w:ascii="Times New Roman" w:hAnsi="Times New Roman"/>
        </w:rPr>
        <w:t>biomass</w:t>
      </w:r>
      <w:r w:rsidR="005F0278">
        <w:rPr>
          <w:rFonts w:ascii="Times New Roman" w:hAnsi="Times New Roman"/>
        </w:rPr>
        <w:t xml:space="preserve"> </w:t>
      </w:r>
      <w:r w:rsidR="00AA3623">
        <w:rPr>
          <w:rFonts w:ascii="Times New Roman" w:hAnsi="Times New Roman"/>
        </w:rPr>
        <w:t>increased with temperature</w:t>
      </w:r>
      <w:r w:rsidR="00B91729">
        <w:rPr>
          <w:rFonts w:ascii="Times New Roman" w:hAnsi="Times New Roman"/>
        </w:rPr>
        <w:t xml:space="preserve"> (Fig 3A</w:t>
      </w:r>
      <w:r w:rsidR="006F1666">
        <w:rPr>
          <w:rFonts w:ascii="Times New Roman" w:hAnsi="Times New Roman"/>
        </w:rPr>
        <w:t>)</w:t>
      </w:r>
      <w:r>
        <w:rPr>
          <w:rFonts w:ascii="Times New Roman" w:hAnsi="Times New Roman"/>
        </w:rPr>
        <w:t>. We base this conclusion on</w:t>
      </w:r>
      <w:r w:rsidR="00AA3623">
        <w:rPr>
          <w:rFonts w:ascii="Times New Roman" w:hAnsi="Times New Roman"/>
        </w:rPr>
        <w:t xml:space="preserve"> statistical support for the best model</w:t>
      </w:r>
      <w:r w:rsidR="0068011F">
        <w:rPr>
          <w:rFonts w:ascii="Times New Roman" w:hAnsi="Times New Roman"/>
        </w:rPr>
        <w:t xml:space="preserve"> </w:t>
      </w:r>
      <w:r>
        <w:rPr>
          <w:rFonts w:ascii="Times New Roman" w:hAnsi="Times New Roman"/>
        </w:rPr>
        <w:t xml:space="preserve">of phytoplankton </w:t>
      </w:r>
      <w:r w:rsidR="00F04389">
        <w:rPr>
          <w:rFonts w:ascii="Times New Roman" w:hAnsi="Times New Roman"/>
        </w:rPr>
        <w:t>biomass (</w:t>
      </w:r>
      <w:r w:rsidRPr="002B5C7C">
        <w:rPr>
          <w:rFonts w:ascii="Times New Roman" w:hAnsi="Times New Roman"/>
          <w:i/>
          <w:lang w:val="en-US"/>
        </w:rPr>
        <w:t>M</w:t>
      </w:r>
      <w:r w:rsidRPr="002B5C7C">
        <w:rPr>
          <w:rFonts w:ascii="Times New Roman" w:hAnsi="Times New Roman"/>
          <w:i/>
          <w:vertAlign w:val="subscript"/>
          <w:lang w:val="en-US"/>
        </w:rPr>
        <w:t>P</w:t>
      </w:r>
      <w:r>
        <w:rPr>
          <w:rFonts w:ascii="Times New Roman" w:hAnsi="Times New Roman"/>
        </w:rPr>
        <w:t>)</w:t>
      </w:r>
      <w:r>
        <w:rPr>
          <w:rFonts w:ascii="Times New Roman" w:hAnsi="Times New Roman"/>
          <w:lang w:val="en-US"/>
        </w:rPr>
        <w:t xml:space="preserve">, estimated as chlorophyll </w:t>
      </w:r>
      <w:r w:rsidRPr="003812F7">
        <w:rPr>
          <w:rFonts w:ascii="Times New Roman" w:hAnsi="Times New Roman"/>
          <w:i/>
          <w:lang w:val="en-US"/>
        </w:rPr>
        <w:t>a</w:t>
      </w:r>
      <w:r>
        <w:rPr>
          <w:rFonts w:ascii="Times New Roman" w:hAnsi="Times New Roman"/>
          <w:lang w:val="en-US"/>
        </w:rPr>
        <w:t xml:space="preserve"> concentration,</w:t>
      </w:r>
      <w:r>
        <w:rPr>
          <w:rFonts w:ascii="Times New Roman" w:hAnsi="Times New Roman"/>
        </w:rPr>
        <w:t xml:space="preserve"> </w:t>
      </w:r>
      <w:r w:rsidR="00AA3623">
        <w:rPr>
          <w:rFonts w:ascii="Times New Roman" w:hAnsi="Times New Roman"/>
        </w:rPr>
        <w:t xml:space="preserve">that included a temperature*trophic level interaction term </w:t>
      </w:r>
      <w:r w:rsidR="0068011F">
        <w:rPr>
          <w:rFonts w:ascii="Times New Roman" w:hAnsi="Times New Roman"/>
        </w:rPr>
        <w:t>(</w:t>
      </w:r>
      <w:r w:rsidR="0068011F" w:rsidRPr="002B5C7C">
        <w:rPr>
          <w:rFonts w:ascii="Times New Roman" w:hAnsi="Times New Roman"/>
          <w:lang w:val="en-US"/>
        </w:rPr>
        <w:t>Table</w:t>
      </w:r>
      <w:r w:rsidR="0068011F">
        <w:rPr>
          <w:rFonts w:ascii="Times New Roman" w:hAnsi="Times New Roman"/>
          <w:lang w:val="en-US"/>
        </w:rPr>
        <w:t xml:space="preserve"> 1</w:t>
      </w:r>
      <w:r w:rsidR="00AA3623">
        <w:rPr>
          <w:rFonts w:ascii="Times New Roman" w:hAnsi="Times New Roman"/>
        </w:rPr>
        <w:t xml:space="preserve">) and the pattern in which the </w:t>
      </w:r>
      <w:proofErr w:type="spellStart"/>
      <w:r w:rsidR="00AA3623">
        <w:rPr>
          <w:rFonts w:ascii="Times New Roman" w:hAnsi="Times New Roman"/>
        </w:rPr>
        <w:t>algae+grazer</w:t>
      </w:r>
      <w:proofErr w:type="spellEnd"/>
      <w:r w:rsidR="00F0542B">
        <w:rPr>
          <w:rFonts w:ascii="Times New Roman" w:hAnsi="Times New Roman"/>
        </w:rPr>
        <w:t xml:space="preserve"> (AG)</w:t>
      </w:r>
      <w:r w:rsidR="00AA3623">
        <w:rPr>
          <w:rFonts w:ascii="Times New Roman" w:hAnsi="Times New Roman"/>
        </w:rPr>
        <w:t xml:space="preserve"> ecosystems diverged from other trophic treatments</w:t>
      </w:r>
      <w:r w:rsidR="00F0542B">
        <w:rPr>
          <w:rFonts w:ascii="Times New Roman" w:hAnsi="Times New Roman"/>
        </w:rPr>
        <w:t xml:space="preserve"> (A and AGP)</w:t>
      </w:r>
      <w:r w:rsidR="007F5FF7">
        <w:rPr>
          <w:rFonts w:ascii="Times New Roman" w:hAnsi="Times New Roman"/>
        </w:rPr>
        <w:t xml:space="preserve"> at warmer temperatures (Fig 3</w:t>
      </w:r>
      <w:r w:rsidR="00342069">
        <w:rPr>
          <w:rFonts w:ascii="Times New Roman" w:hAnsi="Times New Roman"/>
        </w:rPr>
        <w:t>A</w:t>
      </w:r>
      <w:r w:rsidR="00B91729">
        <w:rPr>
          <w:rFonts w:ascii="Times New Roman" w:hAnsi="Times New Roman"/>
        </w:rPr>
        <w:t>i-iii</w:t>
      </w:r>
      <w:r w:rsidR="00AA3623">
        <w:rPr>
          <w:rFonts w:ascii="Times New Roman" w:hAnsi="Times New Roman"/>
        </w:rPr>
        <w:t>)</w:t>
      </w:r>
      <w:r w:rsidR="004E662C">
        <w:rPr>
          <w:rFonts w:ascii="Times New Roman" w:hAnsi="Times New Roman"/>
        </w:rPr>
        <w:t xml:space="preserve">. </w:t>
      </w:r>
      <w:r w:rsidR="007F5FF7">
        <w:rPr>
          <w:rFonts w:ascii="Times New Roman" w:hAnsi="Times New Roman"/>
        </w:rPr>
        <w:t xml:space="preserve">In the absence of </w:t>
      </w:r>
      <w:del w:id="649" w:author="Mary O'Connor" w:date="2018-09-18T10:28:00Z">
        <w:r w:rsidR="007F5FF7" w:rsidDel="0023470C">
          <w:rPr>
            <w:rFonts w:ascii="Times New Roman" w:hAnsi="Times New Roman"/>
          </w:rPr>
          <w:delText>consumers</w:delText>
        </w:r>
      </w:del>
      <w:ins w:id="650" w:author="Mary O'Connor" w:date="2018-09-18T10:28:00Z">
        <w:r w:rsidR="0023470C">
          <w:rPr>
            <w:rFonts w:ascii="Times New Roman" w:hAnsi="Times New Roman"/>
          </w:rPr>
          <w:t>herbivores or predators</w:t>
        </w:r>
      </w:ins>
      <w:r w:rsidR="007F5FF7">
        <w:rPr>
          <w:rFonts w:ascii="Times New Roman" w:hAnsi="Times New Roman"/>
        </w:rPr>
        <w:t>, p</w:t>
      </w:r>
      <w:r w:rsidR="0005406A">
        <w:rPr>
          <w:rFonts w:ascii="Times New Roman" w:hAnsi="Times New Roman"/>
        </w:rPr>
        <w:t xml:space="preserve">hytoplankton </w:t>
      </w:r>
      <w:r w:rsidR="00F04389">
        <w:rPr>
          <w:rFonts w:ascii="Times New Roman" w:hAnsi="Times New Roman"/>
        </w:rPr>
        <w:t xml:space="preserve">biomass </w:t>
      </w:r>
      <w:r w:rsidR="0005406A">
        <w:rPr>
          <w:rFonts w:ascii="Times New Roman" w:hAnsi="Times New Roman"/>
        </w:rPr>
        <w:t>declined with increasing temperature</w:t>
      </w:r>
      <w:r w:rsidR="00342069">
        <w:rPr>
          <w:rFonts w:ascii="Times New Roman" w:hAnsi="Times New Roman"/>
        </w:rPr>
        <w:t xml:space="preserve"> (Fig 3Ai)</w:t>
      </w:r>
      <w:r w:rsidR="007F5FF7">
        <w:rPr>
          <w:rFonts w:ascii="Times New Roman" w:hAnsi="Times New Roman"/>
        </w:rPr>
        <w:t>, indicated by the inclusion of a main effect of temperature in the best model (Table 1) and an estimate for the activation energy that does not overlap with 0</w:t>
      </w:r>
      <w:r w:rsidR="00AA3623">
        <w:rPr>
          <w:rFonts w:ascii="Times New Roman" w:hAnsi="Times New Roman"/>
        </w:rPr>
        <w:t xml:space="preserve"> </w:t>
      </w:r>
      <w:r w:rsidR="0005406A">
        <w:rPr>
          <w:rFonts w:ascii="Times New Roman" w:hAnsi="Times New Roman"/>
        </w:rPr>
        <w:t>(</w:t>
      </w:r>
      <w:r w:rsidR="006F1666">
        <w:rPr>
          <w:rFonts w:ascii="Times New Roman" w:hAnsi="Times New Roman"/>
        </w:rPr>
        <w:t>Fig. 3</w:t>
      </w:r>
      <w:r w:rsidR="006F1666" w:rsidRPr="00B91729">
        <w:rPr>
          <w:rFonts w:ascii="Times New Roman" w:hAnsi="Times New Roman"/>
        </w:rPr>
        <w:t>A</w:t>
      </w:r>
      <w:r w:rsidR="00342069">
        <w:rPr>
          <w:rFonts w:ascii="Times New Roman" w:hAnsi="Times New Roman"/>
        </w:rPr>
        <w:t>i</w:t>
      </w:r>
      <w:r w:rsidR="00AA3623">
        <w:rPr>
          <w:rFonts w:ascii="Times New Roman" w:hAnsi="Times New Roman"/>
        </w:rPr>
        <w:t xml:space="preserve">). </w:t>
      </w:r>
      <w:r w:rsidR="007F5FF7">
        <w:rPr>
          <w:rFonts w:ascii="Times New Roman" w:hAnsi="Times New Roman"/>
        </w:rPr>
        <w:t>T</w:t>
      </w:r>
      <w:r w:rsidR="00AA3623">
        <w:rPr>
          <w:rFonts w:ascii="Times New Roman" w:hAnsi="Times New Roman"/>
        </w:rPr>
        <w:t xml:space="preserve">his decline </w:t>
      </w:r>
      <w:r w:rsidR="0005406A">
        <w:rPr>
          <w:rFonts w:ascii="Times New Roman" w:hAnsi="Times New Roman"/>
          <w:lang w:val="en-US"/>
        </w:rPr>
        <w:t>with increasing temperature</w:t>
      </w:r>
      <w:r w:rsidR="00AA3623">
        <w:rPr>
          <w:rFonts w:ascii="Times New Roman" w:hAnsi="Times New Roman"/>
          <w:lang w:val="en-US"/>
        </w:rPr>
        <w:t xml:space="preserve"> was much stronger</w:t>
      </w:r>
      <w:r w:rsidR="0005406A">
        <w:rPr>
          <w:rFonts w:ascii="Times New Roman" w:hAnsi="Times New Roman"/>
          <w:lang w:val="en-US"/>
        </w:rPr>
        <w:t xml:space="preserve"> </w:t>
      </w:r>
      <w:r w:rsidR="0005406A">
        <w:rPr>
          <w:rFonts w:ascii="Times New Roman" w:hAnsi="Times New Roman"/>
        </w:rPr>
        <w:t xml:space="preserve">in algae-grazer (predator-free) communities, </w:t>
      </w:r>
      <w:r>
        <w:rPr>
          <w:rFonts w:ascii="Times New Roman" w:hAnsi="Times New Roman"/>
        </w:rPr>
        <w:t xml:space="preserve">with a </w:t>
      </w:r>
      <w:r w:rsidR="0091477A">
        <w:rPr>
          <w:rFonts w:ascii="Times New Roman" w:hAnsi="Times New Roman"/>
        </w:rPr>
        <w:t>decline</w:t>
      </w:r>
      <w:r w:rsidR="00C9773C">
        <w:rPr>
          <w:rFonts w:ascii="Times New Roman" w:hAnsi="Times New Roman"/>
        </w:rPr>
        <w:t xml:space="preserve"> over three orders of ma</w:t>
      </w:r>
      <w:r w:rsidR="00235D60">
        <w:rPr>
          <w:rFonts w:ascii="Times New Roman" w:hAnsi="Times New Roman"/>
        </w:rPr>
        <w:t>g</w:t>
      </w:r>
      <w:r w:rsidR="00C9773C">
        <w:rPr>
          <w:rFonts w:ascii="Times New Roman" w:hAnsi="Times New Roman"/>
        </w:rPr>
        <w:t>n</w:t>
      </w:r>
      <w:r w:rsidR="00235D60">
        <w:rPr>
          <w:rFonts w:ascii="Times New Roman" w:hAnsi="Times New Roman"/>
        </w:rPr>
        <w:t>itude</w:t>
      </w:r>
      <w:r w:rsidR="0091477A">
        <w:rPr>
          <w:rFonts w:ascii="Times New Roman" w:hAnsi="Times New Roman"/>
        </w:rPr>
        <w:t xml:space="preserve"> in phytoplankton </w:t>
      </w:r>
      <w:r w:rsidR="00B91729">
        <w:rPr>
          <w:rFonts w:ascii="Times New Roman" w:hAnsi="Times New Roman"/>
        </w:rPr>
        <w:t xml:space="preserve">biomass </w:t>
      </w:r>
      <w:r w:rsidR="0091477A">
        <w:rPr>
          <w:rFonts w:ascii="Times New Roman" w:hAnsi="Times New Roman"/>
        </w:rPr>
        <w:t xml:space="preserve">standing stock </w:t>
      </w:r>
      <w:r w:rsidR="007F5FF7">
        <w:rPr>
          <w:rFonts w:ascii="Times New Roman" w:hAnsi="Times New Roman"/>
        </w:rPr>
        <w:t xml:space="preserve">over the 10 </w:t>
      </w:r>
      <w:r w:rsidR="00B91729">
        <w:rPr>
          <w:rFonts w:ascii="Times New Roman" w:hAnsi="Times New Roman"/>
        </w:rPr>
        <w:t>°</w:t>
      </w:r>
      <w:r w:rsidR="007F5FF7">
        <w:rPr>
          <w:rFonts w:ascii="Times New Roman" w:hAnsi="Times New Roman"/>
        </w:rPr>
        <w:t>C</w:t>
      </w:r>
      <w:r w:rsidR="005F0278">
        <w:rPr>
          <w:rFonts w:ascii="Times New Roman" w:hAnsi="Times New Roman"/>
        </w:rPr>
        <w:t xml:space="preserve"> temperature</w:t>
      </w:r>
      <w:r w:rsidR="007F5FF7">
        <w:rPr>
          <w:rFonts w:ascii="Times New Roman" w:hAnsi="Times New Roman"/>
        </w:rPr>
        <w:t xml:space="preserve"> gradient</w:t>
      </w:r>
      <w:r w:rsidR="0091477A">
        <w:rPr>
          <w:rFonts w:ascii="Times New Roman" w:hAnsi="Times New Roman"/>
        </w:rPr>
        <w:t xml:space="preserve"> </w:t>
      </w:r>
      <w:r w:rsidR="00F04389">
        <w:rPr>
          <w:rFonts w:ascii="Times New Roman" w:hAnsi="Times New Roman"/>
        </w:rPr>
        <w:t>(</w:t>
      </w:r>
      <w:r w:rsidR="0091477A">
        <w:rPr>
          <w:rFonts w:ascii="Times New Roman" w:hAnsi="Times New Roman"/>
        </w:rPr>
        <w:t xml:space="preserve">Fig </w:t>
      </w:r>
      <w:r w:rsidR="00AA3623">
        <w:rPr>
          <w:rFonts w:ascii="Times New Roman" w:hAnsi="Times New Roman"/>
        </w:rPr>
        <w:t>3</w:t>
      </w:r>
      <w:r w:rsidR="00B91729" w:rsidRPr="00B91729">
        <w:rPr>
          <w:rFonts w:ascii="Times New Roman" w:hAnsi="Times New Roman"/>
        </w:rPr>
        <w:t>A</w:t>
      </w:r>
      <w:r w:rsidR="00B91729">
        <w:rPr>
          <w:rFonts w:ascii="Times New Roman" w:hAnsi="Times New Roman"/>
        </w:rPr>
        <w:t>i</w:t>
      </w:r>
      <w:r w:rsidR="0091477A" w:rsidRPr="00B91729">
        <w:rPr>
          <w:rFonts w:ascii="Times New Roman" w:hAnsi="Times New Roman"/>
        </w:rPr>
        <w:t>),</w:t>
      </w:r>
      <w:r w:rsidR="0091477A">
        <w:rPr>
          <w:rFonts w:ascii="Times New Roman" w:hAnsi="Times New Roman"/>
        </w:rPr>
        <w:t xml:space="preserve"> </w:t>
      </w:r>
      <w:r w:rsidR="0005406A">
        <w:rPr>
          <w:rFonts w:ascii="Times New Roman" w:hAnsi="Times New Roman"/>
        </w:rPr>
        <w:t>likely reflecting temperature dependent</w:t>
      </w:r>
      <w:r w:rsidR="0091477A">
        <w:rPr>
          <w:rFonts w:ascii="Times New Roman" w:hAnsi="Times New Roman"/>
        </w:rPr>
        <w:t xml:space="preserve"> grazing by zooplankton</w:t>
      </w:r>
      <w:r w:rsidR="0005406A" w:rsidRPr="002B5C7C">
        <w:rPr>
          <w:rFonts w:ascii="Times New Roman" w:hAnsi="Times New Roman"/>
        </w:rPr>
        <w:t xml:space="preserve">. </w:t>
      </w:r>
      <w:r w:rsidR="00112A6C">
        <w:rPr>
          <w:rFonts w:ascii="Times New Roman" w:hAnsi="Times New Roman"/>
        </w:rPr>
        <w:t xml:space="preserve">These results are most consistent with the </w:t>
      </w:r>
      <w:r w:rsidR="00F04389">
        <w:rPr>
          <w:rFonts w:ascii="Times New Roman" w:hAnsi="Times New Roman"/>
        </w:rPr>
        <w:t>‘</w:t>
      </w:r>
      <w:r w:rsidR="00327D7F">
        <w:rPr>
          <w:rFonts w:ascii="Times New Roman" w:hAnsi="Times New Roman"/>
        </w:rPr>
        <w:t>species interactions matter</w:t>
      </w:r>
      <w:r w:rsidR="00B921AA">
        <w:rPr>
          <w:rFonts w:ascii="Times New Roman" w:hAnsi="Times New Roman"/>
        </w:rPr>
        <w:t>’</w:t>
      </w:r>
      <w:r w:rsidR="00327D7F">
        <w:rPr>
          <w:rFonts w:ascii="Times New Roman" w:hAnsi="Times New Roman"/>
        </w:rPr>
        <w:t xml:space="preserve"> </w:t>
      </w:r>
      <w:r w:rsidR="00112A6C">
        <w:rPr>
          <w:rFonts w:ascii="Times New Roman" w:hAnsi="Times New Roman"/>
        </w:rPr>
        <w:t xml:space="preserve">hypothesis </w:t>
      </w:r>
      <w:r w:rsidR="00327D7F">
        <w:rPr>
          <w:rFonts w:ascii="Times New Roman" w:hAnsi="Times New Roman"/>
        </w:rPr>
        <w:t>(</w:t>
      </w:r>
      <w:r w:rsidR="00112A6C">
        <w:rPr>
          <w:rFonts w:ascii="Times New Roman" w:hAnsi="Times New Roman"/>
        </w:rPr>
        <w:t>Fig 1C</w:t>
      </w:r>
      <w:r w:rsidR="00327D7F">
        <w:rPr>
          <w:rFonts w:ascii="Times New Roman" w:hAnsi="Times New Roman"/>
        </w:rPr>
        <w:t>)</w:t>
      </w:r>
      <w:r w:rsidR="00342069">
        <w:rPr>
          <w:rFonts w:ascii="Times New Roman" w:hAnsi="Times New Roman"/>
        </w:rPr>
        <w:t xml:space="preserve"> for phytoplankton biomass</w:t>
      </w:r>
      <w:r w:rsidR="00112A6C">
        <w:rPr>
          <w:rFonts w:ascii="Times New Roman" w:hAnsi="Times New Roman"/>
        </w:rPr>
        <w:t xml:space="preserve">. </w:t>
      </w:r>
    </w:p>
    <w:p w14:paraId="3D9CAC2C" w14:textId="77777777" w:rsidR="00F95A51" w:rsidRDefault="00F95A51" w:rsidP="00F95A51">
      <w:pPr>
        <w:spacing w:line="480" w:lineRule="auto"/>
        <w:rPr>
          <w:rFonts w:ascii="Times New Roman" w:hAnsi="Times New Roman"/>
          <w:b/>
        </w:rPr>
      </w:pPr>
    </w:p>
    <w:p w14:paraId="6A8CCE97" w14:textId="7873AECC" w:rsidR="00B95CA6" w:rsidRDefault="00B95CA6" w:rsidP="00B95CA6">
      <w:pPr>
        <w:spacing w:after="0" w:line="480" w:lineRule="auto"/>
        <w:rPr>
          <w:rFonts w:ascii="Times New Roman" w:hAnsi="Times New Roman"/>
        </w:rPr>
      </w:pPr>
      <w:commentRangeStart w:id="651"/>
      <w:r w:rsidRPr="007C3C63">
        <w:rPr>
          <w:rFonts w:ascii="Times New Roman" w:hAnsi="Times New Roman"/>
          <w:b/>
        </w:rPr>
        <w:t xml:space="preserve">Figure </w:t>
      </w:r>
      <w:r>
        <w:rPr>
          <w:rFonts w:ascii="Times New Roman" w:hAnsi="Times New Roman"/>
          <w:b/>
        </w:rPr>
        <w:t>3</w:t>
      </w:r>
      <w:commentRangeEnd w:id="651"/>
      <w:r w:rsidR="00373173">
        <w:rPr>
          <w:rStyle w:val="CommentReference"/>
          <w:lang w:val="de-DE"/>
        </w:rPr>
        <w:commentReference w:id="651"/>
      </w:r>
      <w:r w:rsidRPr="007C3C63">
        <w:rPr>
          <w:rFonts w:ascii="Times New Roman" w:hAnsi="Times New Roman"/>
          <w:b/>
        </w:rPr>
        <w:t xml:space="preserve">: </w:t>
      </w:r>
      <w:r>
        <w:rPr>
          <w:rFonts w:ascii="Times New Roman" w:hAnsi="Times New Roman"/>
        </w:rPr>
        <w:t>T</w:t>
      </w:r>
      <w:commentRangeStart w:id="652"/>
      <w:r>
        <w:rPr>
          <w:rFonts w:ascii="Times New Roman" w:hAnsi="Times New Roman"/>
        </w:rPr>
        <w:t xml:space="preserve">he </w:t>
      </w:r>
      <w:commentRangeEnd w:id="652"/>
      <w:r w:rsidR="00AD39C4">
        <w:rPr>
          <w:rStyle w:val="CommentReference"/>
          <w:lang w:val="de-DE"/>
        </w:rPr>
        <w:commentReference w:id="652"/>
      </w:r>
      <w:r>
        <w:rPr>
          <w:rFonts w:ascii="Times New Roman" w:hAnsi="Times New Roman"/>
        </w:rPr>
        <w:t xml:space="preserve">effect of mean ecosystem temperature on A) phytoplankton biomass, B) net ecosystem productivity (NEP), and C)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xml:space="preserve">)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effects of temperature, modelled by equation 5 using</w:t>
      </w:r>
      <w:r w:rsidRPr="007C3C63">
        <w:rPr>
          <w:rFonts w:ascii="Times New Roman" w:hAnsi="Times New Roman"/>
        </w:rPr>
        <w:t xml:space="preserve"> hierarchical regressions fit to among</w:t>
      </w:r>
      <w:r>
        <w:rPr>
          <w:rFonts w:ascii="Times New Roman" w:hAnsi="Times New Roman"/>
        </w:rPr>
        <w:t>-ecosystem</w:t>
      </w:r>
      <w:r w:rsidRPr="007C3C63">
        <w:rPr>
          <w:rFonts w:ascii="Times New Roman" w:hAnsi="Times New Roman"/>
        </w:rPr>
        <w:t xml:space="preserve"> variation in temperature, after </w:t>
      </w:r>
      <w:proofErr w:type="gramStart"/>
      <w:r w:rsidRPr="007C3C63">
        <w:rPr>
          <w:rFonts w:ascii="Times New Roman" w:hAnsi="Times New Roman"/>
        </w:rPr>
        <w:t>taking into account</w:t>
      </w:r>
      <w:proofErr w:type="gramEnd"/>
      <w:r w:rsidRPr="007C3C63">
        <w:rPr>
          <w:rFonts w:ascii="Times New Roman" w:hAnsi="Times New Roman"/>
        </w:rPr>
        <w:t xml:space="preserve"> within-group variation temperature effects (light lines)</w:t>
      </w:r>
      <w:r>
        <w:rPr>
          <w:rFonts w:ascii="Times New Roman" w:hAnsi="Times New Roman"/>
        </w:rPr>
        <w:t xml:space="preserve"> </w:t>
      </w:r>
      <w:r w:rsidR="00C936FB">
        <w:rPr>
          <w:rFonts w:ascii="Times New Roman" w:hAnsi="Times New Roman"/>
        </w:rPr>
        <w:t>(Table 1</w:t>
      </w:r>
      <w:r w:rsidRPr="007C3C63">
        <w:rPr>
          <w:rFonts w:ascii="Times New Roman" w:hAnsi="Times New Roman"/>
        </w:rPr>
        <w:t>)</w:t>
      </w:r>
      <w:r>
        <w:rPr>
          <w:rFonts w:ascii="Times New Roman" w:hAnsi="Times New Roman"/>
        </w:rPr>
        <w:t>, and may be compared with predicted effects of temperature and species interactions depicted in Figure 1</w:t>
      </w:r>
      <w:r w:rsidRPr="007C3C63">
        <w:rPr>
          <w:rFonts w:ascii="Times New Roman" w:hAnsi="Times New Roman"/>
        </w:rPr>
        <w:t xml:space="preserve">. Activation </w:t>
      </w:r>
      <w:r w:rsidRPr="00774745">
        <w:rPr>
          <w:rFonts w:ascii="Times New Roman" w:hAnsi="Times New Roman"/>
        </w:rPr>
        <w:t>energies and confidence intervals estimated by best model or best model set (Table 1</w:t>
      </w:r>
      <w:r>
        <w:rPr>
          <w:rFonts w:ascii="Times New Roman" w:hAnsi="Times New Roman"/>
        </w:rPr>
        <w:t>, Supplementary Material 2</w:t>
      </w:r>
      <w:r w:rsidRPr="00774745">
        <w:rPr>
          <w:rFonts w:ascii="Times New Roman" w:hAnsi="Times New Roman"/>
        </w:rPr>
        <w:t>)</w:t>
      </w:r>
      <w:r>
        <w:rPr>
          <w:rFonts w:ascii="Times New Roman" w:hAnsi="Times New Roman"/>
        </w:rPr>
        <w:t>. Temperature in Celsius is shown for comparison only, models were fit to inverse temperature</w:t>
      </w:r>
      <w:r w:rsidRPr="00774745">
        <w:rPr>
          <w:rFonts w:ascii="Times New Roman" w:hAnsi="Times New Roman"/>
        </w:rPr>
        <w:t>.</w:t>
      </w:r>
      <w:r>
        <w:rPr>
          <w:rFonts w:ascii="Times New Roman" w:hAnsi="Times New Roman"/>
        </w:rPr>
        <w:t xml:space="preserve"> For clarity here, the three trophic treatments are separated into three rows of panels. Response variables were </w:t>
      </w:r>
      <w:r w:rsidRPr="007C3C63">
        <w:rPr>
          <w:rFonts w:ascii="Times New Roman" w:hAnsi="Times New Roman"/>
        </w:rPr>
        <w:t>estimated once per week</w:t>
      </w:r>
      <w:ins w:id="653" w:author="Mary O'Connor" w:date="2018-10-29T11:26:00Z">
        <w:r w:rsidR="002417C5">
          <w:rPr>
            <w:rFonts w:ascii="Times New Roman" w:hAnsi="Times New Roman"/>
          </w:rPr>
          <w:t xml:space="preserve"> for 9 weeks</w:t>
        </w:r>
      </w:ins>
      <w:r w:rsidRPr="007C3C63">
        <w:rPr>
          <w:rFonts w:ascii="Times New Roman" w:hAnsi="Times New Roman"/>
        </w:rPr>
        <w:t xml:space="preserve"> </w:t>
      </w:r>
      <w:del w:id="654" w:author="Mary O'Connor" w:date="2018-10-29T11:26:00Z">
        <w:r w:rsidRPr="007C3C63" w:rsidDel="002417C5">
          <w:rPr>
            <w:rFonts w:ascii="Times New Roman" w:hAnsi="Times New Roman"/>
          </w:rPr>
          <w:delText xml:space="preserve">(for 6 weeks post bloom) </w:delText>
        </w:r>
      </w:del>
      <w:r w:rsidRPr="007C3C63">
        <w:rPr>
          <w:rFonts w:ascii="Times New Roman" w:hAnsi="Times New Roman"/>
        </w:rPr>
        <w:t xml:space="preserve">in each replicate ecosystem (n = 30). For </w:t>
      </w:r>
      <w:r w:rsidRPr="007C3C63">
        <w:rPr>
          <w:rFonts w:ascii="Times New Roman" w:hAnsi="Times New Roman"/>
        </w:rPr>
        <w:lastRenderedPageBreak/>
        <w:t>each ecosystem</w:t>
      </w:r>
      <w:r>
        <w:rPr>
          <w:rFonts w:ascii="Times New Roman" w:hAnsi="Times New Roman"/>
        </w:rPr>
        <w:t xml:space="preserve"> (shade of grey),</w:t>
      </w:r>
      <w:r w:rsidRPr="007C3C63">
        <w:rPr>
          <w:rFonts w:ascii="Times New Roman" w:hAnsi="Times New Roman"/>
        </w:rPr>
        <w:t xml:space="preserve"> 6 points are shown</w:t>
      </w:r>
      <w:r>
        <w:rPr>
          <w:rFonts w:ascii="Times New Roman" w:hAnsi="Times New Roman"/>
        </w:rPr>
        <w:t xml:space="preserve">, one point for each week (symbols). </w:t>
      </w:r>
      <w:r w:rsidRPr="007C3C63">
        <w:rPr>
          <w:rFonts w:ascii="Times New Roman" w:hAnsi="Times New Roman"/>
        </w:rPr>
        <w:t>Temperatures withi</w:t>
      </w:r>
      <w:r>
        <w:rPr>
          <w:rFonts w:ascii="Times New Roman" w:hAnsi="Times New Roman"/>
        </w:rPr>
        <w:t>n tanks declined over time (Fig</w:t>
      </w:r>
      <w:r w:rsidRPr="007C3C63">
        <w:rPr>
          <w:rFonts w:ascii="Times New Roman" w:hAnsi="Times New Roman"/>
        </w:rPr>
        <w:t xml:space="preserve"> </w:t>
      </w:r>
      <w:r>
        <w:rPr>
          <w:rFonts w:ascii="Times New Roman" w:hAnsi="Times New Roman"/>
        </w:rPr>
        <w:t>S</w:t>
      </w:r>
      <w:r w:rsidRPr="006849A2">
        <w:rPr>
          <w:rFonts w:ascii="Times New Roman" w:hAnsi="Times New Roman"/>
        </w:rPr>
        <w:t>1</w:t>
      </w:r>
      <w:r>
        <w:rPr>
          <w:rFonts w:ascii="Times New Roman" w:hAnsi="Times New Roman"/>
        </w:rPr>
        <w:t>.1</w:t>
      </w:r>
      <w:r w:rsidRPr="006849A2">
        <w:rPr>
          <w:rFonts w:ascii="Times New Roman" w:hAnsi="Times New Roman"/>
        </w:rPr>
        <w:t>C</w:t>
      </w:r>
      <w:r w:rsidRPr="007C3C63">
        <w:rPr>
          <w:rFonts w:ascii="Times New Roman" w:hAnsi="Times New Roman"/>
        </w:rPr>
        <w:t xml:space="preserve">). </w:t>
      </w:r>
    </w:p>
    <w:p w14:paraId="34C60CA0" w14:textId="77777777" w:rsidR="00B95CA6" w:rsidRDefault="00B95CA6" w:rsidP="00F95A51">
      <w:pPr>
        <w:spacing w:line="480" w:lineRule="auto"/>
        <w:rPr>
          <w:rFonts w:ascii="Times New Roman" w:hAnsi="Times New Roman"/>
          <w:b/>
        </w:rPr>
      </w:pPr>
    </w:p>
    <w:p w14:paraId="6A1F28BD" w14:textId="54CC1217" w:rsidR="009A7164" w:rsidRPr="003812F7" w:rsidRDefault="009A7164" w:rsidP="009A7164">
      <w:pPr>
        <w:spacing w:line="480" w:lineRule="auto"/>
        <w:rPr>
          <w:ins w:id="655" w:author="Mary O'Connor" w:date="2018-10-17T19:11:00Z"/>
          <w:rFonts w:ascii="Times New Roman" w:hAnsi="Times New Roman"/>
          <w:b/>
        </w:rPr>
      </w:pPr>
      <w:ins w:id="656" w:author="Mary O'Connor" w:date="2018-10-17T19:11:00Z">
        <w:r>
          <w:rPr>
            <w:rFonts w:ascii="Times New Roman" w:hAnsi="Times New Roman"/>
            <w:b/>
          </w:rPr>
          <w:t xml:space="preserve">Table 1: </w:t>
        </w:r>
        <w:r>
          <w:rPr>
            <w:rFonts w:ascii="Times New Roman" w:hAnsi="Times New Roman"/>
          </w:rPr>
          <w:t>Results of m</w:t>
        </w:r>
        <w:r w:rsidRPr="007C3C63">
          <w:rPr>
            <w:rFonts w:ascii="Times New Roman" w:hAnsi="Times New Roman"/>
          </w:rPr>
          <w:t xml:space="preserve">odel comparisons for effects of temperature </w:t>
        </w:r>
      </w:ins>
      <w:ins w:id="657" w:author="Mary O'Connor" w:date="2018-10-17T19:12:00Z">
        <w:r>
          <w:rPr>
            <w:rFonts w:ascii="Times New Roman" w:hAnsi="Times New Roman"/>
          </w:rPr>
          <w:t>and time on trophic cascade strength</w:t>
        </w:r>
      </w:ins>
      <w:ins w:id="658" w:author="Mary O'Connor" w:date="2018-10-17T19:11:00Z">
        <w:r w:rsidRPr="007C3C63">
          <w:rPr>
            <w:rFonts w:ascii="Times New Roman" w:hAnsi="Times New Roman"/>
          </w:rPr>
          <w:t xml:space="preserve"> based on AIC weight (</w:t>
        </w:r>
        <w:r w:rsidRPr="007C3C63">
          <w:rPr>
            <w:rFonts w:ascii="Times New Roman" w:hAnsi="Times New Roman"/>
            <w:i/>
          </w:rPr>
          <w:t>w</w:t>
        </w:r>
        <w:r w:rsidRPr="007C3C63">
          <w:rPr>
            <w:rFonts w:ascii="Times New Roman" w:hAnsi="Times New Roman"/>
          </w:rPr>
          <w:t xml:space="preserve">) and </w:t>
        </w:r>
        <w:r w:rsidRPr="007C3C63">
          <w:rPr>
            <w:rFonts w:ascii="Times New Roman" w:hAnsi="Times New Roman"/>
            <w:lang w:val="de-DE"/>
          </w:rPr>
          <w:t>δ</w:t>
        </w:r>
        <w:r w:rsidRPr="007C3C63">
          <w:rPr>
            <w:rFonts w:ascii="Times New Roman" w:hAnsi="Times New Roman"/>
          </w:rPr>
          <w:t xml:space="preserve">AIC values. </w:t>
        </w:r>
        <w:r>
          <w:rPr>
            <w:rFonts w:ascii="Times New Roman" w:hAnsi="Times New Roman"/>
          </w:rPr>
          <w:t>Nested versions of the full model (</w:t>
        </w:r>
        <w:proofErr w:type="spellStart"/>
        <w:r>
          <w:rPr>
            <w:rFonts w:ascii="Times New Roman" w:hAnsi="Times New Roman"/>
          </w:rPr>
          <w:t>Eqn</w:t>
        </w:r>
        <w:proofErr w:type="spellEnd"/>
        <w:r>
          <w:rPr>
            <w:rFonts w:ascii="Times New Roman" w:hAnsi="Times New Roman"/>
          </w:rPr>
          <w:t xml:space="preserve"> 5, Methods,</w:t>
        </w:r>
        <w:r w:rsidRPr="00C24EC3">
          <w:rPr>
            <w:rFonts w:ascii="Times New Roman" w:hAnsi="Times New Roman"/>
          </w:rPr>
          <w:t xml:space="preserve"> </w:t>
        </w:r>
        <w:r>
          <w:rPr>
            <w:rFonts w:ascii="Times New Roman" w:hAnsi="Times New Roman"/>
          </w:rPr>
          <w:t>Table S1.1), and only highest ranked models (</w:t>
        </w:r>
        <w:r w:rsidRPr="007C3C63">
          <w:rPr>
            <w:rFonts w:ascii="Times New Roman" w:hAnsi="Times New Roman"/>
            <w:lang w:val="de-DE"/>
          </w:rPr>
          <w:t>δ</w:t>
        </w:r>
        <w:r w:rsidRPr="007C3C63">
          <w:rPr>
            <w:rFonts w:ascii="Times New Roman" w:hAnsi="Times New Roman"/>
          </w:rPr>
          <w:t>AIC</w:t>
        </w:r>
        <w:r>
          <w:rPr>
            <w:rFonts w:ascii="Times New Roman" w:hAnsi="Times New Roman"/>
          </w:rPr>
          <w:t xml:space="preserve"> &lt; 2) are shown. </w:t>
        </w:r>
        <w:r w:rsidRPr="007C3C63">
          <w:rPr>
            <w:rFonts w:ascii="Times New Roman" w:hAnsi="Times New Roman"/>
          </w:rPr>
          <w:t xml:space="preserve">Response variables are modelled as functions of temperature </w:t>
        </w:r>
        <w:proofErr w:type="spellStart"/>
        <w:r w:rsidRPr="007C3C63">
          <w:rPr>
            <w:rFonts w:ascii="Times New Roman" w:hAnsi="Times New Roman"/>
          </w:rPr>
          <w:t>T</w:t>
        </w:r>
        <w:r w:rsidRPr="007C3C63">
          <w:rPr>
            <w:rFonts w:ascii="Times New Roman" w:hAnsi="Times New Roman"/>
            <w:vertAlign w:val="subscript"/>
          </w:rPr>
          <w:t>ij</w:t>
        </w:r>
        <w:proofErr w:type="spellEnd"/>
        <w:r w:rsidRPr="007C3C63">
          <w:rPr>
            <w:rFonts w:ascii="Times New Roman" w:hAnsi="Times New Roman"/>
          </w:rPr>
          <w:t xml:space="preserve"> for each tank </w:t>
        </w:r>
        <w:r w:rsidRPr="007C3C63">
          <w:rPr>
            <w:rFonts w:ascii="Times New Roman" w:hAnsi="Times New Roman"/>
            <w:i/>
          </w:rPr>
          <w:t xml:space="preserve">j </w:t>
        </w:r>
        <w:r w:rsidRPr="007C3C63">
          <w:rPr>
            <w:rFonts w:ascii="Times New Roman" w:hAnsi="Times New Roman"/>
          </w:rPr>
          <w:t xml:space="preserve">on week </w:t>
        </w:r>
        <w:proofErr w:type="spellStart"/>
        <w:r w:rsidRPr="007C3C63">
          <w:rPr>
            <w:rFonts w:ascii="Times New Roman" w:hAnsi="Times New Roman"/>
            <w:i/>
          </w:rPr>
          <w:t>i</w:t>
        </w:r>
        <w:proofErr w:type="spellEnd"/>
        <w:r w:rsidRPr="007C3C63">
          <w:rPr>
            <w:rFonts w:ascii="Times New Roman" w:hAnsi="Times New Roman"/>
            <w:i/>
          </w:rPr>
          <w:t xml:space="preserve"> </w:t>
        </w:r>
        <w:r w:rsidRPr="007C3C63">
          <w:rPr>
            <w:rFonts w:ascii="Times New Roman" w:hAnsi="Times New Roman"/>
          </w:rPr>
          <w:t xml:space="preserve">relative to the mean temperature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oMath>
        <w:r w:rsidRPr="007C3C63">
          <w:rPr>
            <w:rFonts w:ascii="Times New Roman" w:hAnsi="Times New Roman"/>
          </w:rPr>
          <w:t xml:space="preserve"> for tank </w:t>
        </w:r>
        <w:r w:rsidRPr="007C3C63">
          <w:rPr>
            <w:rFonts w:ascii="Times New Roman" w:hAnsi="Times New Roman"/>
            <w:i/>
          </w:rPr>
          <w:t xml:space="preserve">j </w:t>
        </w:r>
        <w:r w:rsidRPr="007C3C63">
          <w:rPr>
            <w:rFonts w:ascii="Times New Roman" w:hAnsi="Times New Roman"/>
          </w:rPr>
          <w:t>over all weeks (T in Kelv</w:t>
        </w:r>
        <w:r>
          <w:rPr>
            <w:rFonts w:ascii="Times New Roman" w:hAnsi="Times New Roman"/>
          </w:rPr>
          <w:t>in), and food chain length (TL)</w:t>
        </w:r>
        <w:r w:rsidRPr="007C3C63">
          <w:rPr>
            <w:rFonts w:ascii="Times New Roman" w:hAnsi="Times New Roman"/>
          </w:rPr>
          <w:t>.</w:t>
        </w:r>
        <w:r>
          <w:rPr>
            <w:rFonts w:ascii="Times New Roman" w:hAnsi="Times New Roman"/>
          </w:rPr>
          <w:t xml:space="preserve"> Models included a random effect for </w:t>
        </w:r>
      </w:ins>
      <w:ins w:id="659" w:author="Mary O'Connor" w:date="2018-10-17T19:12:00Z">
        <w:r>
          <w:rPr>
            <w:rFonts w:ascii="Times New Roman" w:hAnsi="Times New Roman"/>
          </w:rPr>
          <w:t>the experimental unit – tanks</w:t>
        </w:r>
      </w:ins>
      <w:ins w:id="660" w:author="Mary O'Connor" w:date="2018-10-17T19:13:00Z">
        <w:r>
          <w:rPr>
            <w:rFonts w:ascii="Times New Roman" w:hAnsi="Times New Roman"/>
          </w:rPr>
          <w:t xml:space="preserve"> with and without predators</w:t>
        </w:r>
      </w:ins>
      <w:ins w:id="661" w:author="Mary O'Connor" w:date="2018-10-17T19:12:00Z">
        <w:r>
          <w:rPr>
            <w:rFonts w:ascii="Times New Roman" w:hAnsi="Times New Roman"/>
          </w:rPr>
          <w:t xml:space="preserve"> </w:t>
        </w:r>
      </w:ins>
      <w:ins w:id="662" w:author="Mary O'Connor" w:date="2018-10-17T19:13:00Z">
        <w:r>
          <w:rPr>
            <w:rFonts w:ascii="Times New Roman" w:hAnsi="Times New Roman"/>
          </w:rPr>
          <w:t>receiving</w:t>
        </w:r>
      </w:ins>
      <w:ins w:id="663" w:author="Mary O'Connor" w:date="2018-10-17T19:12:00Z">
        <w:r>
          <w:rPr>
            <w:rFonts w:ascii="Times New Roman" w:hAnsi="Times New Roman"/>
          </w:rPr>
          <w:t xml:space="preserve"> </w:t>
        </w:r>
      </w:ins>
      <w:ins w:id="664" w:author="Mary O'Connor" w:date="2018-10-17T19:13:00Z">
        <w:r>
          <w:rPr>
            <w:rFonts w:ascii="Times New Roman" w:hAnsi="Times New Roman"/>
          </w:rPr>
          <w:t>the same power inputs</w:t>
        </w:r>
      </w:ins>
      <w:ins w:id="665" w:author="Mary O'Connor" w:date="2018-10-17T19:11:00Z">
        <w:r>
          <w:rPr>
            <w:rFonts w:ascii="Times New Roman" w:hAnsi="Times New Roman"/>
          </w:rPr>
          <w:t>. See Methods and Tables S2.1, S2.3, and S2.5 for additional details on modeling.</w:t>
        </w:r>
      </w:ins>
    </w:p>
    <w:p w14:paraId="2CADBEE7" w14:textId="3F44D19A" w:rsidR="00B95CA6" w:rsidRDefault="00B95CA6" w:rsidP="00F95A51">
      <w:pPr>
        <w:spacing w:line="480" w:lineRule="auto"/>
        <w:rPr>
          <w:rFonts w:ascii="Times New Roman" w:hAnsi="Times New Roman"/>
          <w:b/>
        </w:rPr>
      </w:pPr>
    </w:p>
    <w:p w14:paraId="0DE12944" w14:textId="09DE0EA7" w:rsidR="003854DE" w:rsidRPr="00B95056" w:rsidRDefault="00F95A51" w:rsidP="00B95056">
      <w:pPr>
        <w:spacing w:line="480" w:lineRule="auto"/>
        <w:rPr>
          <w:rFonts w:ascii="Times New Roman" w:hAnsi="Times New Roman"/>
          <w:b/>
        </w:rPr>
      </w:pPr>
      <w:r w:rsidRPr="007C3C63">
        <w:rPr>
          <w:rFonts w:ascii="Times New Roman" w:hAnsi="Times New Roman"/>
          <w:b/>
        </w:rPr>
        <w:t>Table</w:t>
      </w:r>
      <w:r>
        <w:rPr>
          <w:rFonts w:ascii="Times New Roman" w:hAnsi="Times New Roman"/>
          <w:b/>
        </w:rPr>
        <w:t xml:space="preserve"> 1</w:t>
      </w:r>
      <w:r w:rsidRPr="007C3C63">
        <w:rPr>
          <w:rFonts w:ascii="Times New Roman" w:hAnsi="Times New Roman"/>
          <w:b/>
        </w:rPr>
        <w:t xml:space="preserve">: </w:t>
      </w:r>
      <w:r w:rsidR="00C24EC3">
        <w:rPr>
          <w:rFonts w:ascii="Times New Roman" w:hAnsi="Times New Roman"/>
        </w:rPr>
        <w:t>Results of m</w:t>
      </w:r>
      <w:r w:rsidRPr="007C3C63">
        <w:rPr>
          <w:rFonts w:ascii="Times New Roman" w:hAnsi="Times New Roman"/>
        </w:rPr>
        <w:t>odel comparisons for effects of temperature and food chain length on biological responses based on AIC weight (</w:t>
      </w:r>
      <w:r w:rsidRPr="007C3C63">
        <w:rPr>
          <w:rFonts w:ascii="Times New Roman" w:hAnsi="Times New Roman"/>
          <w:i/>
        </w:rPr>
        <w:t>w</w:t>
      </w:r>
      <w:r w:rsidRPr="007C3C63">
        <w:rPr>
          <w:rFonts w:ascii="Times New Roman" w:hAnsi="Times New Roman"/>
        </w:rPr>
        <w:t xml:space="preserve">) and </w:t>
      </w:r>
      <w:r w:rsidRPr="007C3C63">
        <w:rPr>
          <w:rFonts w:ascii="Times New Roman" w:hAnsi="Times New Roman"/>
          <w:lang w:val="de-DE"/>
        </w:rPr>
        <w:t>δ</w:t>
      </w:r>
      <w:r w:rsidRPr="007C3C63">
        <w:rPr>
          <w:rFonts w:ascii="Times New Roman" w:hAnsi="Times New Roman"/>
        </w:rPr>
        <w:t xml:space="preserve">AIC values. </w:t>
      </w:r>
      <w:r w:rsidR="00624EF5">
        <w:rPr>
          <w:rFonts w:ascii="Times New Roman" w:hAnsi="Times New Roman"/>
        </w:rPr>
        <w:t>Nested versions of the full model (</w:t>
      </w:r>
      <w:proofErr w:type="spellStart"/>
      <w:r w:rsidR="00624EF5">
        <w:rPr>
          <w:rFonts w:ascii="Times New Roman" w:hAnsi="Times New Roman"/>
        </w:rPr>
        <w:t>Eqn</w:t>
      </w:r>
      <w:proofErr w:type="spellEnd"/>
      <w:r w:rsidR="00624EF5">
        <w:rPr>
          <w:rFonts w:ascii="Times New Roman" w:hAnsi="Times New Roman"/>
        </w:rPr>
        <w:t xml:space="preserve"> </w:t>
      </w:r>
      <w:r w:rsidR="00AD074B">
        <w:rPr>
          <w:rFonts w:ascii="Times New Roman" w:hAnsi="Times New Roman"/>
        </w:rPr>
        <w:t>5, Methods</w:t>
      </w:r>
      <w:r w:rsidR="00C24EC3">
        <w:rPr>
          <w:rFonts w:ascii="Times New Roman" w:hAnsi="Times New Roman"/>
        </w:rPr>
        <w:t>,</w:t>
      </w:r>
      <w:r w:rsidR="00C24EC3" w:rsidRPr="00C24EC3">
        <w:rPr>
          <w:rFonts w:ascii="Times New Roman" w:hAnsi="Times New Roman"/>
        </w:rPr>
        <w:t xml:space="preserve"> </w:t>
      </w:r>
      <w:r w:rsidR="00C24EC3">
        <w:rPr>
          <w:rFonts w:ascii="Times New Roman" w:hAnsi="Times New Roman"/>
        </w:rPr>
        <w:t>Table S</w:t>
      </w:r>
      <w:r w:rsidR="00F54723">
        <w:rPr>
          <w:rFonts w:ascii="Times New Roman" w:hAnsi="Times New Roman"/>
        </w:rPr>
        <w:t>1.</w:t>
      </w:r>
      <w:r w:rsidR="00C24EC3">
        <w:rPr>
          <w:rFonts w:ascii="Times New Roman" w:hAnsi="Times New Roman"/>
        </w:rPr>
        <w:t>1)</w:t>
      </w:r>
      <w:r w:rsidR="0049195A">
        <w:rPr>
          <w:rFonts w:ascii="Times New Roman" w:hAnsi="Times New Roman"/>
        </w:rPr>
        <w:t>, and only</w:t>
      </w:r>
      <w:r w:rsidR="00AA34F8">
        <w:rPr>
          <w:rFonts w:ascii="Times New Roman" w:hAnsi="Times New Roman"/>
        </w:rPr>
        <w:t xml:space="preserve"> the two</w:t>
      </w:r>
      <w:r w:rsidR="0049195A">
        <w:rPr>
          <w:rFonts w:ascii="Times New Roman" w:hAnsi="Times New Roman"/>
        </w:rPr>
        <w:t xml:space="preserve"> highest ranked models are shown</w:t>
      </w:r>
      <w:r w:rsidR="00AA34F8">
        <w:rPr>
          <w:rFonts w:ascii="Times New Roman" w:hAnsi="Times New Roman"/>
        </w:rPr>
        <w:t xml:space="preserve"> (full results in supplement)</w:t>
      </w:r>
      <w:r w:rsidR="0049195A">
        <w:rPr>
          <w:rFonts w:ascii="Times New Roman" w:hAnsi="Times New Roman"/>
        </w:rPr>
        <w:t xml:space="preserve">. </w:t>
      </w:r>
      <w:r w:rsidRPr="007C3C63">
        <w:rPr>
          <w:rFonts w:ascii="Times New Roman" w:hAnsi="Times New Roman"/>
        </w:rPr>
        <w:t xml:space="preserve">Response variables are modelled as functions of temperature </w:t>
      </w:r>
      <w:proofErr w:type="spellStart"/>
      <w:r w:rsidRPr="007C3C63">
        <w:rPr>
          <w:rFonts w:ascii="Times New Roman" w:hAnsi="Times New Roman"/>
        </w:rPr>
        <w:t>T</w:t>
      </w:r>
      <w:r w:rsidRPr="007C3C63">
        <w:rPr>
          <w:rFonts w:ascii="Times New Roman" w:hAnsi="Times New Roman"/>
          <w:vertAlign w:val="subscript"/>
        </w:rPr>
        <w:t>ij</w:t>
      </w:r>
      <w:proofErr w:type="spellEnd"/>
      <w:r w:rsidRPr="007C3C63">
        <w:rPr>
          <w:rFonts w:ascii="Times New Roman" w:hAnsi="Times New Roman"/>
        </w:rPr>
        <w:t xml:space="preserve"> for each tank </w:t>
      </w:r>
      <w:r w:rsidRPr="007C3C63">
        <w:rPr>
          <w:rFonts w:ascii="Times New Roman" w:hAnsi="Times New Roman"/>
          <w:i/>
        </w:rPr>
        <w:t xml:space="preserve">j </w:t>
      </w:r>
      <w:r w:rsidRPr="007C3C63">
        <w:rPr>
          <w:rFonts w:ascii="Times New Roman" w:hAnsi="Times New Roman"/>
        </w:rPr>
        <w:t xml:space="preserve">on week </w:t>
      </w:r>
      <w:proofErr w:type="spellStart"/>
      <w:r w:rsidRPr="007C3C63">
        <w:rPr>
          <w:rFonts w:ascii="Times New Roman" w:hAnsi="Times New Roman"/>
          <w:i/>
        </w:rPr>
        <w:t>i</w:t>
      </w:r>
      <w:proofErr w:type="spellEnd"/>
      <w:r w:rsidRPr="007C3C63">
        <w:rPr>
          <w:rFonts w:ascii="Times New Roman" w:hAnsi="Times New Roman"/>
          <w:i/>
        </w:rPr>
        <w:t xml:space="preserve"> </w:t>
      </w:r>
      <w:r w:rsidRPr="007C3C63">
        <w:rPr>
          <w:rFonts w:ascii="Times New Roman" w:hAnsi="Times New Roman"/>
        </w:rPr>
        <w:t xml:space="preserve">relative to the mean temperature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oMath>
      <w:r w:rsidRPr="007C3C63">
        <w:rPr>
          <w:rFonts w:ascii="Times New Roman" w:hAnsi="Times New Roman"/>
        </w:rPr>
        <w:t xml:space="preserve"> for tank </w:t>
      </w:r>
      <w:r w:rsidRPr="007C3C63">
        <w:rPr>
          <w:rFonts w:ascii="Times New Roman" w:hAnsi="Times New Roman"/>
          <w:i/>
        </w:rPr>
        <w:t xml:space="preserve">j </w:t>
      </w:r>
      <w:r w:rsidRPr="007C3C63">
        <w:rPr>
          <w:rFonts w:ascii="Times New Roman" w:hAnsi="Times New Roman"/>
        </w:rPr>
        <w:t>over all weeks (T in Kelv</w:t>
      </w:r>
      <w:r w:rsidR="0049195A">
        <w:rPr>
          <w:rFonts w:ascii="Times New Roman" w:hAnsi="Times New Roman"/>
        </w:rPr>
        <w:t>in), and food chain length (TL)</w:t>
      </w:r>
      <w:r w:rsidRPr="007C3C63">
        <w:rPr>
          <w:rFonts w:ascii="Times New Roman" w:hAnsi="Times New Roman"/>
        </w:rPr>
        <w:t>.</w:t>
      </w:r>
      <w:r w:rsidR="003812F7">
        <w:rPr>
          <w:rFonts w:ascii="Times New Roman" w:hAnsi="Times New Roman"/>
        </w:rPr>
        <w:t xml:space="preserve"> Models included a random effect for tank (</w:t>
      </w:r>
      <w:proofErr w:type="spellStart"/>
      <w:r w:rsidR="003812F7">
        <w:rPr>
          <w:rFonts w:ascii="Times New Roman" w:hAnsi="Times New Roman"/>
        </w:rPr>
        <w:t>u</w:t>
      </w:r>
      <w:r w:rsidR="003812F7">
        <w:rPr>
          <w:rFonts w:ascii="Times New Roman" w:hAnsi="Times New Roman"/>
          <w:vertAlign w:val="subscript"/>
        </w:rPr>
        <w:t>j</w:t>
      </w:r>
      <w:proofErr w:type="spellEnd"/>
      <w:r w:rsidR="003812F7">
        <w:rPr>
          <w:rFonts w:ascii="Times New Roman" w:hAnsi="Times New Roman"/>
        </w:rPr>
        <w:t>). See Methods</w:t>
      </w:r>
      <w:r w:rsidR="003A3EBD">
        <w:rPr>
          <w:rFonts w:ascii="Times New Roman" w:hAnsi="Times New Roman"/>
        </w:rPr>
        <w:t xml:space="preserve"> and Tables S2.1</w:t>
      </w:r>
      <w:r w:rsidR="00DD3444">
        <w:rPr>
          <w:rFonts w:ascii="Times New Roman" w:hAnsi="Times New Roman"/>
        </w:rPr>
        <w:t>, S2.3, and S2.5</w:t>
      </w:r>
      <w:r w:rsidR="003812F7">
        <w:rPr>
          <w:rFonts w:ascii="Times New Roman" w:hAnsi="Times New Roman"/>
        </w:rPr>
        <w:t xml:space="preserve"> for additional details on modeling.</w:t>
      </w:r>
      <w:ins w:id="666" w:author="Mary O'Connor" w:date="2019-01-15T10:39:00Z">
        <w:r w:rsidR="00FA7E61">
          <w:rPr>
            <w:rFonts w:ascii="Times New Roman" w:hAnsi="Times New Roman"/>
          </w:rPr>
          <w:t xml:space="preserve"> [add </w:t>
        </w:r>
        <w:proofErr w:type="spellStart"/>
        <w:r w:rsidR="00FA7E61">
          <w:rPr>
            <w:rFonts w:ascii="Times New Roman" w:hAnsi="Times New Roman"/>
          </w:rPr>
          <w:t>e</w:t>
        </w:r>
      </w:ins>
      <w:ins w:id="667" w:author="Mary O'Connor" w:date="2019-01-15T10:41:00Z">
        <w:r w:rsidR="00FA7E61">
          <w:rPr>
            <w:rFonts w:ascii="Times New Roman" w:hAnsi="Times New Roman"/>
          </w:rPr>
          <w:t>q</w:t>
        </w:r>
        <w:proofErr w:type="spellEnd"/>
        <w:r w:rsidR="00FA7E61">
          <w:rPr>
            <w:rFonts w:ascii="Times New Roman" w:hAnsi="Times New Roman"/>
          </w:rPr>
          <w:t>]</w:t>
        </w:r>
      </w:ins>
    </w:p>
    <w:tbl>
      <w:tblPr>
        <w:tblStyle w:val="TableGrid"/>
        <w:tblW w:w="9396" w:type="dxa"/>
        <w:tblLayout w:type="fixed"/>
        <w:tblLook w:val="04A0" w:firstRow="1" w:lastRow="0" w:firstColumn="1" w:lastColumn="0" w:noHBand="0" w:noVBand="1"/>
      </w:tblPr>
      <w:tblGrid>
        <w:gridCol w:w="421"/>
        <w:gridCol w:w="1275"/>
        <w:gridCol w:w="709"/>
        <w:gridCol w:w="567"/>
        <w:gridCol w:w="567"/>
        <w:gridCol w:w="567"/>
        <w:gridCol w:w="567"/>
        <w:gridCol w:w="567"/>
        <w:gridCol w:w="567"/>
        <w:gridCol w:w="511"/>
        <w:gridCol w:w="18"/>
        <w:gridCol w:w="702"/>
        <w:gridCol w:w="90"/>
        <w:gridCol w:w="450"/>
        <w:gridCol w:w="90"/>
        <w:gridCol w:w="630"/>
        <w:gridCol w:w="90"/>
        <w:gridCol w:w="990"/>
        <w:gridCol w:w="18"/>
      </w:tblGrid>
      <w:tr w:rsidR="00D71D9B" w:rsidRPr="007C3C63" w14:paraId="63684427" w14:textId="77777777" w:rsidTr="00A67D5A">
        <w:tc>
          <w:tcPr>
            <w:tcW w:w="6336" w:type="dxa"/>
            <w:gridSpan w:val="11"/>
          </w:tcPr>
          <w:p w14:paraId="6A8A9B83" w14:textId="4D50F6F4" w:rsidR="00D71D9B" w:rsidRPr="007C3C63" w:rsidRDefault="00D71D9B" w:rsidP="00A67D5A">
            <w:pPr>
              <w:spacing w:after="0" w:line="480" w:lineRule="auto"/>
              <w:rPr>
                <w:rFonts w:ascii="Times New Roman" w:eastAsia="儷黑 Pro" w:hAnsi="Times New Roman"/>
                <w:b/>
              </w:rPr>
            </w:pPr>
            <w:r w:rsidRPr="007C3C63">
              <w:rPr>
                <w:rFonts w:ascii="Times New Roman" w:eastAsia="儷黑 Pro" w:hAnsi="Times New Roman"/>
                <w:b/>
              </w:rPr>
              <w:t>Model</w:t>
            </w:r>
            <w:r w:rsidR="00AA34F8">
              <w:rPr>
                <w:rFonts w:ascii="Times New Roman" w:eastAsia="儷黑 Pro" w:hAnsi="Times New Roman"/>
                <w:b/>
              </w:rPr>
              <w:t xml:space="preserve"> Terms from Equation 5</w:t>
            </w:r>
          </w:p>
        </w:tc>
        <w:tc>
          <w:tcPr>
            <w:tcW w:w="3060" w:type="dxa"/>
            <w:gridSpan w:val="8"/>
          </w:tcPr>
          <w:p w14:paraId="21FC341F" w14:textId="467316D6" w:rsidR="00D71D9B" w:rsidRPr="007C3C63" w:rsidRDefault="00D71D9B" w:rsidP="00A67D5A">
            <w:pPr>
              <w:spacing w:after="0" w:line="480" w:lineRule="auto"/>
              <w:rPr>
                <w:rFonts w:ascii="Times New Roman" w:eastAsia="儷黑 Pro" w:hAnsi="Times New Roman"/>
                <w:b/>
              </w:rPr>
            </w:pPr>
            <w:r>
              <w:rPr>
                <w:rFonts w:ascii="Times New Roman" w:eastAsia="儷黑 Pro" w:hAnsi="Times New Roman"/>
                <w:b/>
              </w:rPr>
              <w:t>Model comparison results</w:t>
            </w:r>
          </w:p>
        </w:tc>
      </w:tr>
      <w:tr w:rsidR="00D71D9B" w:rsidRPr="007C3C63" w14:paraId="0848F582" w14:textId="77777777" w:rsidTr="007200B0">
        <w:trPr>
          <w:gridAfter w:val="1"/>
          <w:wAfter w:w="18" w:type="dxa"/>
        </w:trPr>
        <w:tc>
          <w:tcPr>
            <w:tcW w:w="1696" w:type="dxa"/>
            <w:gridSpan w:val="2"/>
          </w:tcPr>
          <w:p w14:paraId="5A1D6B3D" w14:textId="05BE111F" w:rsidR="00D71D9B" w:rsidRPr="00B95056" w:rsidRDefault="00D71D9B" w:rsidP="00D71D9B">
            <w:pPr>
              <w:spacing w:after="0" w:line="480" w:lineRule="auto"/>
              <w:rPr>
                <w:rFonts w:ascii="Times New Roman" w:eastAsia="儷黑 Pro" w:hAnsi="Times New Roman"/>
                <w:lang w:val="de-DE"/>
              </w:rPr>
            </w:pPr>
          </w:p>
        </w:tc>
        <w:tc>
          <w:tcPr>
            <w:tcW w:w="709" w:type="dxa"/>
            <w:vAlign w:val="bottom"/>
          </w:tcPr>
          <w:p w14:paraId="0662EBA9" w14:textId="23F8DB81"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proofErr w:type="gramStart"/>
            <w:r w:rsidRPr="007C3C63">
              <w:rPr>
                <w:rFonts w:ascii="Times New Roman" w:hAnsi="Times New Roman"/>
                <w:b/>
                <w:i/>
                <w:vertAlign w:val="subscript"/>
              </w:rPr>
              <w:t>0.j</w:t>
            </w:r>
            <w:proofErr w:type="gramEnd"/>
            <w:r w:rsidRPr="007C3C63">
              <w:rPr>
                <w:rFonts w:ascii="Times New Roman" w:hAnsi="Times New Roman"/>
                <w:b/>
                <w:i/>
                <w:vertAlign w:val="subscript"/>
              </w:rPr>
              <w:t>(</w:t>
            </w:r>
            <w:proofErr w:type="spellStart"/>
            <w:r w:rsidRPr="007C3C63">
              <w:rPr>
                <w:rFonts w:ascii="Times New Roman" w:hAnsi="Times New Roman"/>
                <w:b/>
                <w:i/>
                <w:vertAlign w:val="subscript"/>
              </w:rPr>
              <w:t>i</w:t>
            </w:r>
            <w:proofErr w:type="spellEnd"/>
            <w:r w:rsidRPr="007C3C63">
              <w:rPr>
                <w:rFonts w:ascii="Times New Roman" w:hAnsi="Times New Roman"/>
                <w:b/>
                <w:i/>
                <w:vertAlign w:val="subscript"/>
              </w:rPr>
              <w:t>)</w:t>
            </w:r>
          </w:p>
        </w:tc>
        <w:tc>
          <w:tcPr>
            <w:tcW w:w="567" w:type="dxa"/>
            <w:vAlign w:val="bottom"/>
          </w:tcPr>
          <w:p w14:paraId="1BF75B02" w14:textId="523F04B4"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1</w:t>
            </w:r>
          </w:p>
        </w:tc>
        <w:tc>
          <w:tcPr>
            <w:tcW w:w="567" w:type="dxa"/>
            <w:vAlign w:val="bottom"/>
          </w:tcPr>
          <w:p w14:paraId="7B6B2BEE" w14:textId="77EE6CDC"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2</w:t>
            </w:r>
          </w:p>
        </w:tc>
        <w:tc>
          <w:tcPr>
            <w:tcW w:w="567" w:type="dxa"/>
            <w:vAlign w:val="bottom"/>
          </w:tcPr>
          <w:p w14:paraId="59813FF5" w14:textId="10D33314"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3</w:t>
            </w:r>
          </w:p>
        </w:tc>
        <w:tc>
          <w:tcPr>
            <w:tcW w:w="567" w:type="dxa"/>
            <w:vAlign w:val="bottom"/>
          </w:tcPr>
          <w:p w14:paraId="4E7F9137" w14:textId="115B432F"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4</w:t>
            </w:r>
          </w:p>
        </w:tc>
        <w:tc>
          <w:tcPr>
            <w:tcW w:w="567" w:type="dxa"/>
            <w:vAlign w:val="bottom"/>
          </w:tcPr>
          <w:p w14:paraId="0EF2C473" w14:textId="752D2F66"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5</w:t>
            </w:r>
          </w:p>
        </w:tc>
        <w:tc>
          <w:tcPr>
            <w:tcW w:w="567" w:type="dxa"/>
            <w:vAlign w:val="bottom"/>
          </w:tcPr>
          <w:p w14:paraId="4765DEF8" w14:textId="61804746" w:rsidR="00D71D9B" w:rsidRPr="0084135A" w:rsidRDefault="00D71D9B" w:rsidP="00D71D9B">
            <w:pPr>
              <w:spacing w:after="0" w:line="480" w:lineRule="auto"/>
              <w:jc w:val="center"/>
              <w:rPr>
                <w:rFonts w:ascii="Times New Roman" w:eastAsia="儷黑 Pro" w:hAnsi="Times New Roman"/>
                <w:b/>
                <w:lang w:val="de-DE"/>
              </w:rPr>
            </w:pPr>
            <w:r w:rsidRPr="007C3C63">
              <w:rPr>
                <w:rFonts w:ascii="Times New Roman" w:hAnsi="Times New Roman"/>
                <w:b/>
                <w:i/>
              </w:rPr>
              <w:t>β</w:t>
            </w:r>
            <w:r w:rsidRPr="007C3C63">
              <w:rPr>
                <w:rFonts w:ascii="Times New Roman" w:hAnsi="Times New Roman"/>
                <w:b/>
                <w:i/>
                <w:vertAlign w:val="subscript"/>
              </w:rPr>
              <w:t>6</w:t>
            </w:r>
          </w:p>
        </w:tc>
        <w:tc>
          <w:tcPr>
            <w:tcW w:w="511" w:type="dxa"/>
            <w:vAlign w:val="bottom"/>
          </w:tcPr>
          <w:p w14:paraId="35A7F86D" w14:textId="113B45F0" w:rsidR="00D71D9B" w:rsidRPr="0084135A" w:rsidRDefault="00D71D9B" w:rsidP="00D71D9B">
            <w:pPr>
              <w:spacing w:after="0" w:line="480" w:lineRule="auto"/>
              <w:jc w:val="center"/>
              <w:rPr>
                <w:rFonts w:ascii="Times New Roman" w:eastAsia="儷黑 Pro" w:hAnsi="Times New Roman"/>
                <w:b/>
                <w:lang w:val="de-DE"/>
              </w:rPr>
            </w:pPr>
            <w:proofErr w:type="spellStart"/>
            <w:r w:rsidRPr="007C3C63">
              <w:rPr>
                <w:rFonts w:ascii="Times New Roman" w:hAnsi="Times New Roman"/>
                <w:b/>
                <w:i/>
              </w:rPr>
              <w:t>μ</w:t>
            </w:r>
            <w:r w:rsidRPr="007C3C63">
              <w:rPr>
                <w:rFonts w:ascii="Times New Roman" w:hAnsi="Times New Roman"/>
                <w:b/>
                <w:i/>
                <w:vertAlign w:val="subscript"/>
              </w:rPr>
              <w:t>j</w:t>
            </w:r>
            <w:proofErr w:type="spellEnd"/>
          </w:p>
        </w:tc>
        <w:tc>
          <w:tcPr>
            <w:tcW w:w="810" w:type="dxa"/>
            <w:gridSpan w:val="3"/>
          </w:tcPr>
          <w:p w14:paraId="07F22B58" w14:textId="77F5CC7C" w:rsidR="00D71D9B" w:rsidRPr="0084135A" w:rsidRDefault="00D71D9B" w:rsidP="00D71D9B">
            <w:pPr>
              <w:spacing w:after="0" w:line="480" w:lineRule="auto"/>
              <w:jc w:val="center"/>
              <w:rPr>
                <w:rFonts w:ascii="Times New Roman" w:eastAsia="儷黑 Pro" w:hAnsi="Times New Roman"/>
                <w:b/>
                <w:i/>
              </w:rPr>
            </w:pPr>
            <w:r w:rsidRPr="007C3C63">
              <w:rPr>
                <w:rFonts w:ascii="Times New Roman" w:eastAsia="儷黑 Pro" w:hAnsi="Times New Roman"/>
                <w:b/>
                <w:i/>
              </w:rPr>
              <w:t>w</w:t>
            </w:r>
          </w:p>
        </w:tc>
        <w:tc>
          <w:tcPr>
            <w:tcW w:w="540" w:type="dxa"/>
            <w:gridSpan w:val="2"/>
          </w:tcPr>
          <w:p w14:paraId="707575DB" w14:textId="63AB7A73" w:rsidR="00D71D9B" w:rsidRPr="007C3C63" w:rsidRDefault="00D71D9B" w:rsidP="00D71D9B">
            <w:pPr>
              <w:spacing w:after="0" w:line="480" w:lineRule="auto"/>
              <w:jc w:val="center"/>
              <w:rPr>
                <w:rFonts w:ascii="Times New Roman" w:eastAsia="儷黑 Pro" w:hAnsi="Times New Roman"/>
                <w:b/>
              </w:rPr>
            </w:pPr>
            <w:proofErr w:type="spellStart"/>
            <w:r w:rsidRPr="007C3C63">
              <w:rPr>
                <w:rFonts w:ascii="Times New Roman" w:eastAsia="儷黑 Pro" w:hAnsi="Times New Roman"/>
                <w:b/>
              </w:rPr>
              <w:t>df</w:t>
            </w:r>
            <w:proofErr w:type="spellEnd"/>
          </w:p>
        </w:tc>
        <w:tc>
          <w:tcPr>
            <w:tcW w:w="720" w:type="dxa"/>
            <w:gridSpan w:val="2"/>
          </w:tcPr>
          <w:p w14:paraId="653736D0" w14:textId="448585BD" w:rsidR="00D71D9B" w:rsidRPr="007C3C63" w:rsidRDefault="00D71D9B" w:rsidP="00D71D9B">
            <w:pPr>
              <w:spacing w:after="0" w:line="480" w:lineRule="auto"/>
              <w:jc w:val="center"/>
              <w:rPr>
                <w:rFonts w:ascii="Times New Roman" w:eastAsia="儷黑 Pro" w:hAnsi="Times New Roman"/>
                <w:b/>
                <w:lang w:val="de-DE"/>
              </w:rPr>
            </w:pPr>
            <w:r w:rsidRPr="007C3C63">
              <w:rPr>
                <w:rFonts w:ascii="Times New Roman" w:eastAsia="儷黑 Pro" w:hAnsi="Times New Roman"/>
                <w:b/>
                <w:lang w:val="de-DE"/>
              </w:rPr>
              <w:t>δ</w:t>
            </w:r>
          </w:p>
        </w:tc>
        <w:tc>
          <w:tcPr>
            <w:tcW w:w="990" w:type="dxa"/>
          </w:tcPr>
          <w:p w14:paraId="123EA4E7" w14:textId="51687615" w:rsidR="00D71D9B" w:rsidRPr="007C3C63" w:rsidRDefault="00D71D9B" w:rsidP="00D71D9B">
            <w:pPr>
              <w:spacing w:after="0" w:line="480" w:lineRule="auto"/>
              <w:jc w:val="center"/>
              <w:rPr>
                <w:rFonts w:ascii="Times New Roman" w:eastAsia="儷黑 Pro" w:hAnsi="Times New Roman"/>
                <w:b/>
              </w:rPr>
            </w:pPr>
            <w:proofErr w:type="spellStart"/>
            <w:r w:rsidRPr="007C3C63">
              <w:rPr>
                <w:rFonts w:ascii="Times New Roman" w:eastAsia="儷黑 Pro" w:hAnsi="Times New Roman"/>
                <w:b/>
              </w:rPr>
              <w:t>loglik</w:t>
            </w:r>
            <w:proofErr w:type="spellEnd"/>
          </w:p>
        </w:tc>
      </w:tr>
      <w:tr w:rsidR="00D71D9B" w:rsidRPr="007C3C63" w14:paraId="47EBDA2E" w14:textId="77777777" w:rsidTr="00A67D5A">
        <w:trPr>
          <w:gridAfter w:val="1"/>
          <w:wAfter w:w="18" w:type="dxa"/>
        </w:trPr>
        <w:tc>
          <w:tcPr>
            <w:tcW w:w="9378" w:type="dxa"/>
            <w:gridSpan w:val="18"/>
          </w:tcPr>
          <w:p w14:paraId="7E66C6F6" w14:textId="7FEA5432" w:rsidR="00D71D9B" w:rsidRPr="007C3C63" w:rsidRDefault="00D71D9B" w:rsidP="00D71D9B">
            <w:pPr>
              <w:spacing w:after="0" w:line="480" w:lineRule="auto"/>
              <w:rPr>
                <w:rFonts w:ascii="Times New Roman" w:eastAsia="儷黑 Pro" w:hAnsi="Times New Roman"/>
                <w:b/>
              </w:rPr>
            </w:pPr>
            <w:r>
              <w:rPr>
                <w:rFonts w:ascii="Times New Roman" w:eastAsia="儷黑 Pro" w:hAnsi="Times New Roman"/>
                <w:b/>
              </w:rPr>
              <w:t>Phytoplankton Biomass (M</w:t>
            </w:r>
            <w:r w:rsidRPr="007200B0">
              <w:rPr>
                <w:rFonts w:ascii="Times New Roman" w:eastAsia="儷黑 Pro" w:hAnsi="Times New Roman"/>
                <w:b/>
                <w:vertAlign w:val="subscript"/>
              </w:rPr>
              <w:t>b</w:t>
            </w:r>
            <w:r>
              <w:rPr>
                <w:rFonts w:ascii="Times New Roman" w:eastAsia="儷黑 Pro" w:hAnsi="Times New Roman"/>
                <w:b/>
              </w:rPr>
              <w:t>)</w:t>
            </w:r>
          </w:p>
        </w:tc>
      </w:tr>
      <w:tr w:rsidR="00D71D9B" w:rsidRPr="007C3C63" w14:paraId="7A86A0E9" w14:textId="77777777" w:rsidTr="007200B0">
        <w:trPr>
          <w:gridAfter w:val="1"/>
          <w:wAfter w:w="18" w:type="dxa"/>
        </w:trPr>
        <w:tc>
          <w:tcPr>
            <w:tcW w:w="1696" w:type="dxa"/>
            <w:gridSpan w:val="2"/>
          </w:tcPr>
          <w:p w14:paraId="0A248F91" w14:textId="17B39CBA" w:rsidR="00D71D9B" w:rsidRPr="0084135A" w:rsidRDefault="00D71D9B" w:rsidP="009633FC">
            <w:pPr>
              <w:spacing w:after="0" w:line="480" w:lineRule="auto"/>
              <w:jc w:val="center"/>
              <w:rPr>
                <w:rFonts w:ascii="Times New Roman" w:eastAsia="儷黑 Pro" w:hAnsi="Times New Roman"/>
                <w:b/>
                <w:lang w:val="de-DE"/>
              </w:rPr>
            </w:pPr>
            <w:r>
              <w:rPr>
                <w:rFonts w:ascii="Times New Roman" w:eastAsia="儷黑 Pro" w:hAnsi="Times New Roman"/>
                <w:lang w:val="de-DE"/>
              </w:rPr>
              <w:t>8</w:t>
            </w:r>
          </w:p>
        </w:tc>
        <w:tc>
          <w:tcPr>
            <w:tcW w:w="709" w:type="dxa"/>
            <w:vAlign w:val="bottom"/>
          </w:tcPr>
          <w:p w14:paraId="37A45277" w14:textId="09719176"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tcPr>
          <w:p w14:paraId="35FC8030" w14:textId="01D69B06"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tcPr>
          <w:p w14:paraId="32CE8CED" w14:textId="2105D51A"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3901319F" w14:textId="77777777" w:rsidR="00D71D9B" w:rsidRPr="0084135A" w:rsidRDefault="00D71D9B" w:rsidP="009633FC">
            <w:pPr>
              <w:spacing w:after="0" w:line="480" w:lineRule="auto"/>
              <w:jc w:val="center"/>
              <w:rPr>
                <w:rFonts w:ascii="Times New Roman" w:eastAsia="儷黑 Pro" w:hAnsi="Times New Roman"/>
                <w:b/>
                <w:lang w:val="de-DE"/>
              </w:rPr>
            </w:pPr>
          </w:p>
        </w:tc>
        <w:tc>
          <w:tcPr>
            <w:tcW w:w="567" w:type="dxa"/>
          </w:tcPr>
          <w:p w14:paraId="7DD96C36" w14:textId="77CD0875"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19195073" w14:textId="0FCA6253"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5FF8EFFD" w14:textId="622ABA54" w:rsidR="00D71D9B" w:rsidRPr="0084135A" w:rsidRDefault="00D71D9B"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11" w:type="dxa"/>
            <w:vAlign w:val="bottom"/>
          </w:tcPr>
          <w:p w14:paraId="7B3016ED" w14:textId="43D2FCF4" w:rsidR="00D71D9B" w:rsidRPr="0084135A" w:rsidRDefault="00D71D9B" w:rsidP="009633FC">
            <w:pPr>
              <w:spacing w:after="0" w:line="480" w:lineRule="auto"/>
              <w:jc w:val="center"/>
              <w:rPr>
                <w:rFonts w:ascii="Times New Roman" w:eastAsia="儷黑 Pro" w:hAnsi="Times New Roman"/>
                <w:b/>
                <w:lang w:val="de-DE"/>
              </w:rPr>
            </w:pPr>
          </w:p>
        </w:tc>
        <w:tc>
          <w:tcPr>
            <w:tcW w:w="810" w:type="dxa"/>
            <w:gridSpan w:val="3"/>
          </w:tcPr>
          <w:p w14:paraId="7EEC896A" w14:textId="4EB7C1E5"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0.</w:t>
            </w:r>
            <w:r>
              <w:rPr>
                <w:rFonts w:ascii="Times New Roman" w:eastAsia="儷黑 Pro" w:hAnsi="Times New Roman"/>
                <w:lang w:val="de-DE"/>
              </w:rPr>
              <w:t>95</w:t>
            </w:r>
          </w:p>
        </w:tc>
        <w:tc>
          <w:tcPr>
            <w:tcW w:w="540" w:type="dxa"/>
            <w:gridSpan w:val="2"/>
          </w:tcPr>
          <w:p w14:paraId="5360A982" w14:textId="17A7B721" w:rsidR="00D71D9B" w:rsidRDefault="00D71D9B"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11</w:t>
            </w:r>
          </w:p>
        </w:tc>
        <w:tc>
          <w:tcPr>
            <w:tcW w:w="720" w:type="dxa"/>
            <w:gridSpan w:val="2"/>
          </w:tcPr>
          <w:p w14:paraId="3E53BFC3" w14:textId="18292650"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0.00</w:t>
            </w:r>
          </w:p>
        </w:tc>
        <w:tc>
          <w:tcPr>
            <w:tcW w:w="990" w:type="dxa"/>
          </w:tcPr>
          <w:p w14:paraId="2DF06605" w14:textId="7DAF7CD0" w:rsidR="00D71D9B" w:rsidRPr="007C3C63" w:rsidRDefault="00D71D9B" w:rsidP="009633FC">
            <w:pPr>
              <w:spacing w:after="0" w:line="480" w:lineRule="auto"/>
              <w:jc w:val="center"/>
              <w:rPr>
                <w:rFonts w:ascii="Times New Roman" w:eastAsia="儷黑 Pro" w:hAnsi="Times New Roman"/>
                <w:lang w:val="de-DE"/>
              </w:rPr>
            </w:pPr>
            <w:r w:rsidRPr="007C3C63">
              <w:rPr>
                <w:rFonts w:ascii="Times New Roman" w:eastAsia="儷黑 Pro" w:hAnsi="Times New Roman"/>
                <w:lang w:val="de-DE"/>
              </w:rPr>
              <w:t>-</w:t>
            </w:r>
            <w:r>
              <w:rPr>
                <w:rFonts w:ascii="Times New Roman" w:eastAsia="儷黑 Pro" w:hAnsi="Times New Roman"/>
                <w:lang w:val="de-DE"/>
              </w:rPr>
              <w:t>162.86</w:t>
            </w:r>
          </w:p>
        </w:tc>
      </w:tr>
      <w:tr w:rsidR="009633FC" w:rsidRPr="007C3C63" w14:paraId="094FF928" w14:textId="77777777" w:rsidTr="00A67D5A">
        <w:trPr>
          <w:gridAfter w:val="1"/>
          <w:wAfter w:w="18" w:type="dxa"/>
        </w:trPr>
        <w:tc>
          <w:tcPr>
            <w:tcW w:w="1696" w:type="dxa"/>
            <w:gridSpan w:val="2"/>
          </w:tcPr>
          <w:p w14:paraId="6879C7A7" w14:textId="03FC316D"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7</w:t>
            </w:r>
          </w:p>
        </w:tc>
        <w:tc>
          <w:tcPr>
            <w:tcW w:w="709" w:type="dxa"/>
            <w:vAlign w:val="bottom"/>
          </w:tcPr>
          <w:p w14:paraId="22ED38EC" w14:textId="5053899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01AD74C1" w14:textId="0C30AC9F"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664BA5F" w14:textId="425AFBF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4EB971" w14:textId="77777777" w:rsidR="009633FC" w:rsidRPr="0084135A" w:rsidRDefault="009633FC" w:rsidP="009633FC">
            <w:pPr>
              <w:spacing w:after="0" w:line="480" w:lineRule="auto"/>
              <w:jc w:val="center"/>
              <w:rPr>
                <w:rFonts w:ascii="Times New Roman" w:eastAsia="儷黑 Pro" w:hAnsi="Times New Roman"/>
                <w:b/>
                <w:lang w:val="de-DE"/>
              </w:rPr>
            </w:pPr>
          </w:p>
        </w:tc>
        <w:tc>
          <w:tcPr>
            <w:tcW w:w="567" w:type="dxa"/>
          </w:tcPr>
          <w:p w14:paraId="142CCFE3" w14:textId="37813961"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62FF4E9" w14:textId="7383015F"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48D34006" w14:textId="77777777" w:rsidR="009633FC" w:rsidRPr="007C3C63" w:rsidRDefault="009633FC" w:rsidP="009633FC">
            <w:pPr>
              <w:spacing w:after="0" w:line="480" w:lineRule="auto"/>
              <w:jc w:val="center"/>
              <w:rPr>
                <w:rFonts w:ascii="Times New Roman" w:hAnsi="Times New Roman"/>
              </w:rPr>
            </w:pPr>
          </w:p>
        </w:tc>
        <w:tc>
          <w:tcPr>
            <w:tcW w:w="511" w:type="dxa"/>
            <w:vAlign w:val="bottom"/>
          </w:tcPr>
          <w:p w14:paraId="6B4BF48D" w14:textId="77777777" w:rsidR="009633FC" w:rsidRPr="0084135A" w:rsidRDefault="009633FC" w:rsidP="009633FC">
            <w:pPr>
              <w:spacing w:after="0" w:line="480" w:lineRule="auto"/>
              <w:jc w:val="center"/>
              <w:rPr>
                <w:rFonts w:ascii="Times New Roman" w:eastAsia="儷黑 Pro" w:hAnsi="Times New Roman"/>
                <w:b/>
                <w:lang w:val="de-DE"/>
              </w:rPr>
            </w:pPr>
          </w:p>
        </w:tc>
        <w:tc>
          <w:tcPr>
            <w:tcW w:w="810" w:type="dxa"/>
            <w:gridSpan w:val="3"/>
          </w:tcPr>
          <w:p w14:paraId="5BF1C546" w14:textId="13660DB8"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0.05</w:t>
            </w:r>
          </w:p>
        </w:tc>
        <w:tc>
          <w:tcPr>
            <w:tcW w:w="540" w:type="dxa"/>
            <w:gridSpan w:val="2"/>
          </w:tcPr>
          <w:p w14:paraId="6529F89A" w14:textId="4D2915CC"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9</w:t>
            </w:r>
          </w:p>
        </w:tc>
        <w:tc>
          <w:tcPr>
            <w:tcW w:w="720" w:type="dxa"/>
            <w:gridSpan w:val="2"/>
          </w:tcPr>
          <w:p w14:paraId="1633148C" w14:textId="25432159"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6.02</w:t>
            </w:r>
          </w:p>
        </w:tc>
        <w:tc>
          <w:tcPr>
            <w:tcW w:w="990" w:type="dxa"/>
          </w:tcPr>
          <w:p w14:paraId="40A80837" w14:textId="59F952E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-168.05</w:t>
            </w:r>
          </w:p>
        </w:tc>
      </w:tr>
      <w:tr w:rsidR="009633FC" w:rsidRPr="007C3C63" w14:paraId="6B55AB71" w14:textId="77777777" w:rsidTr="00A67D5A">
        <w:trPr>
          <w:gridAfter w:val="1"/>
          <w:wAfter w:w="18" w:type="dxa"/>
        </w:trPr>
        <w:tc>
          <w:tcPr>
            <w:tcW w:w="9378" w:type="dxa"/>
            <w:gridSpan w:val="18"/>
          </w:tcPr>
          <w:p w14:paraId="59E2C2BD" w14:textId="55F3960F" w:rsidR="009633FC" w:rsidRPr="007200B0" w:rsidRDefault="009633FC" w:rsidP="009633FC">
            <w:pPr>
              <w:spacing w:after="0" w:line="480" w:lineRule="auto"/>
              <w:rPr>
                <w:rFonts w:ascii="Times New Roman" w:eastAsia="儷黑 Pro" w:hAnsi="Times New Roman"/>
                <w:b/>
                <w:lang w:val="de-DE"/>
              </w:rPr>
            </w:pPr>
            <w:r w:rsidRPr="007200B0">
              <w:rPr>
                <w:rFonts w:ascii="Times New Roman" w:eastAsia="儷黑 Pro" w:hAnsi="Times New Roman"/>
                <w:b/>
                <w:lang w:val="de-DE"/>
              </w:rPr>
              <w:lastRenderedPageBreak/>
              <w:t xml:space="preserve">Net </w:t>
            </w:r>
            <w:proofErr w:type="spellStart"/>
            <w:r w:rsidRPr="007200B0">
              <w:rPr>
                <w:rFonts w:ascii="Times New Roman" w:eastAsia="儷黑 Pro" w:hAnsi="Times New Roman"/>
                <w:b/>
                <w:lang w:val="de-DE"/>
              </w:rPr>
              <w:t>Ecosystem</w:t>
            </w:r>
            <w:proofErr w:type="spellEnd"/>
            <w:r w:rsidRPr="007200B0">
              <w:rPr>
                <w:rFonts w:ascii="Times New Roman" w:eastAsia="儷黑 Pro" w:hAnsi="Times New Roman"/>
                <w:b/>
                <w:lang w:val="de-DE"/>
              </w:rPr>
              <w:t xml:space="preserve"> Oxygen </w:t>
            </w:r>
            <w:proofErr w:type="spellStart"/>
            <w:r w:rsidRPr="007200B0">
              <w:rPr>
                <w:rFonts w:ascii="Times New Roman" w:eastAsia="儷黑 Pro" w:hAnsi="Times New Roman"/>
                <w:b/>
                <w:lang w:val="de-DE"/>
              </w:rPr>
              <w:t>Production</w:t>
            </w:r>
            <w:proofErr w:type="spellEnd"/>
            <w:r w:rsidRPr="007200B0">
              <w:rPr>
                <w:rFonts w:ascii="Times New Roman" w:eastAsia="儷黑 Pro" w:hAnsi="Times New Roman"/>
                <w:b/>
                <w:lang w:val="de-DE"/>
              </w:rPr>
              <w:t xml:space="preserve"> (NEP)</w:t>
            </w:r>
          </w:p>
        </w:tc>
      </w:tr>
      <w:tr w:rsidR="009633FC" w:rsidRPr="007C3C63" w14:paraId="24B5CA69" w14:textId="77777777" w:rsidTr="007200B0">
        <w:trPr>
          <w:gridAfter w:val="1"/>
          <w:wAfter w:w="18" w:type="dxa"/>
        </w:trPr>
        <w:tc>
          <w:tcPr>
            <w:tcW w:w="1696" w:type="dxa"/>
            <w:gridSpan w:val="2"/>
          </w:tcPr>
          <w:p w14:paraId="3DBC2EE5" w14:textId="0CBE573C"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8</w:t>
            </w:r>
          </w:p>
        </w:tc>
        <w:tc>
          <w:tcPr>
            <w:tcW w:w="709" w:type="dxa"/>
            <w:vAlign w:val="bottom"/>
          </w:tcPr>
          <w:p w14:paraId="775FDF74" w14:textId="10E35B55"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340C644C" w14:textId="530C680C"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5A707486" w14:textId="1E0088A7"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7332C5F" w14:textId="77777777" w:rsidR="009633FC" w:rsidRPr="0084135A" w:rsidRDefault="009633FC" w:rsidP="009633FC">
            <w:pPr>
              <w:spacing w:after="0" w:line="480" w:lineRule="auto"/>
              <w:jc w:val="center"/>
              <w:rPr>
                <w:rFonts w:ascii="Times New Roman" w:eastAsia="儷黑 Pro" w:hAnsi="Times New Roman"/>
                <w:b/>
                <w:lang w:val="de-DE"/>
              </w:rPr>
            </w:pPr>
          </w:p>
        </w:tc>
        <w:tc>
          <w:tcPr>
            <w:tcW w:w="567" w:type="dxa"/>
          </w:tcPr>
          <w:p w14:paraId="7139FD5E" w14:textId="15871E8D"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58B9FC94" w14:textId="7BABBD51"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21B964D" w14:textId="068AD22D"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2761EE54"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7300C4C9" w14:textId="66507B2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rPr>
              <w:t>0.39</w:t>
            </w:r>
          </w:p>
        </w:tc>
        <w:tc>
          <w:tcPr>
            <w:tcW w:w="540" w:type="dxa"/>
            <w:gridSpan w:val="2"/>
          </w:tcPr>
          <w:p w14:paraId="7F8A3CAA" w14:textId="3EC8BB1B"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rPr>
              <w:t>11</w:t>
            </w:r>
          </w:p>
        </w:tc>
        <w:tc>
          <w:tcPr>
            <w:tcW w:w="720" w:type="dxa"/>
            <w:gridSpan w:val="2"/>
          </w:tcPr>
          <w:p w14:paraId="75464A74" w14:textId="35BED792" w:rsidR="009633FC" w:rsidRPr="007C3C63" w:rsidRDefault="009633FC" w:rsidP="009633FC">
            <w:pPr>
              <w:spacing w:after="0" w:line="480" w:lineRule="auto"/>
              <w:jc w:val="center"/>
              <w:rPr>
                <w:rFonts w:ascii="Times New Roman" w:eastAsia="儷黑 Pro" w:hAnsi="Times New Roman"/>
                <w:lang w:val="de-DE"/>
              </w:rPr>
            </w:pPr>
            <w:r w:rsidRPr="007C3C63">
              <w:rPr>
                <w:rFonts w:ascii="Times New Roman" w:eastAsia="儷黑 Pro" w:hAnsi="Times New Roman"/>
              </w:rPr>
              <w:t>0.00</w:t>
            </w:r>
          </w:p>
        </w:tc>
        <w:tc>
          <w:tcPr>
            <w:tcW w:w="990" w:type="dxa"/>
          </w:tcPr>
          <w:p w14:paraId="24A3385B" w14:textId="7560D0EE" w:rsidR="009633FC" w:rsidRPr="007C3C63" w:rsidRDefault="009633FC" w:rsidP="009633FC">
            <w:pPr>
              <w:spacing w:after="0" w:line="480" w:lineRule="auto"/>
              <w:jc w:val="center"/>
              <w:rPr>
                <w:rFonts w:ascii="Times New Roman" w:eastAsia="儷黑 Pro" w:hAnsi="Times New Roman"/>
                <w:lang w:val="de-DE"/>
              </w:rPr>
            </w:pPr>
            <w:r w:rsidRPr="007C3C63">
              <w:rPr>
                <w:rFonts w:ascii="Times New Roman" w:eastAsia="儷黑 Pro" w:hAnsi="Times New Roman"/>
              </w:rPr>
              <w:t>-</w:t>
            </w:r>
            <w:r>
              <w:rPr>
                <w:rFonts w:ascii="Times New Roman" w:eastAsia="儷黑 Pro" w:hAnsi="Times New Roman"/>
              </w:rPr>
              <w:t>266.46</w:t>
            </w:r>
          </w:p>
        </w:tc>
      </w:tr>
      <w:tr w:rsidR="009633FC" w:rsidRPr="007C3C63" w14:paraId="6A90BB8F" w14:textId="77777777" w:rsidTr="007200B0">
        <w:trPr>
          <w:gridAfter w:val="1"/>
          <w:wAfter w:w="18" w:type="dxa"/>
        </w:trPr>
        <w:tc>
          <w:tcPr>
            <w:tcW w:w="1696" w:type="dxa"/>
            <w:gridSpan w:val="2"/>
          </w:tcPr>
          <w:p w14:paraId="4D3BA8B0" w14:textId="715CDE5F" w:rsidR="009633FC" w:rsidRDefault="009633FC" w:rsidP="009633FC">
            <w:pPr>
              <w:spacing w:after="0" w:line="480" w:lineRule="auto"/>
              <w:jc w:val="center"/>
              <w:rPr>
                <w:rFonts w:ascii="Times New Roman" w:eastAsia="儷黑 Pro" w:hAnsi="Times New Roman"/>
                <w:lang w:val="de-DE"/>
              </w:rPr>
            </w:pPr>
            <w:proofErr w:type="spellStart"/>
            <w:r>
              <w:rPr>
                <w:rFonts w:ascii="Times New Roman" w:eastAsia="儷黑 Pro" w:hAnsi="Times New Roman"/>
                <w:lang w:val="de-DE"/>
              </w:rPr>
              <w:t>Full</w:t>
            </w:r>
            <w:proofErr w:type="spellEnd"/>
          </w:p>
        </w:tc>
        <w:tc>
          <w:tcPr>
            <w:tcW w:w="709" w:type="dxa"/>
            <w:vAlign w:val="bottom"/>
          </w:tcPr>
          <w:p w14:paraId="04C335F1" w14:textId="6A41282E"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4FF91566" w14:textId="0F59737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1B6C266" w14:textId="75AE567E"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7B4C7C72" w14:textId="3C391290" w:rsidR="009633FC" w:rsidRPr="0084135A" w:rsidRDefault="009633FC" w:rsidP="009633FC">
            <w:pPr>
              <w:spacing w:after="0" w:line="480" w:lineRule="auto"/>
              <w:jc w:val="center"/>
              <w:rPr>
                <w:rFonts w:ascii="Times New Roman" w:eastAsia="儷黑 Pro" w:hAnsi="Times New Roman"/>
                <w:b/>
                <w:lang w:val="de-DE"/>
              </w:rPr>
            </w:pPr>
            <w:r w:rsidRPr="007C3C63">
              <w:rPr>
                <w:rFonts w:ascii="Times New Roman" w:hAnsi="Times New Roman"/>
              </w:rPr>
              <w:t>x</w:t>
            </w:r>
          </w:p>
        </w:tc>
        <w:tc>
          <w:tcPr>
            <w:tcW w:w="567" w:type="dxa"/>
            <w:vAlign w:val="bottom"/>
          </w:tcPr>
          <w:p w14:paraId="404F26DD" w14:textId="748A02A3"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3792B318" w14:textId="6D942FB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ED6C26" w14:textId="68F81756"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5C5AABC5"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1D7C86BA" w14:textId="3891D54C" w:rsidR="009633FC"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rPr>
              <w:t>0.</w:t>
            </w:r>
            <w:r>
              <w:rPr>
                <w:rFonts w:ascii="Times New Roman" w:eastAsia="儷黑 Pro" w:hAnsi="Times New Roman"/>
              </w:rPr>
              <w:t>32</w:t>
            </w:r>
          </w:p>
        </w:tc>
        <w:tc>
          <w:tcPr>
            <w:tcW w:w="540" w:type="dxa"/>
            <w:gridSpan w:val="2"/>
          </w:tcPr>
          <w:p w14:paraId="4D493F19" w14:textId="13A5FDA5" w:rsidR="009633FC" w:rsidRDefault="009633FC" w:rsidP="009633FC">
            <w:pPr>
              <w:spacing w:after="0" w:line="480" w:lineRule="auto"/>
              <w:jc w:val="center"/>
              <w:rPr>
                <w:rFonts w:ascii="Times New Roman" w:eastAsia="儷黑 Pro" w:hAnsi="Times New Roman"/>
              </w:rPr>
            </w:pPr>
            <w:r>
              <w:rPr>
                <w:rFonts w:ascii="Times New Roman" w:eastAsia="儷黑 Pro" w:hAnsi="Times New Roman"/>
              </w:rPr>
              <w:t>12</w:t>
            </w:r>
          </w:p>
        </w:tc>
        <w:tc>
          <w:tcPr>
            <w:tcW w:w="720" w:type="dxa"/>
            <w:gridSpan w:val="2"/>
          </w:tcPr>
          <w:p w14:paraId="0E067E66" w14:textId="620070A4" w:rsidR="009633FC" w:rsidRPr="007C3C63" w:rsidRDefault="009633FC" w:rsidP="009633FC">
            <w:pPr>
              <w:spacing w:after="0" w:line="480" w:lineRule="auto"/>
              <w:jc w:val="center"/>
              <w:rPr>
                <w:rFonts w:ascii="Times New Roman" w:eastAsia="儷黑 Pro" w:hAnsi="Times New Roman"/>
              </w:rPr>
            </w:pPr>
            <w:r>
              <w:rPr>
                <w:rFonts w:ascii="Times New Roman" w:eastAsia="儷黑 Pro" w:hAnsi="Times New Roman"/>
              </w:rPr>
              <w:t>0.39</w:t>
            </w:r>
          </w:p>
        </w:tc>
        <w:tc>
          <w:tcPr>
            <w:tcW w:w="990" w:type="dxa"/>
          </w:tcPr>
          <w:p w14:paraId="2A2BBA24" w14:textId="45EE2B4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rPr>
              <w:t>-</w:t>
            </w:r>
            <w:r>
              <w:rPr>
                <w:rFonts w:ascii="Times New Roman" w:eastAsia="儷黑 Pro" w:hAnsi="Times New Roman"/>
              </w:rPr>
              <w:t>265.54</w:t>
            </w:r>
          </w:p>
        </w:tc>
      </w:tr>
      <w:tr w:rsidR="009633FC" w:rsidRPr="007C3C63" w14:paraId="593CDCB3" w14:textId="77777777" w:rsidTr="00A67D5A">
        <w:trPr>
          <w:gridAfter w:val="1"/>
          <w:wAfter w:w="18" w:type="dxa"/>
        </w:trPr>
        <w:tc>
          <w:tcPr>
            <w:tcW w:w="9378" w:type="dxa"/>
            <w:gridSpan w:val="18"/>
          </w:tcPr>
          <w:p w14:paraId="2D3B5BC8" w14:textId="2E540F30" w:rsidR="009633FC" w:rsidRPr="00D71D9B" w:rsidRDefault="009633FC" w:rsidP="009633FC">
            <w:pPr>
              <w:spacing w:after="0" w:line="480" w:lineRule="auto"/>
              <w:rPr>
                <w:rFonts w:ascii="Times New Roman" w:eastAsia="儷黑 Pro" w:hAnsi="Times New Roman"/>
                <w:b/>
              </w:rPr>
            </w:pPr>
            <w:r w:rsidRPr="00D71D9B">
              <w:rPr>
                <w:rFonts w:ascii="Times New Roman" w:eastAsia="儷黑 Pro" w:hAnsi="Times New Roman"/>
                <w:b/>
              </w:rPr>
              <w:t>Net Ecosystem Respiration (ER)</w:t>
            </w:r>
          </w:p>
        </w:tc>
      </w:tr>
      <w:tr w:rsidR="009633FC" w:rsidRPr="007C3C63" w14:paraId="6836C926" w14:textId="77777777" w:rsidTr="007200B0">
        <w:trPr>
          <w:gridAfter w:val="1"/>
          <w:wAfter w:w="18" w:type="dxa"/>
        </w:trPr>
        <w:tc>
          <w:tcPr>
            <w:tcW w:w="1696" w:type="dxa"/>
            <w:gridSpan w:val="2"/>
          </w:tcPr>
          <w:p w14:paraId="369424BC" w14:textId="027CE8B4"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7</w:t>
            </w:r>
          </w:p>
        </w:tc>
        <w:tc>
          <w:tcPr>
            <w:tcW w:w="709" w:type="dxa"/>
            <w:vAlign w:val="bottom"/>
          </w:tcPr>
          <w:p w14:paraId="6C520527" w14:textId="3CEDC0C3"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19CA69A" w14:textId="1D5A861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1B0181F" w14:textId="34D704D6"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2B9A1D41" w14:textId="77777777" w:rsidR="009633FC" w:rsidRPr="007C3C63" w:rsidRDefault="009633FC" w:rsidP="009633FC">
            <w:pPr>
              <w:spacing w:after="0" w:line="480" w:lineRule="auto"/>
              <w:jc w:val="center"/>
              <w:rPr>
                <w:rFonts w:ascii="Times New Roman" w:hAnsi="Times New Roman"/>
              </w:rPr>
            </w:pPr>
          </w:p>
        </w:tc>
        <w:tc>
          <w:tcPr>
            <w:tcW w:w="567" w:type="dxa"/>
          </w:tcPr>
          <w:p w14:paraId="5260FEBC" w14:textId="37E14F79"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6E194E02" w14:textId="59B2A49B"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5BD28927" w14:textId="77777777" w:rsidR="009633FC" w:rsidRPr="007C3C63" w:rsidRDefault="009633FC" w:rsidP="009633FC">
            <w:pPr>
              <w:spacing w:after="0" w:line="480" w:lineRule="auto"/>
              <w:jc w:val="center"/>
              <w:rPr>
                <w:rFonts w:ascii="Times New Roman" w:hAnsi="Times New Roman"/>
              </w:rPr>
            </w:pPr>
          </w:p>
        </w:tc>
        <w:tc>
          <w:tcPr>
            <w:tcW w:w="511" w:type="dxa"/>
            <w:vAlign w:val="bottom"/>
          </w:tcPr>
          <w:p w14:paraId="36E482B2"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7776C538" w14:textId="2B97681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0.</w:t>
            </w:r>
            <w:r>
              <w:rPr>
                <w:rFonts w:ascii="Times New Roman" w:eastAsia="儷黑 Pro" w:hAnsi="Times New Roman"/>
                <w:lang w:val="de-DE"/>
              </w:rPr>
              <w:t>812</w:t>
            </w:r>
          </w:p>
        </w:tc>
        <w:tc>
          <w:tcPr>
            <w:tcW w:w="540" w:type="dxa"/>
            <w:gridSpan w:val="2"/>
          </w:tcPr>
          <w:p w14:paraId="2278FE64" w14:textId="322301CE" w:rsidR="009633FC" w:rsidRDefault="009633FC" w:rsidP="009633FC">
            <w:pPr>
              <w:spacing w:after="0" w:line="480" w:lineRule="auto"/>
              <w:jc w:val="center"/>
              <w:rPr>
                <w:rFonts w:ascii="Times New Roman" w:eastAsia="儷黑 Pro" w:hAnsi="Times New Roman"/>
              </w:rPr>
            </w:pPr>
            <w:r>
              <w:rPr>
                <w:rFonts w:ascii="Times New Roman" w:eastAsia="儷黑 Pro" w:hAnsi="Times New Roman"/>
                <w:lang w:val="de-DE"/>
              </w:rPr>
              <w:t>9</w:t>
            </w:r>
          </w:p>
        </w:tc>
        <w:tc>
          <w:tcPr>
            <w:tcW w:w="720" w:type="dxa"/>
            <w:gridSpan w:val="2"/>
          </w:tcPr>
          <w:p w14:paraId="16C3FE59" w14:textId="0409123B" w:rsidR="009633FC"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0.00</w:t>
            </w:r>
          </w:p>
        </w:tc>
        <w:tc>
          <w:tcPr>
            <w:tcW w:w="990" w:type="dxa"/>
          </w:tcPr>
          <w:p w14:paraId="780162C3" w14:textId="6B0D2577" w:rsidR="009633FC" w:rsidRPr="007C3C63" w:rsidRDefault="009633FC" w:rsidP="009633FC">
            <w:pPr>
              <w:spacing w:after="0" w:line="480" w:lineRule="auto"/>
              <w:jc w:val="center"/>
              <w:rPr>
                <w:rFonts w:ascii="Times New Roman" w:eastAsia="儷黑 Pro" w:hAnsi="Times New Roman"/>
              </w:rPr>
            </w:pPr>
            <w:r w:rsidRPr="007C3C63">
              <w:rPr>
                <w:rFonts w:ascii="Times New Roman" w:eastAsia="儷黑 Pro" w:hAnsi="Times New Roman"/>
                <w:lang w:val="de-DE"/>
              </w:rPr>
              <w:t>-</w:t>
            </w:r>
            <w:r>
              <w:rPr>
                <w:rFonts w:ascii="Times New Roman" w:eastAsia="儷黑 Pro" w:hAnsi="Times New Roman"/>
                <w:lang w:val="de-DE"/>
              </w:rPr>
              <w:t>158.72</w:t>
            </w:r>
          </w:p>
        </w:tc>
      </w:tr>
      <w:tr w:rsidR="009633FC" w:rsidRPr="007C3C63" w14:paraId="14F63AD7" w14:textId="77777777" w:rsidTr="00A67D5A">
        <w:trPr>
          <w:gridAfter w:val="1"/>
          <w:wAfter w:w="18" w:type="dxa"/>
        </w:trPr>
        <w:tc>
          <w:tcPr>
            <w:tcW w:w="1696" w:type="dxa"/>
            <w:gridSpan w:val="2"/>
          </w:tcPr>
          <w:p w14:paraId="37B2FDFB" w14:textId="295D5691"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8</w:t>
            </w:r>
          </w:p>
        </w:tc>
        <w:tc>
          <w:tcPr>
            <w:tcW w:w="709" w:type="dxa"/>
            <w:vAlign w:val="bottom"/>
          </w:tcPr>
          <w:p w14:paraId="68C6609F" w14:textId="5DC0F0C4"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1D7596D2" w14:textId="3D4389E5"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tcPr>
          <w:p w14:paraId="4327AEB6" w14:textId="630DD9A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64664D56" w14:textId="77777777" w:rsidR="009633FC" w:rsidRPr="007C3C63" w:rsidRDefault="009633FC" w:rsidP="009633FC">
            <w:pPr>
              <w:spacing w:after="0" w:line="480" w:lineRule="auto"/>
              <w:jc w:val="center"/>
              <w:rPr>
                <w:rFonts w:ascii="Times New Roman" w:hAnsi="Times New Roman"/>
              </w:rPr>
            </w:pPr>
          </w:p>
        </w:tc>
        <w:tc>
          <w:tcPr>
            <w:tcW w:w="567" w:type="dxa"/>
          </w:tcPr>
          <w:p w14:paraId="43B1D88C" w14:textId="2562BB40"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8CD59D0" w14:textId="57B63DD8"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67" w:type="dxa"/>
            <w:vAlign w:val="bottom"/>
          </w:tcPr>
          <w:p w14:paraId="18FB4A12" w14:textId="056F7F22" w:rsidR="009633FC" w:rsidRPr="007C3C63" w:rsidRDefault="009633FC" w:rsidP="009633FC">
            <w:pPr>
              <w:spacing w:after="0" w:line="480" w:lineRule="auto"/>
              <w:jc w:val="center"/>
              <w:rPr>
                <w:rFonts w:ascii="Times New Roman" w:hAnsi="Times New Roman"/>
              </w:rPr>
            </w:pPr>
            <w:r w:rsidRPr="007C3C63">
              <w:rPr>
                <w:rFonts w:ascii="Times New Roman" w:hAnsi="Times New Roman"/>
              </w:rPr>
              <w:t>x</w:t>
            </w:r>
          </w:p>
        </w:tc>
        <w:tc>
          <w:tcPr>
            <w:tcW w:w="511" w:type="dxa"/>
            <w:vAlign w:val="bottom"/>
          </w:tcPr>
          <w:p w14:paraId="7B554F48" w14:textId="77777777" w:rsidR="009633FC" w:rsidRPr="007C3C63" w:rsidRDefault="009633FC" w:rsidP="009633FC">
            <w:pPr>
              <w:spacing w:after="0" w:line="480" w:lineRule="auto"/>
              <w:jc w:val="center"/>
              <w:rPr>
                <w:rFonts w:ascii="Times New Roman" w:hAnsi="Times New Roman"/>
              </w:rPr>
            </w:pPr>
          </w:p>
        </w:tc>
        <w:tc>
          <w:tcPr>
            <w:tcW w:w="810" w:type="dxa"/>
            <w:gridSpan w:val="3"/>
          </w:tcPr>
          <w:p w14:paraId="12CF6695" w14:textId="48400F8A"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0.15</w:t>
            </w:r>
          </w:p>
        </w:tc>
        <w:tc>
          <w:tcPr>
            <w:tcW w:w="540" w:type="dxa"/>
            <w:gridSpan w:val="2"/>
          </w:tcPr>
          <w:p w14:paraId="399F2B7C" w14:textId="7DC2DD77" w:rsidR="009633FC"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11</w:t>
            </w:r>
          </w:p>
        </w:tc>
        <w:tc>
          <w:tcPr>
            <w:tcW w:w="720" w:type="dxa"/>
            <w:gridSpan w:val="2"/>
          </w:tcPr>
          <w:p w14:paraId="2A540738" w14:textId="2C276E24"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3.39</w:t>
            </w:r>
          </w:p>
        </w:tc>
        <w:tc>
          <w:tcPr>
            <w:tcW w:w="990" w:type="dxa"/>
          </w:tcPr>
          <w:p w14:paraId="74A5BAA5" w14:textId="4980373D" w:rsidR="009633FC" w:rsidRPr="007C3C63" w:rsidRDefault="009633FC" w:rsidP="009633FC">
            <w:pPr>
              <w:spacing w:after="0" w:line="480" w:lineRule="auto"/>
              <w:jc w:val="center"/>
              <w:rPr>
                <w:rFonts w:ascii="Times New Roman" w:eastAsia="儷黑 Pro" w:hAnsi="Times New Roman"/>
                <w:lang w:val="de-DE"/>
              </w:rPr>
            </w:pPr>
            <w:r>
              <w:rPr>
                <w:rFonts w:ascii="Times New Roman" w:eastAsia="儷黑 Pro" w:hAnsi="Times New Roman"/>
                <w:lang w:val="de-DE"/>
              </w:rPr>
              <w:t>-158.19</w:t>
            </w:r>
          </w:p>
        </w:tc>
      </w:tr>
      <w:tr w:rsidR="009633FC" w:rsidRPr="007C3C63" w14:paraId="789DB17A" w14:textId="77777777" w:rsidTr="00A67D5A">
        <w:tc>
          <w:tcPr>
            <w:tcW w:w="9396" w:type="dxa"/>
            <w:gridSpan w:val="19"/>
          </w:tcPr>
          <w:p w14:paraId="519913E9" w14:textId="77777777" w:rsidR="009633FC" w:rsidRPr="0084135A" w:rsidRDefault="009633FC" w:rsidP="009633FC">
            <w:pPr>
              <w:spacing w:after="0" w:line="480" w:lineRule="auto"/>
              <w:rPr>
                <w:rFonts w:ascii="Times New Roman" w:eastAsia="儷黑 Pro" w:hAnsi="Times New Roman"/>
                <w:b/>
                <w:lang w:val="de-DE"/>
              </w:rPr>
            </w:pPr>
            <w:r w:rsidRPr="00AA34F8">
              <w:rPr>
                <w:rFonts w:ascii="Times New Roman" w:eastAsia="儷黑 Pro" w:hAnsi="Times New Roman"/>
                <w:b/>
                <w:highlight w:val="yellow"/>
                <w:lang w:val="de-DE"/>
              </w:rPr>
              <w:t xml:space="preserve">Zooplankton </w:t>
            </w:r>
            <w:proofErr w:type="spellStart"/>
            <w:r w:rsidRPr="00AA34F8">
              <w:rPr>
                <w:rFonts w:ascii="Times New Roman" w:eastAsia="儷黑 Pro" w:hAnsi="Times New Roman"/>
                <w:b/>
                <w:highlight w:val="yellow"/>
                <w:lang w:val="de-DE"/>
              </w:rPr>
              <w:t>Density</w:t>
            </w:r>
            <w:proofErr w:type="spellEnd"/>
          </w:p>
        </w:tc>
      </w:tr>
      <w:tr w:rsidR="009633FC" w:rsidRPr="007C3C63" w14:paraId="067D123F" w14:textId="77777777" w:rsidTr="00B95056">
        <w:trPr>
          <w:trHeight w:val="434"/>
        </w:trPr>
        <w:tc>
          <w:tcPr>
            <w:tcW w:w="421" w:type="dxa"/>
          </w:tcPr>
          <w:p w14:paraId="54AE7B5F" w14:textId="77777777" w:rsidR="009633FC" w:rsidRPr="00F45E72" w:rsidRDefault="009633FC" w:rsidP="009633FC">
            <w:pPr>
              <w:spacing w:after="0" w:line="480" w:lineRule="auto"/>
              <w:rPr>
                <w:rFonts w:ascii="Times New Roman" w:eastAsia="儷黑 Pro" w:hAnsi="Times New Roman"/>
                <w:lang w:val="de-DE"/>
              </w:rPr>
            </w:pPr>
            <w:r w:rsidRPr="00F45E72">
              <w:rPr>
                <w:rFonts w:ascii="Times New Roman" w:eastAsia="儷黑 Pro" w:hAnsi="Times New Roman"/>
                <w:lang w:val="de-DE"/>
              </w:rPr>
              <w:t>1</w:t>
            </w:r>
          </w:p>
        </w:tc>
        <w:tc>
          <w:tcPr>
            <w:tcW w:w="5897" w:type="dxa"/>
            <w:gridSpan w:val="9"/>
          </w:tcPr>
          <w:p w14:paraId="44BFD4A3" w14:textId="77777777" w:rsidR="009633FC" w:rsidRPr="00824336" w:rsidRDefault="005D4E1B" w:rsidP="009633FC">
            <w:pPr>
              <w:spacing w:after="0" w:line="480" w:lineRule="auto"/>
              <w:rPr>
                <w:rFonts w:ascii="Times New Roman" w:eastAsia="儷黑 Pro" w:hAnsi="Times New Roman"/>
                <w:lang w:val="de-DE"/>
              </w:rPr>
            </w:pPr>
            <m:oMathPara>
              <m:oMathParaPr>
                <m:jc m:val="left"/>
              </m:oMathParaPr>
              <m:oMath>
                <m:sSub>
                  <m:sSubPr>
                    <m:ctrlPr>
                      <w:rPr>
                        <w:rFonts w:ascii="Cambria Math" w:eastAsia="儷黑 Pro" w:hAnsi="Cambria Math"/>
                        <w:i/>
                        <w:lang w:val="de-DE"/>
                      </w:rPr>
                    </m:ctrlPr>
                  </m:sSubPr>
                  <m:e>
                    <m:r>
                      <w:rPr>
                        <w:rFonts w:ascii="Cambria Math" w:eastAsia="儷黑 Pro" w:hAnsi="Cambria Math"/>
                        <w:lang w:val="de-DE"/>
                      </w:rPr>
                      <m:t>N</m:t>
                    </m:r>
                  </m:e>
                  <m:sub>
                    <m:r>
                      <w:rPr>
                        <w:rFonts w:ascii="Cambria Math" w:eastAsia="儷黑 Pro" w:hAnsi="Cambria Math"/>
                        <w:lang w:val="de-DE"/>
                      </w:rPr>
                      <m:t>ij</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0.j(i)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2</m:t>
                    </m:r>
                  </m:sub>
                </m:sSub>
                <m:d>
                  <m:dPr>
                    <m:ctrlPr>
                      <w:rPr>
                        <w:rFonts w:ascii="Cambria Math" w:eastAsia="儷黑 Pro" w:hAnsi="Cambria Math"/>
                        <w:i/>
                        <w:lang w:val="de-DE"/>
                      </w:rPr>
                    </m:ctrlPr>
                  </m:dPr>
                  <m:e>
                    <m:f>
                      <m:fPr>
                        <m:type m:val="skw"/>
                        <m:ctrlPr>
                          <w:rPr>
                            <w:rFonts w:ascii="Cambria Math" w:eastAsia="儷黑 Pro" w:hAnsi="Cambria Math"/>
                            <w:i/>
                            <w:lang w:val="de-DE"/>
                          </w:rPr>
                        </m:ctrlPr>
                      </m:fPr>
                      <m:num>
                        <m:r>
                          <w:rPr>
                            <w:rFonts w:ascii="Cambria Math" w:eastAsia="儷黑 Pro" w:hAnsi="Cambria Math"/>
                            <w:lang w:val="de-DE"/>
                          </w:rPr>
                          <m:t>1</m:t>
                        </m:r>
                      </m:num>
                      <m:den>
                        <m:r>
                          <w:rPr>
                            <w:rFonts w:ascii="Cambria Math" w:eastAsia="儷黑 Pro" w:hAnsi="Cambria Math"/>
                            <w:lang w:val="de-DE"/>
                          </w:rPr>
                          <m:t>k</m:t>
                        </m:r>
                        <m:sSub>
                          <m:sSubPr>
                            <m:ctrlPr>
                              <w:rPr>
                                <w:rFonts w:ascii="Cambria Math" w:eastAsia="儷黑 Pro" w:hAnsi="Cambria Math"/>
                                <w:i/>
                                <w:lang w:val="de-DE"/>
                              </w:rPr>
                            </m:ctrlPr>
                          </m:sSubPr>
                          <m:e>
                            <m:acc>
                              <m:accPr>
                                <m:chr m:val="̅"/>
                                <m:ctrlPr>
                                  <w:rPr>
                                    <w:rFonts w:ascii="Cambria Math" w:eastAsia="儷黑 Pro" w:hAnsi="Cambria Math"/>
                                    <w:i/>
                                    <w:lang w:val="de-DE"/>
                                  </w:rPr>
                                </m:ctrlPr>
                              </m:accPr>
                              <m:e>
                                <m:r>
                                  <w:rPr>
                                    <w:rFonts w:ascii="Cambria Math" w:eastAsia="儷黑 Pro" w:hAnsi="Cambria Math"/>
                                    <w:lang w:val="de-DE"/>
                                  </w:rPr>
                                  <m:t>T</m:t>
                                </m:r>
                              </m:e>
                            </m:acc>
                          </m:e>
                          <m:sub>
                            <m:r>
                              <w:rPr>
                                <w:rFonts w:ascii="Cambria Math" w:eastAsia="儷黑 Pro" w:hAnsi="Cambria Math"/>
                                <w:lang w:val="de-DE"/>
                              </w:rPr>
                              <m:t>j</m:t>
                            </m:r>
                          </m:sub>
                        </m:sSub>
                      </m:den>
                    </m:f>
                  </m:e>
                </m:d>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4</m:t>
                    </m:r>
                  </m:sub>
                </m:sSub>
                <m:r>
                  <w:rPr>
                    <w:rFonts w:ascii="Cambria Math" w:eastAsia="儷黑 Pro" w:hAnsi="Cambria Math"/>
                    <w:lang w:val="de-DE"/>
                  </w:rPr>
                  <m:t>*TL+</m:t>
                </m:r>
                <m:sSub>
                  <m:sSubPr>
                    <m:ctrlPr>
                      <w:rPr>
                        <w:rFonts w:ascii="Cambria Math" w:eastAsia="儷黑 Pro" w:hAnsi="Cambria Math"/>
                        <w:i/>
                        <w:lang w:val="de-DE"/>
                      </w:rPr>
                    </m:ctrlPr>
                  </m:sSubPr>
                  <m:e>
                    <m:r>
                      <w:rPr>
                        <w:rFonts w:ascii="Cambria Math" w:eastAsia="儷黑 Pro" w:hAnsi="Cambria Math"/>
                        <w:lang w:val="de-DE"/>
                      </w:rPr>
                      <m:t>u</m:t>
                    </m:r>
                  </m:e>
                  <m:sub>
                    <m:r>
                      <w:rPr>
                        <w:rFonts w:ascii="Cambria Math" w:eastAsia="儷黑 Pro" w:hAnsi="Cambria Math"/>
                        <w:lang w:val="de-DE"/>
                      </w:rPr>
                      <m:t>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e</m:t>
                    </m:r>
                  </m:e>
                  <m:sub>
                    <m:r>
                      <w:rPr>
                        <w:rFonts w:ascii="Cambria Math" w:eastAsia="儷黑 Pro" w:hAnsi="Cambria Math"/>
                        <w:lang w:val="de-DE"/>
                      </w:rPr>
                      <m:t>ij</m:t>
                    </m:r>
                  </m:sub>
                </m:sSub>
              </m:oMath>
            </m:oMathPara>
          </w:p>
        </w:tc>
        <w:tc>
          <w:tcPr>
            <w:tcW w:w="720" w:type="dxa"/>
            <w:gridSpan w:val="2"/>
          </w:tcPr>
          <w:p w14:paraId="0E4D44FD"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0.50</w:t>
            </w:r>
          </w:p>
        </w:tc>
        <w:tc>
          <w:tcPr>
            <w:tcW w:w="540" w:type="dxa"/>
            <w:gridSpan w:val="2"/>
          </w:tcPr>
          <w:p w14:paraId="455C543C"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5</w:t>
            </w:r>
          </w:p>
        </w:tc>
        <w:tc>
          <w:tcPr>
            <w:tcW w:w="720" w:type="dxa"/>
            <w:gridSpan w:val="2"/>
          </w:tcPr>
          <w:p w14:paraId="02184FBA"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0.00</w:t>
            </w:r>
          </w:p>
        </w:tc>
        <w:tc>
          <w:tcPr>
            <w:tcW w:w="1098" w:type="dxa"/>
            <w:gridSpan w:val="3"/>
          </w:tcPr>
          <w:p w14:paraId="79B74272"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-367.00</w:t>
            </w:r>
          </w:p>
        </w:tc>
      </w:tr>
      <w:tr w:rsidR="009633FC" w:rsidRPr="007C3C63" w14:paraId="6F200B3F" w14:textId="77777777" w:rsidTr="00B95056">
        <w:trPr>
          <w:trHeight w:val="433"/>
        </w:trPr>
        <w:tc>
          <w:tcPr>
            <w:tcW w:w="421" w:type="dxa"/>
          </w:tcPr>
          <w:p w14:paraId="0731A4A0" w14:textId="77777777" w:rsidR="009633FC" w:rsidRPr="00F45E72" w:rsidRDefault="009633FC" w:rsidP="009633FC">
            <w:pPr>
              <w:spacing w:after="0" w:line="480" w:lineRule="auto"/>
              <w:rPr>
                <w:rFonts w:ascii="Times New Roman" w:eastAsia="儷黑 Pro" w:hAnsi="Times New Roman"/>
                <w:lang w:val="de-DE"/>
              </w:rPr>
            </w:pPr>
            <w:r w:rsidRPr="00F45E72">
              <w:rPr>
                <w:rFonts w:ascii="Times New Roman" w:eastAsia="儷黑 Pro" w:hAnsi="Times New Roman"/>
                <w:lang w:val="de-DE"/>
              </w:rPr>
              <w:t>1b</w:t>
            </w:r>
          </w:p>
        </w:tc>
        <w:tc>
          <w:tcPr>
            <w:tcW w:w="5897" w:type="dxa"/>
            <w:gridSpan w:val="9"/>
          </w:tcPr>
          <w:p w14:paraId="16854846" w14:textId="77777777" w:rsidR="009633FC" w:rsidRPr="00824336" w:rsidRDefault="005D4E1B" w:rsidP="009633FC">
            <w:pPr>
              <w:spacing w:after="0" w:line="480" w:lineRule="auto"/>
              <w:rPr>
                <w:rFonts w:ascii="Times New Roman" w:eastAsia="儷黑 Pro" w:hAnsi="Times New Roman"/>
                <w:b/>
                <w:lang w:val="de-DE"/>
              </w:rPr>
            </w:pPr>
            <m:oMathPara>
              <m:oMathParaPr>
                <m:jc m:val="left"/>
              </m:oMathParaPr>
              <m:oMath>
                <m:sSub>
                  <m:sSubPr>
                    <m:ctrlPr>
                      <w:rPr>
                        <w:rFonts w:ascii="Cambria Math" w:eastAsia="儷黑 Pro" w:hAnsi="Cambria Math"/>
                        <w:i/>
                        <w:lang w:val="de-DE"/>
                      </w:rPr>
                    </m:ctrlPr>
                  </m:sSubPr>
                  <m:e>
                    <m:r>
                      <w:rPr>
                        <w:rFonts w:ascii="Cambria Math" w:eastAsia="儷黑 Pro" w:hAnsi="Cambria Math"/>
                        <w:lang w:val="de-DE"/>
                      </w:rPr>
                      <m:t>N</m:t>
                    </m:r>
                  </m:e>
                  <m:sub>
                    <m:r>
                      <w:rPr>
                        <w:rFonts w:ascii="Cambria Math" w:eastAsia="儷黑 Pro" w:hAnsi="Cambria Math"/>
                        <w:lang w:val="de-DE"/>
                      </w:rPr>
                      <m:t>ij</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0.j(i)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β</m:t>
                    </m:r>
                  </m:e>
                  <m:sub>
                    <m:r>
                      <w:rPr>
                        <w:rFonts w:ascii="Cambria Math" w:eastAsia="儷黑 Pro" w:hAnsi="Cambria Math"/>
                        <w:lang w:val="de-DE"/>
                      </w:rPr>
                      <m:t>2</m:t>
                    </m:r>
                  </m:sub>
                </m:sSub>
                <m:d>
                  <m:dPr>
                    <m:ctrlPr>
                      <w:rPr>
                        <w:rFonts w:ascii="Cambria Math" w:eastAsia="儷黑 Pro" w:hAnsi="Cambria Math"/>
                        <w:i/>
                        <w:lang w:val="de-DE"/>
                      </w:rPr>
                    </m:ctrlPr>
                  </m:dPr>
                  <m:e>
                    <m:f>
                      <m:fPr>
                        <m:type m:val="skw"/>
                        <m:ctrlPr>
                          <w:rPr>
                            <w:rFonts w:ascii="Cambria Math" w:eastAsia="儷黑 Pro" w:hAnsi="Cambria Math"/>
                            <w:i/>
                            <w:lang w:val="de-DE"/>
                          </w:rPr>
                        </m:ctrlPr>
                      </m:fPr>
                      <m:num>
                        <m:r>
                          <w:rPr>
                            <w:rFonts w:ascii="Cambria Math" w:eastAsia="儷黑 Pro" w:hAnsi="Cambria Math"/>
                            <w:lang w:val="de-DE"/>
                          </w:rPr>
                          <m:t>1</m:t>
                        </m:r>
                      </m:num>
                      <m:den>
                        <m:r>
                          <w:rPr>
                            <w:rFonts w:ascii="Cambria Math" w:eastAsia="儷黑 Pro" w:hAnsi="Cambria Math"/>
                            <w:lang w:val="de-DE"/>
                          </w:rPr>
                          <m:t>k</m:t>
                        </m:r>
                        <m:sSub>
                          <m:sSubPr>
                            <m:ctrlPr>
                              <w:rPr>
                                <w:rFonts w:ascii="Cambria Math" w:eastAsia="儷黑 Pro" w:hAnsi="Cambria Math"/>
                                <w:i/>
                                <w:lang w:val="de-DE"/>
                              </w:rPr>
                            </m:ctrlPr>
                          </m:sSubPr>
                          <m:e>
                            <m:acc>
                              <m:accPr>
                                <m:chr m:val="̅"/>
                                <m:ctrlPr>
                                  <w:rPr>
                                    <w:rFonts w:ascii="Cambria Math" w:eastAsia="儷黑 Pro" w:hAnsi="Cambria Math"/>
                                    <w:i/>
                                    <w:lang w:val="de-DE"/>
                                  </w:rPr>
                                </m:ctrlPr>
                              </m:accPr>
                              <m:e>
                                <m:r>
                                  <w:rPr>
                                    <w:rFonts w:ascii="Cambria Math" w:eastAsia="儷黑 Pro" w:hAnsi="Cambria Math"/>
                                    <w:lang w:val="de-DE"/>
                                  </w:rPr>
                                  <m:t>T</m:t>
                                </m:r>
                              </m:e>
                            </m:acc>
                          </m:e>
                          <m:sub>
                            <m:r>
                              <w:rPr>
                                <w:rFonts w:ascii="Cambria Math" w:eastAsia="儷黑 Pro" w:hAnsi="Cambria Math"/>
                                <w:lang w:val="de-DE"/>
                              </w:rPr>
                              <m:t>j</m:t>
                            </m:r>
                          </m:sub>
                        </m:sSub>
                      </m:den>
                    </m:f>
                  </m:e>
                </m:d>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u</m:t>
                    </m:r>
                  </m:e>
                  <m:sub>
                    <m:r>
                      <w:rPr>
                        <w:rFonts w:ascii="Cambria Math" w:eastAsia="儷黑 Pro" w:hAnsi="Cambria Math"/>
                        <w:lang w:val="de-DE"/>
                      </w:rPr>
                      <m:t>i</m:t>
                    </m:r>
                  </m:sub>
                </m:sSub>
                <m:r>
                  <w:rPr>
                    <w:rFonts w:ascii="Cambria Math" w:eastAsia="儷黑 Pro" w:hAnsi="Cambria Math"/>
                    <w:lang w:val="de-DE"/>
                  </w:rPr>
                  <m:t>+</m:t>
                </m:r>
                <m:sSub>
                  <m:sSubPr>
                    <m:ctrlPr>
                      <w:rPr>
                        <w:rFonts w:ascii="Cambria Math" w:eastAsia="儷黑 Pro" w:hAnsi="Cambria Math"/>
                        <w:i/>
                        <w:lang w:val="de-DE"/>
                      </w:rPr>
                    </m:ctrlPr>
                  </m:sSubPr>
                  <m:e>
                    <m:r>
                      <w:rPr>
                        <w:rFonts w:ascii="Cambria Math" w:eastAsia="儷黑 Pro" w:hAnsi="Cambria Math"/>
                        <w:lang w:val="de-DE"/>
                      </w:rPr>
                      <m:t>e</m:t>
                    </m:r>
                  </m:e>
                  <m:sub>
                    <m:r>
                      <w:rPr>
                        <w:rFonts w:ascii="Cambria Math" w:eastAsia="儷黑 Pro" w:hAnsi="Cambria Math"/>
                        <w:lang w:val="de-DE"/>
                      </w:rPr>
                      <m:t>ij</m:t>
                    </m:r>
                  </m:sub>
                </m:sSub>
              </m:oMath>
            </m:oMathPara>
          </w:p>
        </w:tc>
        <w:tc>
          <w:tcPr>
            <w:tcW w:w="720" w:type="dxa"/>
            <w:gridSpan w:val="2"/>
          </w:tcPr>
          <w:p w14:paraId="1232571C"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0.31</w:t>
            </w:r>
          </w:p>
        </w:tc>
        <w:tc>
          <w:tcPr>
            <w:tcW w:w="540" w:type="dxa"/>
            <w:gridSpan w:val="2"/>
          </w:tcPr>
          <w:p w14:paraId="3044910F"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6</w:t>
            </w:r>
          </w:p>
        </w:tc>
        <w:tc>
          <w:tcPr>
            <w:tcW w:w="720" w:type="dxa"/>
            <w:gridSpan w:val="2"/>
          </w:tcPr>
          <w:p w14:paraId="517DB5A7"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0.95</w:t>
            </w:r>
          </w:p>
        </w:tc>
        <w:tc>
          <w:tcPr>
            <w:tcW w:w="1098" w:type="dxa"/>
            <w:gridSpan w:val="3"/>
          </w:tcPr>
          <w:p w14:paraId="5EAEB343" w14:textId="77777777" w:rsidR="009633FC" w:rsidRPr="00C036FA" w:rsidRDefault="009633FC" w:rsidP="009633FC">
            <w:pPr>
              <w:spacing w:after="0" w:line="480" w:lineRule="auto"/>
              <w:rPr>
                <w:rFonts w:ascii="Times New Roman" w:eastAsia="儷黑 Pro" w:hAnsi="Times New Roman"/>
                <w:lang w:val="de-DE"/>
              </w:rPr>
            </w:pPr>
            <w:r w:rsidRPr="00C036FA">
              <w:rPr>
                <w:rFonts w:ascii="Times New Roman" w:eastAsia="儷黑 Pro" w:hAnsi="Times New Roman"/>
                <w:lang w:val="de-DE"/>
              </w:rPr>
              <w:t>-366.37</w:t>
            </w:r>
          </w:p>
        </w:tc>
      </w:tr>
      <w:tr w:rsidR="009633FC" w:rsidRPr="007C3C63" w14:paraId="61903358" w14:textId="77777777" w:rsidTr="00A67D5A">
        <w:tc>
          <w:tcPr>
            <w:tcW w:w="9396" w:type="dxa"/>
            <w:gridSpan w:val="19"/>
          </w:tcPr>
          <w:p w14:paraId="3B5C5E08" w14:textId="77777777" w:rsidR="009633FC" w:rsidRPr="0084135A" w:rsidRDefault="009633FC" w:rsidP="009633FC">
            <w:pPr>
              <w:spacing w:after="0" w:line="480" w:lineRule="auto"/>
              <w:rPr>
                <w:rFonts w:ascii="Times New Roman" w:eastAsia="儷黑 Pro" w:hAnsi="Times New Roman"/>
                <w:b/>
                <w:lang w:val="de-DE"/>
              </w:rPr>
            </w:pPr>
          </w:p>
        </w:tc>
      </w:tr>
    </w:tbl>
    <w:p w14:paraId="4FB02E98" w14:textId="3B86307E" w:rsidR="00B95056" w:rsidRDefault="00B95056" w:rsidP="00B13135">
      <w:pPr>
        <w:widowControl w:val="0"/>
        <w:autoSpaceDE w:val="0"/>
        <w:autoSpaceDN w:val="0"/>
        <w:adjustRightInd w:val="0"/>
        <w:spacing w:after="0" w:line="480" w:lineRule="auto"/>
        <w:ind w:firstLine="708"/>
        <w:rPr>
          <w:rFonts w:ascii="Times New Roman" w:hAnsi="Times New Roman"/>
          <w:lang w:val="en-US"/>
        </w:rPr>
      </w:pPr>
    </w:p>
    <w:p w14:paraId="25FF35BB" w14:textId="77777777" w:rsidR="00B95056" w:rsidRDefault="00B95056" w:rsidP="00B13135">
      <w:pPr>
        <w:widowControl w:val="0"/>
        <w:autoSpaceDE w:val="0"/>
        <w:autoSpaceDN w:val="0"/>
        <w:adjustRightInd w:val="0"/>
        <w:spacing w:after="0" w:line="480" w:lineRule="auto"/>
        <w:ind w:firstLine="708"/>
        <w:rPr>
          <w:rFonts w:ascii="Times New Roman" w:hAnsi="Times New Roman"/>
          <w:lang w:val="en-US"/>
        </w:rPr>
      </w:pPr>
    </w:p>
    <w:p w14:paraId="25448B51" w14:textId="20DF1BE0" w:rsidR="004E662C" w:rsidRDefault="00E9533E" w:rsidP="00112A6C">
      <w:pPr>
        <w:widowControl w:val="0"/>
        <w:autoSpaceDE w:val="0"/>
        <w:autoSpaceDN w:val="0"/>
        <w:adjustRightInd w:val="0"/>
        <w:spacing w:after="0" w:line="480" w:lineRule="auto"/>
        <w:ind w:firstLine="708"/>
        <w:rPr>
          <w:rFonts w:ascii="Times New Roman" w:hAnsi="Times New Roman"/>
        </w:rPr>
      </w:pPr>
      <w:r>
        <w:rPr>
          <w:rFonts w:ascii="Times New Roman" w:hAnsi="Times New Roman"/>
        </w:rPr>
        <w:t>S</w:t>
      </w:r>
      <w:r w:rsidR="004E662C">
        <w:rPr>
          <w:rFonts w:ascii="Times New Roman" w:hAnsi="Times New Roman"/>
        </w:rPr>
        <w:t>pecies interactions</w:t>
      </w:r>
      <w:r w:rsidR="00824336">
        <w:rPr>
          <w:rFonts w:ascii="Times New Roman" w:hAnsi="Times New Roman"/>
        </w:rPr>
        <w:t>, in the form of a trophic cascade,</w:t>
      </w:r>
      <w:r w:rsidR="004E662C">
        <w:rPr>
          <w:rFonts w:ascii="Times New Roman" w:hAnsi="Times New Roman"/>
        </w:rPr>
        <w:t xml:space="preserve"> modified the effect of temperature on </w:t>
      </w:r>
      <w:r w:rsidR="004E662C" w:rsidRPr="002B5C7C">
        <w:rPr>
          <w:rFonts w:ascii="Times New Roman" w:hAnsi="Times New Roman"/>
        </w:rPr>
        <w:t>net ecosystem oxygen production (N</w:t>
      </w:r>
      <w:r w:rsidR="00112A6C">
        <w:rPr>
          <w:rFonts w:ascii="Times New Roman" w:hAnsi="Times New Roman"/>
        </w:rPr>
        <w:t>E</w:t>
      </w:r>
      <w:r w:rsidR="004E662C" w:rsidRPr="002B5C7C">
        <w:rPr>
          <w:rFonts w:ascii="Times New Roman" w:hAnsi="Times New Roman"/>
        </w:rPr>
        <w:t>P)</w:t>
      </w:r>
      <w:r w:rsidR="004E662C">
        <w:rPr>
          <w:rFonts w:ascii="Times New Roman" w:hAnsi="Times New Roman"/>
        </w:rPr>
        <w:t xml:space="preserve"> and respiration (ER) </w:t>
      </w:r>
      <w:r w:rsidR="004E662C" w:rsidRPr="002B5C7C">
        <w:rPr>
          <w:rFonts w:ascii="Times New Roman" w:hAnsi="Times New Roman"/>
        </w:rPr>
        <w:t xml:space="preserve">(Tables </w:t>
      </w:r>
      <w:r w:rsidR="007E02EC">
        <w:rPr>
          <w:rFonts w:ascii="Times New Roman" w:hAnsi="Times New Roman"/>
        </w:rPr>
        <w:t>1</w:t>
      </w:r>
      <w:r w:rsidR="004E662C" w:rsidRPr="002B5C7C">
        <w:rPr>
          <w:rFonts w:ascii="Times New Roman" w:hAnsi="Times New Roman"/>
        </w:rPr>
        <w:t xml:space="preserve">, </w:t>
      </w:r>
      <w:r w:rsidR="00194BF5">
        <w:rPr>
          <w:rFonts w:ascii="Times New Roman" w:hAnsi="Times New Roman"/>
        </w:rPr>
        <w:t>2, Fig</w:t>
      </w:r>
      <w:r w:rsidR="007E02EC">
        <w:rPr>
          <w:rFonts w:ascii="Times New Roman" w:hAnsi="Times New Roman"/>
        </w:rPr>
        <w:t xml:space="preserve"> </w:t>
      </w:r>
      <w:r w:rsidR="00B12BF7">
        <w:rPr>
          <w:rFonts w:ascii="Times New Roman" w:hAnsi="Times New Roman"/>
        </w:rPr>
        <w:t>3</w:t>
      </w:r>
      <w:r w:rsidR="002E6FC2">
        <w:rPr>
          <w:rFonts w:ascii="Times New Roman" w:hAnsi="Times New Roman"/>
        </w:rPr>
        <w:t>, Supplementary material 2</w:t>
      </w:r>
      <w:r w:rsidR="004E662C" w:rsidRPr="002B5C7C">
        <w:rPr>
          <w:rFonts w:ascii="Times New Roman" w:hAnsi="Times New Roman"/>
        </w:rPr>
        <w:t>)</w:t>
      </w:r>
      <w:r w:rsidR="004E662C">
        <w:rPr>
          <w:rFonts w:ascii="Times New Roman" w:hAnsi="Times New Roman"/>
        </w:rPr>
        <w:t xml:space="preserve">. </w:t>
      </w:r>
      <w:r w:rsidR="00DF7B2C">
        <w:rPr>
          <w:rFonts w:ascii="Times New Roman" w:hAnsi="Times New Roman"/>
        </w:rPr>
        <w:t>Based on the inclusion of a temperature x trophic treatment interaction term in the best model for both NEP and ER (Table 1), w</w:t>
      </w:r>
      <w:r w:rsidR="004E662C">
        <w:rPr>
          <w:rFonts w:ascii="Times New Roman" w:hAnsi="Times New Roman"/>
        </w:rPr>
        <w:t xml:space="preserve">e </w:t>
      </w:r>
      <w:r w:rsidR="00DF7B2C">
        <w:rPr>
          <w:rFonts w:ascii="Times New Roman" w:hAnsi="Times New Roman"/>
        </w:rPr>
        <w:t>would</w:t>
      </w:r>
      <w:r>
        <w:rPr>
          <w:rFonts w:ascii="Times New Roman" w:hAnsi="Times New Roman"/>
        </w:rPr>
        <w:t xml:space="preserve"> reject the </w:t>
      </w:r>
      <w:r w:rsidR="001D7610">
        <w:rPr>
          <w:rFonts w:ascii="Times New Roman" w:hAnsi="Times New Roman"/>
        </w:rPr>
        <w:t xml:space="preserve">‘first-order metabolic scaling’ </w:t>
      </w:r>
      <w:r>
        <w:rPr>
          <w:rFonts w:ascii="Times New Roman" w:hAnsi="Times New Roman"/>
        </w:rPr>
        <w:t>hypothesis</w:t>
      </w:r>
      <w:r w:rsidR="001D7610">
        <w:rPr>
          <w:rFonts w:ascii="Times New Roman" w:hAnsi="Times New Roman"/>
        </w:rPr>
        <w:t xml:space="preserve"> (Fig 1</w:t>
      </w:r>
      <w:r w:rsidR="00194BF5">
        <w:rPr>
          <w:rFonts w:ascii="Times New Roman" w:hAnsi="Times New Roman"/>
        </w:rPr>
        <w:t>B</w:t>
      </w:r>
      <w:r w:rsidR="00112A6C">
        <w:rPr>
          <w:rFonts w:ascii="Times New Roman" w:hAnsi="Times New Roman"/>
        </w:rPr>
        <w:t>, E</w:t>
      </w:r>
      <w:r w:rsidR="001D7610">
        <w:rPr>
          <w:rFonts w:ascii="Times New Roman" w:hAnsi="Times New Roman"/>
        </w:rPr>
        <w:t>)</w:t>
      </w:r>
      <w:r>
        <w:rPr>
          <w:rFonts w:ascii="Times New Roman" w:hAnsi="Times New Roman"/>
        </w:rPr>
        <w:t xml:space="preserve"> that</w:t>
      </w:r>
      <w:r w:rsidR="004E662C">
        <w:rPr>
          <w:rFonts w:ascii="Times New Roman" w:hAnsi="Times New Roman"/>
        </w:rPr>
        <w:t xml:space="preserve"> effects of temperature on </w:t>
      </w:r>
      <w:r>
        <w:rPr>
          <w:rFonts w:ascii="Times New Roman" w:hAnsi="Times New Roman"/>
        </w:rPr>
        <w:t xml:space="preserve">net </w:t>
      </w:r>
      <w:r w:rsidR="004E662C">
        <w:rPr>
          <w:rFonts w:ascii="Times New Roman" w:hAnsi="Times New Roman"/>
        </w:rPr>
        <w:t>ecosystem</w:t>
      </w:r>
      <w:r>
        <w:rPr>
          <w:rFonts w:ascii="Times New Roman" w:hAnsi="Times New Roman"/>
        </w:rPr>
        <w:t xml:space="preserve"> oxygen</w:t>
      </w:r>
      <w:r w:rsidR="004E662C">
        <w:rPr>
          <w:rFonts w:ascii="Times New Roman" w:hAnsi="Times New Roman"/>
        </w:rPr>
        <w:t xml:space="preserve"> fluxes </w:t>
      </w:r>
      <w:r>
        <w:rPr>
          <w:rFonts w:ascii="Times New Roman" w:hAnsi="Times New Roman"/>
        </w:rPr>
        <w:t>we</w:t>
      </w:r>
      <w:r w:rsidR="004E662C">
        <w:rPr>
          <w:rFonts w:ascii="Times New Roman" w:hAnsi="Times New Roman"/>
        </w:rPr>
        <w:t xml:space="preserve">re independent of </w:t>
      </w:r>
      <w:r>
        <w:rPr>
          <w:rFonts w:ascii="Times New Roman" w:hAnsi="Times New Roman"/>
        </w:rPr>
        <w:t>species interactions</w:t>
      </w:r>
      <w:r w:rsidR="004E662C" w:rsidRPr="002B5C7C">
        <w:rPr>
          <w:rFonts w:ascii="Times New Roman" w:hAnsi="Times New Roman"/>
        </w:rPr>
        <w:t>.</w:t>
      </w:r>
      <w:r w:rsidR="00FB11DF">
        <w:rPr>
          <w:rFonts w:ascii="Times New Roman" w:hAnsi="Times New Roman"/>
        </w:rPr>
        <w:t xml:space="preserve"> T</w:t>
      </w:r>
      <w:r w:rsidR="004E662C">
        <w:rPr>
          <w:rFonts w:ascii="Times New Roman" w:hAnsi="Times New Roman"/>
        </w:rPr>
        <w:t xml:space="preserve">he estimated across-system temperature dependence of </w:t>
      </w:r>
      <w:r w:rsidR="004E662C" w:rsidRPr="0049195A">
        <w:rPr>
          <w:rFonts w:ascii="Times New Roman" w:hAnsi="Times New Roman"/>
        </w:rPr>
        <w:t>N</w:t>
      </w:r>
      <w:r w:rsidRPr="0049195A">
        <w:rPr>
          <w:rFonts w:ascii="Times New Roman" w:hAnsi="Times New Roman"/>
        </w:rPr>
        <w:t>E</w:t>
      </w:r>
      <w:r w:rsidR="004E662C" w:rsidRPr="0049195A">
        <w:rPr>
          <w:rFonts w:ascii="Times New Roman" w:hAnsi="Times New Roman"/>
        </w:rPr>
        <w:t>P</w:t>
      </w:r>
      <w:r w:rsidR="004E662C">
        <w:rPr>
          <w:rFonts w:ascii="Times New Roman" w:hAnsi="Times New Roman"/>
        </w:rPr>
        <w:t xml:space="preserve"> was </w:t>
      </w:r>
      <w:r w:rsidR="00B921AA">
        <w:rPr>
          <w:rFonts w:ascii="Times New Roman" w:hAnsi="Times New Roman"/>
        </w:rPr>
        <w:t xml:space="preserve">the </w:t>
      </w:r>
      <w:r w:rsidR="004E662C">
        <w:rPr>
          <w:rFonts w:ascii="Times New Roman" w:hAnsi="Times New Roman"/>
        </w:rPr>
        <w:t>stronge</w:t>
      </w:r>
      <w:r>
        <w:rPr>
          <w:rFonts w:ascii="Times New Roman" w:hAnsi="Times New Roman"/>
        </w:rPr>
        <w:t>st</w:t>
      </w:r>
      <w:r w:rsidR="00260756">
        <w:rPr>
          <w:rFonts w:ascii="Times New Roman" w:hAnsi="Times New Roman"/>
        </w:rPr>
        <w:t xml:space="preserve"> (Fig 3</w:t>
      </w:r>
      <w:r w:rsidR="004E662C">
        <w:rPr>
          <w:rFonts w:ascii="Times New Roman" w:hAnsi="Times New Roman"/>
        </w:rPr>
        <w:t xml:space="preserve"> </w:t>
      </w:r>
      <w:r w:rsidR="00260756">
        <w:rPr>
          <w:rFonts w:ascii="Times New Roman" w:hAnsi="Times New Roman"/>
        </w:rPr>
        <w:t>Bi</w:t>
      </w:r>
      <w:r w:rsidR="004E662C">
        <w:rPr>
          <w:rFonts w:ascii="Times New Roman" w:hAnsi="Times New Roman"/>
        </w:rPr>
        <w:t>)</w:t>
      </w:r>
      <w:r w:rsidR="00FB11DF" w:rsidRPr="00FB11DF">
        <w:rPr>
          <w:rFonts w:ascii="Times New Roman" w:hAnsi="Times New Roman"/>
        </w:rPr>
        <w:t xml:space="preserve"> </w:t>
      </w:r>
      <w:r w:rsidR="00FB11DF">
        <w:rPr>
          <w:rFonts w:ascii="Times New Roman" w:hAnsi="Times New Roman"/>
        </w:rPr>
        <w:t>in algae-only communities</w:t>
      </w:r>
      <w:r w:rsidR="001225CD">
        <w:rPr>
          <w:rFonts w:ascii="Times New Roman" w:hAnsi="Times New Roman"/>
        </w:rPr>
        <w:t>, and confidence intervals for the temperature dependence term include 0 for the systems with predators</w:t>
      </w:r>
      <w:r w:rsidR="004E662C" w:rsidRPr="002B5C7C">
        <w:rPr>
          <w:rFonts w:ascii="Times New Roman" w:hAnsi="Times New Roman"/>
        </w:rPr>
        <w:t xml:space="preserve">. </w:t>
      </w:r>
      <w:r>
        <w:rPr>
          <w:rFonts w:ascii="Times New Roman" w:hAnsi="Times New Roman"/>
        </w:rPr>
        <w:t>N</w:t>
      </w:r>
      <w:r w:rsidRPr="002B5C7C">
        <w:rPr>
          <w:rFonts w:ascii="Times New Roman" w:hAnsi="Times New Roman"/>
        </w:rPr>
        <w:t xml:space="preserve">et ecosystem respiration (ER) </w:t>
      </w:r>
      <w:r w:rsidR="005A769A">
        <w:rPr>
          <w:rFonts w:ascii="Times New Roman" w:hAnsi="Times New Roman"/>
        </w:rPr>
        <w:t xml:space="preserve">also </w:t>
      </w:r>
      <w:r w:rsidRPr="002B5C7C">
        <w:rPr>
          <w:rFonts w:ascii="Times New Roman" w:hAnsi="Times New Roman"/>
        </w:rPr>
        <w:t>increased with temperature across ecosystems</w:t>
      </w:r>
      <w:r>
        <w:rPr>
          <w:rFonts w:ascii="Times New Roman" w:hAnsi="Times New Roman"/>
        </w:rPr>
        <w:t xml:space="preserve"> </w:t>
      </w:r>
      <w:r w:rsidR="00194BF5">
        <w:rPr>
          <w:rFonts w:ascii="Times New Roman" w:hAnsi="Times New Roman"/>
        </w:rPr>
        <w:t>(Fig</w:t>
      </w:r>
      <w:r w:rsidR="00260756">
        <w:rPr>
          <w:rFonts w:ascii="Times New Roman" w:hAnsi="Times New Roman"/>
        </w:rPr>
        <w:t xml:space="preserve"> 3 C</w:t>
      </w:r>
      <w:r w:rsidRPr="002B5C7C">
        <w:rPr>
          <w:rFonts w:ascii="Times New Roman" w:hAnsi="Times New Roman"/>
        </w:rPr>
        <w:t>)</w:t>
      </w:r>
      <w:r>
        <w:rPr>
          <w:rFonts w:ascii="Times New Roman" w:hAnsi="Times New Roman"/>
        </w:rPr>
        <w:t xml:space="preserve">, </w:t>
      </w:r>
      <w:r w:rsidR="0049195A" w:rsidRPr="002B5C7C">
        <w:rPr>
          <w:rFonts w:ascii="Times New Roman" w:hAnsi="Times New Roman"/>
        </w:rPr>
        <w:t xml:space="preserve">consistent with the predicted </w:t>
      </w:r>
      <w:r w:rsidR="0049195A" w:rsidRPr="002B5C7C">
        <w:rPr>
          <w:rFonts w:ascii="Times New Roman" w:hAnsi="Times New Roman"/>
          <w:i/>
        </w:rPr>
        <w:t>E</w:t>
      </w:r>
      <w:r w:rsidR="0049195A" w:rsidRPr="002B5C7C">
        <w:rPr>
          <w:rFonts w:ascii="Times New Roman" w:hAnsi="Times New Roman"/>
          <w:i/>
          <w:vertAlign w:val="subscript"/>
        </w:rPr>
        <w:t>R</w:t>
      </w:r>
      <w:r w:rsidR="0049195A" w:rsidRPr="002B5C7C">
        <w:rPr>
          <w:rFonts w:ascii="Times New Roman" w:hAnsi="Times New Roman"/>
          <w:vertAlign w:val="subscript"/>
        </w:rPr>
        <w:t xml:space="preserve"> </w:t>
      </w:r>
      <w:r w:rsidR="0049195A" w:rsidRPr="002B5C7C">
        <w:rPr>
          <w:rFonts w:ascii="Times New Roman" w:hAnsi="Times New Roman"/>
        </w:rPr>
        <w:t>= -0.65 eV</w:t>
      </w:r>
      <w:r w:rsidR="001225CD">
        <w:rPr>
          <w:rFonts w:ascii="Times New Roman" w:hAnsi="Times New Roman"/>
        </w:rPr>
        <w:t xml:space="preserve"> in systems with </w:t>
      </w:r>
      <w:del w:id="668" w:author="Mary O'Connor" w:date="2018-09-18T10:28:00Z">
        <w:r w:rsidR="001225CD" w:rsidDel="0023470C">
          <w:rPr>
            <w:rFonts w:ascii="Times New Roman" w:hAnsi="Times New Roman"/>
          </w:rPr>
          <w:delText>consumers</w:delText>
        </w:r>
      </w:del>
      <w:ins w:id="669" w:author="Mary O'Connor" w:date="2018-09-18T10:28:00Z">
        <w:r w:rsidR="0023470C">
          <w:rPr>
            <w:rFonts w:ascii="Times New Roman" w:hAnsi="Times New Roman"/>
          </w:rPr>
          <w:t>herbivores [</w:t>
        </w:r>
        <w:r w:rsidR="0023470C" w:rsidRPr="0023470C">
          <w:rPr>
            <w:rFonts w:ascii="Times New Roman" w:hAnsi="Times New Roman"/>
            <w:highlight w:val="yellow"/>
            <w:rPrChange w:id="670" w:author="Mary O'Connor" w:date="2018-09-18T10:28:00Z">
              <w:rPr>
                <w:rFonts w:ascii="Times New Roman" w:hAnsi="Times New Roman"/>
              </w:rPr>
            </w:rPrChange>
          </w:rPr>
          <w:t>and predators??</w:t>
        </w:r>
        <w:r w:rsidR="0023470C">
          <w:rPr>
            <w:rFonts w:ascii="Times New Roman" w:hAnsi="Times New Roman"/>
          </w:rPr>
          <w:t>]</w:t>
        </w:r>
      </w:ins>
      <w:r w:rsidR="00DF7B2C">
        <w:rPr>
          <w:rFonts w:ascii="Times New Roman" w:hAnsi="Times New Roman"/>
        </w:rPr>
        <w:t>, and only the activation energy estimate for systems with predators suggest a weak or absent e</w:t>
      </w:r>
      <w:r w:rsidR="00260756">
        <w:rPr>
          <w:rFonts w:ascii="Times New Roman" w:hAnsi="Times New Roman"/>
        </w:rPr>
        <w:t xml:space="preserve">ffect of temperature. Still, </w:t>
      </w:r>
      <w:r w:rsidR="00DF7B2C">
        <w:rPr>
          <w:rFonts w:ascii="Times New Roman" w:hAnsi="Times New Roman"/>
        </w:rPr>
        <w:t xml:space="preserve">our conclusion remains somewhat equivocal, </w:t>
      </w:r>
      <w:r w:rsidR="00DF7B2C">
        <w:rPr>
          <w:rFonts w:ascii="Times New Roman" w:hAnsi="Times New Roman"/>
        </w:rPr>
        <w:lastRenderedPageBreak/>
        <w:t xml:space="preserve">because confidence intervals for activation energies overlap </w:t>
      </w:r>
      <w:r w:rsidR="00260756">
        <w:rPr>
          <w:rFonts w:ascii="Times New Roman" w:hAnsi="Times New Roman"/>
        </w:rPr>
        <w:t>across trophic treatments (Fig 3B-C</w:t>
      </w:r>
      <w:r w:rsidR="00FB11DF">
        <w:rPr>
          <w:rFonts w:ascii="Times New Roman" w:hAnsi="Times New Roman"/>
        </w:rPr>
        <w:t>)</w:t>
      </w:r>
      <w:r w:rsidR="00DF7B2C">
        <w:rPr>
          <w:rFonts w:ascii="Times New Roman" w:hAnsi="Times New Roman"/>
        </w:rPr>
        <w:t xml:space="preserve"> so although model selection suggests trophic structure is informative, </w:t>
      </w:r>
      <w:r w:rsidR="00DF7B2C" w:rsidRPr="001225CD">
        <w:rPr>
          <w:rFonts w:ascii="Times New Roman" w:hAnsi="Times New Roman"/>
        </w:rPr>
        <w:t>differences in activation energy</w:t>
      </w:r>
      <w:r w:rsidR="00DF7B2C">
        <w:rPr>
          <w:rFonts w:ascii="Times New Roman" w:hAnsi="Times New Roman"/>
        </w:rPr>
        <w:t xml:space="preserve"> estimates are not significant among trophic treatments. </w:t>
      </w:r>
    </w:p>
    <w:p w14:paraId="426AF9DB" w14:textId="1157F3E1" w:rsidR="004E662C" w:rsidRPr="008873D0" w:rsidRDefault="004E662C" w:rsidP="008873D0">
      <w:pPr>
        <w:widowControl w:val="0"/>
        <w:autoSpaceDE w:val="0"/>
        <w:autoSpaceDN w:val="0"/>
        <w:adjustRightInd w:val="0"/>
        <w:spacing w:after="0" w:line="480" w:lineRule="auto"/>
        <w:rPr>
          <w:rFonts w:ascii="Times New Roman" w:hAnsi="Times New Roman"/>
        </w:rPr>
      </w:pPr>
      <w:r>
        <w:rPr>
          <w:rFonts w:ascii="Times New Roman" w:hAnsi="Times New Roman"/>
        </w:rPr>
        <w:tab/>
      </w:r>
      <w:ins w:id="671" w:author="Mary O'Connor" w:date="2018-10-01T15:08:00Z">
        <w:r w:rsidR="004F3D06">
          <w:rPr>
            <w:rFonts w:ascii="Times New Roman" w:hAnsi="Times New Roman"/>
          </w:rPr>
          <w:t xml:space="preserve">In addition to the variation among </w:t>
        </w:r>
      </w:ins>
      <w:ins w:id="672" w:author="Mary O'Connor" w:date="2018-10-01T15:09:00Z">
        <w:r w:rsidR="004F3D06">
          <w:rPr>
            <w:rFonts w:ascii="Times New Roman" w:hAnsi="Times New Roman"/>
          </w:rPr>
          <w:t>ecosystems</w:t>
        </w:r>
      </w:ins>
      <w:ins w:id="673" w:author="Mary O'Connor" w:date="2018-10-01T15:08:00Z">
        <w:r w:rsidR="004F3D06">
          <w:rPr>
            <w:rFonts w:ascii="Times New Roman" w:hAnsi="Times New Roman"/>
          </w:rPr>
          <w:t xml:space="preserve"> in </w:t>
        </w:r>
      </w:ins>
      <w:ins w:id="674" w:author="Mary O'Connor" w:date="2018-10-01T15:09:00Z">
        <w:r w:rsidR="004F3D06">
          <w:rPr>
            <w:rFonts w:ascii="Times New Roman" w:hAnsi="Times New Roman"/>
          </w:rPr>
          <w:t>temperature</w:t>
        </w:r>
      </w:ins>
      <w:ins w:id="675" w:author="Mary O'Connor" w:date="2018-10-01T15:08:00Z">
        <w:r w:rsidR="004F3D06">
          <w:rPr>
            <w:rFonts w:ascii="Times New Roman" w:hAnsi="Times New Roman"/>
          </w:rPr>
          <w:t xml:space="preserve"> that was the main focus of our analysis</w:t>
        </w:r>
      </w:ins>
      <w:ins w:id="676" w:author="Mary O'Connor" w:date="2018-10-01T15:10:00Z">
        <w:r w:rsidR="004F3D06">
          <w:rPr>
            <w:rFonts w:ascii="Times New Roman" w:hAnsi="Times New Roman"/>
          </w:rPr>
          <w:t xml:space="preserve"> (Methods),</w:t>
        </w:r>
      </w:ins>
      <w:ins w:id="677" w:author="Mary O'Connor" w:date="2018-10-01T15:08:00Z">
        <w:r w:rsidR="004F3D06">
          <w:rPr>
            <w:rFonts w:ascii="Times New Roman" w:hAnsi="Times New Roman"/>
          </w:rPr>
          <w:t xml:space="preserve"> </w:t>
        </w:r>
      </w:ins>
      <w:del w:id="678" w:author="Mary O'Connor" w:date="2018-10-01T15:09:00Z">
        <w:r w:rsidR="00E21BBE" w:rsidDel="004F3D06">
          <w:rPr>
            <w:rFonts w:ascii="Times New Roman" w:hAnsi="Times New Roman"/>
          </w:rPr>
          <w:delText xml:space="preserve">Over time, </w:delText>
        </w:r>
      </w:del>
      <w:r w:rsidR="00E21BBE">
        <w:rPr>
          <w:rFonts w:ascii="Times New Roman" w:hAnsi="Times New Roman"/>
        </w:rPr>
        <w:t>temperature varied within our experimental ecosystems</w:t>
      </w:r>
      <w:ins w:id="679" w:author="Mary O'Connor" w:date="2018-10-01T15:09:00Z">
        <w:r w:rsidR="004F3D06">
          <w:rPr>
            <w:rFonts w:ascii="Times New Roman" w:hAnsi="Times New Roman"/>
          </w:rPr>
          <w:t xml:space="preserve"> over time</w:t>
        </w:r>
      </w:ins>
      <w:r w:rsidR="00E21BBE">
        <w:rPr>
          <w:rFonts w:ascii="Times New Roman" w:hAnsi="Times New Roman"/>
        </w:rPr>
        <w:t xml:space="preserve"> (Fig S</w:t>
      </w:r>
      <w:r w:rsidR="008873D0">
        <w:rPr>
          <w:rFonts w:ascii="Times New Roman" w:hAnsi="Times New Roman"/>
        </w:rPr>
        <w:t>1C</w:t>
      </w:r>
      <w:r w:rsidR="00E21BBE">
        <w:rPr>
          <w:rFonts w:ascii="Times New Roman" w:hAnsi="Times New Roman"/>
        </w:rPr>
        <w:t xml:space="preserve">). </w:t>
      </w:r>
      <w:ins w:id="680" w:author="Mary O'Connor" w:date="2018-10-01T15:10:00Z">
        <w:r w:rsidR="004F3D06">
          <w:rPr>
            <w:rFonts w:ascii="Times New Roman" w:hAnsi="Times New Roman"/>
          </w:rPr>
          <w:t>Effects of</w:t>
        </w:r>
      </w:ins>
      <w:ins w:id="681" w:author="Mary O'Connor" w:date="2018-10-01T15:11:00Z">
        <w:r w:rsidR="004F3D06">
          <w:rPr>
            <w:rFonts w:ascii="Times New Roman" w:hAnsi="Times New Roman"/>
          </w:rPr>
          <w:t xml:space="preserve"> temporal</w:t>
        </w:r>
      </w:ins>
      <w:ins w:id="682" w:author="Mary O'Connor" w:date="2018-10-01T15:10:00Z">
        <w:r w:rsidR="004F3D06">
          <w:rPr>
            <w:rFonts w:ascii="Times New Roman" w:hAnsi="Times New Roman"/>
          </w:rPr>
          <w:t xml:space="preserve"> temperature variation </w:t>
        </w:r>
      </w:ins>
      <w:del w:id="683" w:author="Mary O'Connor" w:date="2018-10-01T15:10:00Z">
        <w:r w:rsidR="0049195A" w:rsidDel="004F3D06">
          <w:rPr>
            <w:rFonts w:ascii="Times New Roman" w:hAnsi="Times New Roman"/>
          </w:rPr>
          <w:delText xml:space="preserve">Our models </w:delText>
        </w:r>
        <w:r w:rsidR="0067746B" w:rsidDel="004F3D06">
          <w:rPr>
            <w:rFonts w:ascii="Times New Roman" w:hAnsi="Times New Roman"/>
          </w:rPr>
          <w:delText xml:space="preserve">of algal biomass and net ecosystem oxygen fluxes </w:delText>
        </w:r>
        <w:r w:rsidR="0049195A" w:rsidDel="004F3D06">
          <w:rPr>
            <w:rFonts w:ascii="Times New Roman" w:hAnsi="Times New Roman"/>
          </w:rPr>
          <w:delText>controlled for</w:delText>
        </w:r>
        <w:r w:rsidDel="004F3D06">
          <w:rPr>
            <w:rFonts w:ascii="Times New Roman" w:hAnsi="Times New Roman"/>
          </w:rPr>
          <w:delText xml:space="preserve"> effect</w:delText>
        </w:r>
        <w:r w:rsidR="00E21BBE" w:rsidDel="004F3D06">
          <w:rPr>
            <w:rFonts w:ascii="Times New Roman" w:hAnsi="Times New Roman"/>
          </w:rPr>
          <w:delText>s</w:delText>
        </w:r>
        <w:r w:rsidDel="004F3D06">
          <w:rPr>
            <w:rFonts w:ascii="Times New Roman" w:hAnsi="Times New Roman"/>
          </w:rPr>
          <w:delText xml:space="preserve"> of temperature variation over time on ecosystem fluxes and biomass </w:delText>
        </w:r>
        <w:r w:rsidR="0049195A" w:rsidDel="004F3D06">
          <w:rPr>
            <w:rFonts w:ascii="Times New Roman" w:hAnsi="Times New Roman"/>
          </w:rPr>
          <w:delText>(Methods)</w:delText>
        </w:r>
        <w:r w:rsidDel="004F3D06">
          <w:rPr>
            <w:rFonts w:ascii="Times New Roman" w:hAnsi="Times New Roman"/>
          </w:rPr>
          <w:delText xml:space="preserve">. </w:delText>
        </w:r>
      </w:del>
      <w:ins w:id="684" w:author="Mary O'Connor" w:date="2018-10-01T15:11:00Z">
        <w:r w:rsidR="004F3D06">
          <w:rPr>
            <w:rFonts w:ascii="Times New Roman" w:hAnsi="Times New Roman"/>
          </w:rPr>
          <w:t>on</w:t>
        </w:r>
      </w:ins>
      <w:del w:id="685" w:author="Mary O'Connor" w:date="2018-10-01T15:10:00Z">
        <w:r w:rsidDel="004F3D06">
          <w:rPr>
            <w:rFonts w:ascii="Times New Roman" w:hAnsi="Times New Roman"/>
          </w:rPr>
          <w:delText>W</w:delText>
        </w:r>
      </w:del>
      <w:del w:id="686" w:author="Mary O'Connor" w:date="2018-10-01T15:11:00Z">
        <w:r w:rsidDel="004F3D06">
          <w:rPr>
            <w:rFonts w:ascii="Times New Roman" w:hAnsi="Times New Roman"/>
          </w:rPr>
          <w:delText xml:space="preserve">ithin-ecosystem </w:delText>
        </w:r>
      </w:del>
      <w:del w:id="687" w:author="Mary O'Connor" w:date="2018-10-01T15:10:00Z">
        <w:r w:rsidDel="004F3D06">
          <w:rPr>
            <w:rFonts w:ascii="Times New Roman" w:hAnsi="Times New Roman"/>
          </w:rPr>
          <w:delText xml:space="preserve">trends </w:delText>
        </w:r>
      </w:del>
      <w:del w:id="688" w:author="Mary O'Connor" w:date="2018-10-01T15:11:00Z">
        <w:r w:rsidDel="004F3D06">
          <w:rPr>
            <w:rFonts w:ascii="Times New Roman" w:hAnsi="Times New Roman"/>
          </w:rPr>
          <w:delText>in</w:delText>
        </w:r>
      </w:del>
      <w:r>
        <w:rPr>
          <w:rFonts w:ascii="Times New Roman" w:hAnsi="Times New Roman"/>
        </w:rPr>
        <w:t xml:space="preserve"> biomass </w:t>
      </w:r>
      <w:del w:id="689" w:author="Mary O'Connor" w:date="2018-10-01T15:11:00Z">
        <w:r w:rsidDel="004F3D06">
          <w:rPr>
            <w:rFonts w:ascii="Times New Roman" w:hAnsi="Times New Roman"/>
          </w:rPr>
          <w:delText xml:space="preserve">associated with temperature </w:delText>
        </w:r>
      </w:del>
      <w:r>
        <w:rPr>
          <w:rFonts w:ascii="Times New Roman" w:hAnsi="Times New Roman"/>
        </w:rPr>
        <w:t>differed starkly from effects of temperatur</w:t>
      </w:r>
      <w:r w:rsidR="00260756">
        <w:rPr>
          <w:rFonts w:ascii="Times New Roman" w:hAnsi="Times New Roman"/>
        </w:rPr>
        <w:t xml:space="preserve">e among ecosystems (Fig </w:t>
      </w:r>
      <w:r w:rsidR="008873D0">
        <w:rPr>
          <w:rFonts w:ascii="Times New Roman" w:hAnsi="Times New Roman"/>
        </w:rPr>
        <w:t>3</w:t>
      </w:r>
      <w:r w:rsidR="00FB11DF">
        <w:rPr>
          <w:rFonts w:ascii="Times New Roman" w:hAnsi="Times New Roman"/>
        </w:rPr>
        <w:t>A</w:t>
      </w:r>
      <w:r>
        <w:rPr>
          <w:rFonts w:ascii="Times New Roman" w:hAnsi="Times New Roman"/>
        </w:rPr>
        <w:t xml:space="preserve">). </w:t>
      </w:r>
      <w:r w:rsidR="00182146">
        <w:rPr>
          <w:rFonts w:ascii="Times New Roman" w:hAnsi="Times New Roman"/>
        </w:rPr>
        <w:t xml:space="preserve">Within </w:t>
      </w:r>
      <w:del w:id="690" w:author="Mary O'Connor" w:date="2018-10-01T15:04:00Z">
        <w:r w:rsidR="00182146" w:rsidDel="005E48FA">
          <w:rPr>
            <w:rFonts w:ascii="Times New Roman" w:hAnsi="Times New Roman"/>
          </w:rPr>
          <w:delText>communities</w:delText>
        </w:r>
      </w:del>
      <w:ins w:id="691" w:author="Mary O'Connor" w:date="2018-10-01T15:04:00Z">
        <w:r w:rsidR="005E48FA">
          <w:rPr>
            <w:rFonts w:ascii="Times New Roman" w:hAnsi="Times New Roman"/>
          </w:rPr>
          <w:t>ecosystems</w:t>
        </w:r>
      </w:ins>
      <w:r>
        <w:rPr>
          <w:rFonts w:ascii="Times New Roman" w:hAnsi="Times New Roman"/>
        </w:rPr>
        <w:t>, higher temperatures were associated with higher phytoplankton standing stocks</w:t>
      </w:r>
      <w:r w:rsidR="00E21BBE">
        <w:rPr>
          <w:rFonts w:ascii="Times New Roman" w:hAnsi="Times New Roman"/>
        </w:rPr>
        <w:t xml:space="preserve"> (light lines indicate within-system patte</w:t>
      </w:r>
      <w:r w:rsidR="00260756">
        <w:rPr>
          <w:rFonts w:ascii="Times New Roman" w:hAnsi="Times New Roman"/>
        </w:rPr>
        <w:t xml:space="preserve">rns in Fig </w:t>
      </w:r>
      <w:r w:rsidR="008873D0">
        <w:rPr>
          <w:rFonts w:ascii="Times New Roman" w:hAnsi="Times New Roman"/>
        </w:rPr>
        <w:t>3</w:t>
      </w:r>
      <w:r w:rsidR="00E21BBE">
        <w:rPr>
          <w:rFonts w:ascii="Times New Roman" w:hAnsi="Times New Roman"/>
        </w:rPr>
        <w:t>), contrary to the among-ecosystem pattern (bold lines indicate among group pattern)</w:t>
      </w:r>
      <w:ins w:id="692" w:author="Mary O'Connor" w:date="2018-10-01T15:11:00Z">
        <w:r w:rsidR="004F3D06">
          <w:rPr>
            <w:rFonts w:ascii="Times New Roman" w:hAnsi="Times New Roman"/>
          </w:rPr>
          <w:t xml:space="preserve"> of lower biomass at warmer temperatures</w:t>
        </w:r>
      </w:ins>
      <w:r w:rsidR="00C57015">
        <w:rPr>
          <w:rFonts w:ascii="Times New Roman" w:hAnsi="Times New Roman"/>
        </w:rPr>
        <w:t xml:space="preserve">. </w:t>
      </w:r>
      <w:r w:rsidRPr="002B5C7C">
        <w:rPr>
          <w:rFonts w:ascii="Times New Roman" w:hAnsi="Times New Roman"/>
        </w:rPr>
        <w:t xml:space="preserve">Within ecosystems, </w:t>
      </w:r>
      <w:r>
        <w:rPr>
          <w:rFonts w:ascii="Times New Roman" w:hAnsi="Times New Roman"/>
        </w:rPr>
        <w:t xml:space="preserve">effects of </w:t>
      </w:r>
      <w:ins w:id="693" w:author="Mary O'Connor" w:date="2018-10-01T15:12:00Z">
        <w:r w:rsidR="004F3D06">
          <w:rPr>
            <w:rFonts w:ascii="Times New Roman" w:hAnsi="Times New Roman"/>
          </w:rPr>
          <w:t xml:space="preserve">temporal </w:t>
        </w:r>
      </w:ins>
      <w:r>
        <w:rPr>
          <w:rFonts w:ascii="Times New Roman" w:hAnsi="Times New Roman"/>
        </w:rPr>
        <w:t xml:space="preserve">temperature variation </w:t>
      </w:r>
      <w:del w:id="694" w:author="Mary O'Connor" w:date="2018-10-01T15:12:00Z">
        <w:r w:rsidDel="004F3D06">
          <w:rPr>
            <w:rFonts w:ascii="Times New Roman" w:hAnsi="Times New Roman"/>
          </w:rPr>
          <w:delText>over time on</w:delText>
        </w:r>
        <w:r w:rsidR="00B54470" w:rsidDel="004F3D06">
          <w:rPr>
            <w:rFonts w:ascii="Times New Roman" w:hAnsi="Times New Roman"/>
          </w:rPr>
          <w:delText xml:space="preserve"> chlorophyll a</w:delText>
        </w:r>
      </w:del>
      <w:ins w:id="695" w:author="Mary O'Connor" w:date="2018-10-01T15:12:00Z">
        <w:r w:rsidR="004F3D06">
          <w:rPr>
            <w:rFonts w:ascii="Times New Roman" w:hAnsi="Times New Roman"/>
          </w:rPr>
          <w:t>depended</w:t>
        </w:r>
      </w:ins>
      <w:r w:rsidR="00B54470">
        <w:rPr>
          <w:rFonts w:ascii="Times New Roman" w:hAnsi="Times New Roman"/>
        </w:rPr>
        <w:t xml:space="preserve"> </w:t>
      </w:r>
      <w:del w:id="696" w:author="Mary O'Connor" w:date="2018-10-01T15:12:00Z">
        <w:r w:rsidR="00B54470" w:rsidDel="004F3D06">
          <w:rPr>
            <w:rFonts w:ascii="Times New Roman" w:hAnsi="Times New Roman"/>
          </w:rPr>
          <w:delText xml:space="preserve">varied </w:delText>
        </w:r>
      </w:del>
      <w:del w:id="697" w:author="Mary O'Connor" w:date="2018-10-01T15:07:00Z">
        <w:r w:rsidR="00B54470" w:rsidDel="004F3D06">
          <w:rPr>
            <w:rFonts w:ascii="Times New Roman" w:hAnsi="Times New Roman"/>
          </w:rPr>
          <w:delText xml:space="preserve">among </w:delText>
        </w:r>
      </w:del>
      <w:ins w:id="698" w:author="Mary O'Connor" w:date="2018-10-01T15:12:00Z">
        <w:r w:rsidR="004F3D06">
          <w:rPr>
            <w:rFonts w:ascii="Times New Roman" w:hAnsi="Times New Roman"/>
          </w:rPr>
          <w:t>on</w:t>
        </w:r>
      </w:ins>
      <w:ins w:id="699" w:author="Mary O'Connor" w:date="2018-10-01T15:07:00Z">
        <w:r w:rsidR="004F3D06">
          <w:rPr>
            <w:rFonts w:ascii="Times New Roman" w:hAnsi="Times New Roman"/>
          </w:rPr>
          <w:t xml:space="preserve"> </w:t>
        </w:r>
      </w:ins>
      <w:r w:rsidR="00B54470">
        <w:rPr>
          <w:rFonts w:ascii="Times New Roman" w:hAnsi="Times New Roman"/>
        </w:rPr>
        <w:t xml:space="preserve">trophic </w:t>
      </w:r>
      <w:del w:id="700" w:author="Mary O'Connor" w:date="2018-10-01T15:08:00Z">
        <w:r w:rsidR="00B54470" w:rsidDel="004F3D06">
          <w:rPr>
            <w:rFonts w:ascii="Times New Roman" w:hAnsi="Times New Roman"/>
          </w:rPr>
          <w:delText>level</w:delText>
        </w:r>
      </w:del>
      <w:ins w:id="701" w:author="Mary O'Connor" w:date="2018-10-01T15:08:00Z">
        <w:r w:rsidR="004F3D06">
          <w:rPr>
            <w:rFonts w:ascii="Times New Roman" w:hAnsi="Times New Roman"/>
          </w:rPr>
          <w:t>structure treatment</w:t>
        </w:r>
      </w:ins>
      <w:r w:rsidR="00B54470">
        <w:rPr>
          <w:rFonts w:ascii="Times New Roman" w:hAnsi="Times New Roman"/>
        </w:rPr>
        <w:t xml:space="preserve">, with the </w:t>
      </w:r>
      <w:del w:id="702" w:author="Mary O'Connor" w:date="2018-10-01T15:12:00Z">
        <w:r w:rsidR="00B54470" w:rsidDel="004F3D06">
          <w:rPr>
            <w:rFonts w:ascii="Times New Roman" w:hAnsi="Times New Roman"/>
          </w:rPr>
          <w:delText xml:space="preserve">steepest </w:delText>
        </w:r>
      </w:del>
      <w:ins w:id="703" w:author="Mary O'Connor" w:date="2018-10-01T15:12:00Z">
        <w:r w:rsidR="004F3D06">
          <w:rPr>
            <w:rFonts w:ascii="Times New Roman" w:hAnsi="Times New Roman"/>
          </w:rPr>
          <w:t xml:space="preserve">strongest </w:t>
        </w:r>
      </w:ins>
      <w:r w:rsidR="00B54470">
        <w:rPr>
          <w:rFonts w:ascii="Times New Roman" w:hAnsi="Times New Roman"/>
        </w:rPr>
        <w:t>effects</w:t>
      </w:r>
      <w:ins w:id="704" w:author="Mary O'Connor" w:date="2018-10-01T15:08:00Z">
        <w:r w:rsidR="004F3D06">
          <w:rPr>
            <w:rFonts w:ascii="Times New Roman" w:hAnsi="Times New Roman"/>
          </w:rPr>
          <w:t xml:space="preserve"> of within-ecosystem temperature variation</w:t>
        </w:r>
      </w:ins>
      <w:r w:rsidR="00B54470">
        <w:rPr>
          <w:rFonts w:ascii="Times New Roman" w:hAnsi="Times New Roman"/>
        </w:rPr>
        <w:t xml:space="preserve"> apparent in the AG treatments (Fig 3Aii). N</w:t>
      </w:r>
      <w:r w:rsidR="00FB11DF">
        <w:rPr>
          <w:rFonts w:ascii="Times New Roman" w:hAnsi="Times New Roman"/>
        </w:rPr>
        <w:t xml:space="preserve">et ecosystem </w:t>
      </w:r>
      <w:r w:rsidR="00B54470">
        <w:rPr>
          <w:rFonts w:ascii="Times New Roman" w:hAnsi="Times New Roman"/>
        </w:rPr>
        <w:t xml:space="preserve">oxygen production varied </w:t>
      </w:r>
      <w:del w:id="705" w:author="Mary O'Connor" w:date="2018-10-01T15:13:00Z">
        <w:r w:rsidR="00B54470" w:rsidDel="004F3D06">
          <w:rPr>
            <w:rFonts w:ascii="Times New Roman" w:hAnsi="Times New Roman"/>
          </w:rPr>
          <w:delText xml:space="preserve">within systems </w:delText>
        </w:r>
      </w:del>
      <w:r w:rsidR="00B54470">
        <w:rPr>
          <w:rFonts w:ascii="Times New Roman" w:hAnsi="Times New Roman"/>
        </w:rPr>
        <w:t>with temperature</w:t>
      </w:r>
      <w:ins w:id="706" w:author="Mary O'Connor" w:date="2018-10-01T15:13:00Z">
        <w:r w:rsidR="004F3D06" w:rsidRPr="004F3D06">
          <w:rPr>
            <w:rFonts w:ascii="Times New Roman" w:hAnsi="Times New Roman"/>
          </w:rPr>
          <w:t xml:space="preserve"> </w:t>
        </w:r>
        <w:r w:rsidR="004F3D06">
          <w:rPr>
            <w:rFonts w:ascii="Times New Roman" w:hAnsi="Times New Roman"/>
          </w:rPr>
          <w:t>within ecosystems</w:t>
        </w:r>
      </w:ins>
      <w:r w:rsidR="00B54470">
        <w:rPr>
          <w:rFonts w:ascii="Times New Roman" w:hAnsi="Times New Roman"/>
        </w:rPr>
        <w:t xml:space="preserve">, and this temperature effect interacted with both the species interaction treatment and the overall average tank temperature. Net ecosystem </w:t>
      </w:r>
      <w:r w:rsidR="00FB11DF">
        <w:rPr>
          <w:rFonts w:ascii="Times New Roman" w:hAnsi="Times New Roman"/>
        </w:rPr>
        <w:t>respiration</w:t>
      </w:r>
      <w:r w:rsidR="00B54470">
        <w:rPr>
          <w:rFonts w:ascii="Times New Roman" w:hAnsi="Times New Roman"/>
        </w:rPr>
        <w:t xml:space="preserve"> varied within ecosystems over time, but this variation</w:t>
      </w:r>
      <w:r>
        <w:rPr>
          <w:rFonts w:ascii="Times New Roman" w:hAnsi="Times New Roman"/>
        </w:rPr>
        <w:t xml:space="preserve"> did not depend on temperature treatment or trophic level (Table </w:t>
      </w:r>
      <w:r w:rsidR="00555CDF">
        <w:rPr>
          <w:rFonts w:ascii="Times New Roman" w:hAnsi="Times New Roman"/>
        </w:rPr>
        <w:t>1</w:t>
      </w:r>
      <w:r>
        <w:rPr>
          <w:rFonts w:ascii="Times New Roman" w:hAnsi="Times New Roman"/>
        </w:rPr>
        <w:t>)</w:t>
      </w:r>
      <w:r w:rsidRPr="002B5C7C">
        <w:rPr>
          <w:rFonts w:ascii="Times New Roman" w:hAnsi="Times New Roman"/>
        </w:rPr>
        <w:t xml:space="preserve">. </w:t>
      </w:r>
    </w:p>
    <w:p w14:paraId="1D0024F8" w14:textId="77777777" w:rsidR="004E662C" w:rsidRDefault="004E662C">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t>Discussion</w:t>
      </w:r>
    </w:p>
    <w:p w14:paraId="2D79498B" w14:textId="7F787A0B" w:rsidR="00487F30" w:rsidRPr="004A1B9E" w:rsidRDefault="008A2C2B" w:rsidP="004A1B9E">
      <w:pPr>
        <w:widowControl w:val="0"/>
        <w:autoSpaceDE w:val="0"/>
        <w:autoSpaceDN w:val="0"/>
        <w:adjustRightInd w:val="0"/>
        <w:spacing w:after="0" w:line="480" w:lineRule="auto"/>
        <w:ind w:firstLine="708"/>
        <w:rPr>
          <w:rFonts w:ascii="Times New Roman" w:hAnsi="Times New Roman"/>
          <w:lang w:val="en-US"/>
        </w:rPr>
      </w:pPr>
      <w:commentRangeStart w:id="707"/>
      <w:r>
        <w:rPr>
          <w:rFonts w:ascii="Times New Roman" w:hAnsi="Times New Roman"/>
        </w:rPr>
        <w:t xml:space="preserve">The joint effects of biodiversity </w:t>
      </w:r>
      <w:commentRangeEnd w:id="707"/>
      <w:r w:rsidR="0023470C">
        <w:rPr>
          <w:rStyle w:val="CommentReference"/>
          <w:lang w:val="de-DE"/>
        </w:rPr>
        <w:commentReference w:id="707"/>
      </w:r>
      <w:r>
        <w:rPr>
          <w:rFonts w:ascii="Times New Roman" w:hAnsi="Times New Roman"/>
        </w:rPr>
        <w:t>loss and climate change are a</w:t>
      </w:r>
      <w:r w:rsidR="00041A9E">
        <w:rPr>
          <w:rFonts w:ascii="Times New Roman" w:hAnsi="Times New Roman"/>
        </w:rPr>
        <w:t xml:space="preserve">ffecting ecosystems worldwide </w:t>
      </w:r>
      <w:r w:rsidR="009C00F3">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&lt;citation&gt;&lt;priority&gt;15&lt;/priority&gt;&lt;uuid&gt;813348F5-A98C-4DDA-B8C9-FBD4E56AB3D6&lt;/uuid&gt;&lt;publications&gt;&lt;publication&gt;&lt;subtype&gt;400&lt;/subtype&gt;&lt;title&gt;Defaunation in the Anthropocene&lt;/title&gt;&lt;url&gt;http://www.sciencemag.org/cgi/doi/10.1126/science.1251817&lt;/url&gt;&lt;volume&gt;345&lt;/volume&gt;&lt;publication_date&gt;99201407241200000000222000&lt;/publication_date&gt;&lt;uuid&gt;29CEE5F8-A4DF-432B-B3C1-F5B98FF6FDD4&lt;/uuid&gt;&lt;type&gt;400&lt;/type&gt;&lt;number&gt;6195&lt;/number&gt;&lt;doi&gt;10.1126/science.1251817&lt;/doi&gt;&lt;startpage&gt;401&lt;/startpage&gt;&lt;endpage&gt;406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Dirzo&lt;/lastName&gt;&lt;firstName&gt;R&lt;/firstName&gt;&lt;/author&gt;&lt;author&gt;&lt;lastName&gt;Young&lt;/lastName&gt;&lt;firstName&gt;H&lt;/firstName&gt;&lt;middleNames&gt;S&lt;/middleNames&gt;&lt;/author&gt;&lt;author&gt;&lt;lastName&gt;Galetti&lt;/lastName&gt;&lt;firstName&gt;M&lt;/firstName&gt;&lt;/author&gt;&lt;author&gt;&lt;lastName&gt;Ceballos&lt;/lastName&gt;&lt;firstName&gt;G&lt;/firstName&gt;&lt;/author&gt;&lt;author&gt;&lt;lastName&gt;Isaac&lt;/lastName&gt;&lt;firstName&gt;N&lt;/firstName&gt;&lt;middleNames&gt;J B&lt;/middleNames&gt;&lt;/author&gt;&lt;author&gt;&lt;lastName&gt;Collen&lt;/lastName&gt;&lt;firstName&gt;B&lt;/firstName&gt;&lt;/author&gt;&lt;/authors&gt;&lt;/publication&gt;&lt;publication&gt;&lt;subtype&gt;400&lt;/subtype&gt;&lt;title&gt;The impacts of climate change in coastal marine systems&lt;/title&gt;&lt;url&gt;http://doi.wiley.com/10.1111/j.1461-0248.2005.00871.x&lt;/url&gt;&lt;volume&gt;9&lt;/volume&gt;&lt;publication_date&gt;99200601121200000000222000&lt;/publication_date&gt;&lt;uuid&gt;7AB28849-ED3D-4C33-9E4A-8F06CAEF3964&lt;/uuid&gt;&lt;type&gt;400&lt;/type&gt;&lt;number&gt;2&lt;/number&gt;&lt;subtitle&gt;Climate change in coastal marine systems&lt;/subtitle&gt;&lt;doi&gt;10.1111/j.1461-0248.2005.00871.x&lt;/doi&gt;&lt;startpage&gt;228&lt;/startpage&gt;&lt;endpage&gt;241&lt;/endpage&gt;&lt;bundle&gt;&lt;publication&gt;&lt;title&gt;Ecology Letters&lt;/title&gt;&lt;uuid&gt;0B79CCD1-AFB5-4A8E-8C1E-0352D5F26433&lt;/uuid&gt;&lt;subtype&gt;-100&lt;/subtype&gt;&lt;type&gt;-100&lt;/type&gt;&lt;/publication&gt;&lt;/bundle&gt;&lt;authors&gt;&lt;author&gt;&lt;lastName&gt;Harley&lt;/lastName&gt;&lt;firstName&gt;Christopher&lt;/firstName&gt;&lt;middleNames&gt;D G&lt;/middleNames&gt;&lt;/author&gt;&lt;author&gt;&lt;lastName&gt;Randall Hughes&lt;/lastName&gt;&lt;firstName&gt;A&lt;/firstName&gt;&lt;/author&gt;&lt;author&gt;&lt;lastName&gt;Hultgren&lt;/lastName&gt;&lt;firstName&gt;Kristin&lt;/firstName&gt;&lt;middleNames&gt;M&lt;/middleNames&gt;&lt;/author&gt;&lt;author&gt;&lt;lastName&gt;Miner&lt;/lastName&gt;&lt;firstName&gt;Benjamin&lt;/firstName&gt;&lt;middleNames&gt;G&lt;/middleNames&gt;&lt;/author&gt;&lt;author&gt;&lt;lastName&gt;Sorte&lt;/lastName&gt;&lt;firstName&gt;Cascade&lt;/firstName&gt;&lt;middleNames&gt;J B&lt;/middleNames&gt;&lt;/author&gt;&lt;author&gt;&lt;lastName&gt;Thornber&lt;/lastName&gt;&lt;firstName&gt;Carol&lt;/firstName&gt;&lt;middleNames&gt;S&lt;/middleNames&gt;&lt;/author&gt;&lt;author&gt;&lt;lastName&gt;Rodriguez&lt;/lastName&gt;&lt;firstName&gt;Laura&lt;/firstName&gt;&lt;middleNames&gt;F&lt;/middleNames&gt;&lt;/author&gt;&lt;author&gt;&lt;lastName&gt;Tomanek&lt;/lastName&gt;&lt;firstName&gt;Lars&lt;/firstName&gt;&lt;/author&gt;&lt;author&gt;&lt;lastName&gt;Williams&lt;/lastName&gt;&lt;firstName&gt;Susan&lt;/firstName&gt;&lt;middleNames&gt;L&lt;/middleNames&gt;&lt;/author&gt;&lt;/authors&gt;&lt;/publication&gt;&lt;/publications&gt;&lt;cites&gt;&lt;/cites&gt;&lt;/citation&gt;</w:instrText>
      </w:r>
      <w:r w:rsidR="009C00F3">
        <w:rPr>
          <w:rFonts w:ascii="Times New Roman" w:hAnsi="Times New Roman"/>
          <w:lang w:val="en-US" w:eastAsia="de-DE"/>
        </w:rPr>
        <w:fldChar w:fldCharType="separate"/>
      </w:r>
      <w:r w:rsidR="009C00F3">
        <w:rPr>
          <w:rFonts w:ascii="Times New Roman" w:hAnsi="Times New Roman"/>
          <w:lang w:val="en-US" w:eastAsia="de-DE"/>
        </w:rPr>
        <w:t>[32,33]</w:t>
      </w:r>
      <w:r w:rsidR="009C00F3">
        <w:rPr>
          <w:rFonts w:ascii="Times New Roman" w:hAnsi="Times New Roman"/>
          <w:lang w:val="en-US" w:eastAsia="de-DE"/>
        </w:rPr>
        <w:fldChar w:fldCharType="end"/>
      </w:r>
      <w:r>
        <w:rPr>
          <w:rFonts w:ascii="Times New Roman" w:hAnsi="Times New Roman"/>
        </w:rPr>
        <w:t xml:space="preserve">. </w:t>
      </w:r>
      <w:r w:rsidR="0067746B">
        <w:rPr>
          <w:rFonts w:ascii="Times New Roman" w:hAnsi="Times New Roman"/>
        </w:rPr>
        <w:t xml:space="preserve">Biodiversity loss can change species interactions in a community </w:t>
      </w:r>
      <w:r w:rsidR="0067746B">
        <w:rPr>
          <w:rFonts w:ascii="Times New Roman" w:hAnsi="Times New Roman"/>
          <w:lang w:val="en-US" w:eastAsia="de-DE"/>
        </w:rPr>
        <w:t>{</w:t>
      </w:r>
      <w:commentRangeStart w:id="708"/>
      <w:r w:rsidR="0067746B">
        <w:rPr>
          <w:rFonts w:ascii="Times New Roman" w:hAnsi="Times New Roman"/>
          <w:lang w:val="en-US" w:eastAsia="de-DE"/>
        </w:rPr>
        <w:t>Estes:2011eo</w:t>
      </w:r>
      <w:commentRangeEnd w:id="708"/>
      <w:r w:rsidR="00AD39C4">
        <w:rPr>
          <w:rStyle w:val="CommentReference"/>
          <w:lang w:val="de-DE"/>
        </w:rPr>
        <w:commentReference w:id="708"/>
      </w:r>
      <w:r w:rsidR="0067746B">
        <w:rPr>
          <w:rFonts w:ascii="Times New Roman" w:hAnsi="Times New Roman"/>
          <w:lang w:val="en-US" w:eastAsia="de-DE"/>
        </w:rPr>
        <w:t>}</w:t>
      </w:r>
      <w:r w:rsidR="0067746B">
        <w:rPr>
          <w:rFonts w:ascii="Times New Roman" w:hAnsi="Times New Roman"/>
        </w:rPr>
        <w:fldChar w:fldCharType="begin"/>
      </w:r>
      <w:r w:rsidR="0067746B">
        <w:rPr>
          <w:rFonts w:ascii="Times New Roman" w:hAnsi="Times New Roman"/>
        </w:rPr>
        <w:instrText xml:space="preserve"> ADDIN PAPERS2_CITATIONS &lt;citation&gt;&lt;priority&gt;0&lt;/priority&gt;&lt;uuid&gt;E9716F77-C117-4C57-93FE-82CC100AD0EC&lt;/uuid&gt;&lt;publications&gt;&lt;publication&gt;&lt;subtype&gt;400&lt;/subtype&gt;&lt;title&gt;Trophic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67746B">
        <w:rPr>
          <w:rFonts w:ascii="Times New Roman" w:hAnsi="Times New Roman"/>
        </w:rPr>
        <w:fldChar w:fldCharType="end"/>
      </w:r>
      <w:r w:rsidR="0067746B">
        <w:rPr>
          <w:rFonts w:ascii="Times New Roman" w:hAnsi="Times New Roman"/>
        </w:rPr>
        <w:t>, and t</w:t>
      </w:r>
      <w:r>
        <w:rPr>
          <w:rFonts w:ascii="Times New Roman" w:hAnsi="Times New Roman"/>
        </w:rPr>
        <w:t>he role of local species interactions</w:t>
      </w:r>
      <w:r w:rsidR="0067746B">
        <w:rPr>
          <w:rFonts w:ascii="Times New Roman" w:hAnsi="Times New Roman"/>
        </w:rPr>
        <w:t xml:space="preserve"> </w:t>
      </w:r>
      <w:r>
        <w:rPr>
          <w:rFonts w:ascii="Times New Roman" w:hAnsi="Times New Roman"/>
        </w:rPr>
        <w:t>in amplifying or moderating effects of temperature on</w:t>
      </w:r>
      <w:del w:id="709" w:author="Mary O'Connor" w:date="2018-09-18T10:33:00Z">
        <w:r w:rsidDel="008B4B99">
          <w:rPr>
            <w:rFonts w:ascii="Times New Roman" w:hAnsi="Times New Roman"/>
          </w:rPr>
          <w:delText>e</w:delText>
        </w:r>
      </w:del>
      <w:r>
        <w:rPr>
          <w:rFonts w:ascii="Times New Roman" w:hAnsi="Times New Roman"/>
        </w:rPr>
        <w:t xml:space="preserve"> ecosystem functions is a critical link between biodiversity at the community level and climate change impacts on individual an</w:t>
      </w:r>
      <w:r w:rsidR="00C909D2">
        <w:rPr>
          <w:rFonts w:ascii="Times New Roman" w:hAnsi="Times New Roman"/>
        </w:rPr>
        <w:t xml:space="preserve">d ecosystem level performance </w:t>
      </w:r>
      <w:r w:rsidR="009C00F3">
        <w:rPr>
          <w:rFonts w:ascii="Times New Roman" w:hAnsi="Times New Roman"/>
        </w:rPr>
        <w:fldChar w:fldCharType="begin"/>
      </w:r>
      <w:r w:rsidR="003C4409">
        <w:rPr>
          <w:rFonts w:ascii="Times New Roman" w:hAnsi="Times New Roman"/>
        </w:rPr>
        <w:instrText xml:space="preserve"> ADDIN PAPERS2_CITATIONS &lt;citation&gt;&lt;priority&gt;0&lt;/priority&gt;&lt;uuid&gt;458FA1F6-CB59-44D2-8DFF-B171B8DAAA51&lt;/uuid&gt;&lt;publications&gt;&lt;publication&gt;&lt;subtype&gt;400&lt;/subtype&gt;&lt;publisher&gt;American Association for the Advancement of Science&lt;/publisher&gt;&lt;title&gt;Climate change, keystone predation, and biodiversity loss.&lt;/title&gt;&lt;url&gt;http://www.sciencemag.org/cgi/doi/10.1126/science.1210199&lt;/url&gt;&lt;volume&gt;334&lt;/volume&gt;&lt;publication_date&gt;99201111251200000000222000&lt;/publication_date&gt;&lt;uuid&gt;9A3AA1DB-EBF8-4B79-AB4C-9EF687B65126&lt;/uuid&gt;&lt;type&gt;400&lt;/type&gt;&lt;number&gt;6059&lt;/number&gt;&lt;doi&gt;10.1126/science.1210199&lt;/doi&gt;&lt;institution&gt;Department of Zoology and Biodiversity Research Centre, University of British Columbia, 6270 University Boulevard, Vancouver, BC, Canada. harley@zoology.ubc.ca&lt;/institution&gt;&lt;startpage&gt;1124&lt;/startpage&gt;&lt;endpage&gt;1127&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Science&lt;/publisher&gt;&lt;type&gt;-100&lt;/type&gt;&lt;/publication&gt;&lt;/bundle&gt;&lt;authors&gt;&lt;author&gt;&lt;lastName&gt;Harley&lt;/lastName&gt;&lt;firstName&gt;Christopher&lt;/firstName&gt;&lt;middleNames&gt;D G&lt;/middleNames&gt;&lt;/author&gt;&lt;/authors&gt;&lt;/publication&gt;&lt;publication&gt;&lt;subtype&gt;400&lt;/subtype&gt;&lt;title&gt;Species Interactions Reverse Grassland Responses to Changing Climate&lt;/title&gt;&lt;url&gt;http://www.sciencemag.org/cgi/doi/10.1126/science.1136401&lt;/url&gt;&lt;volume&gt;315&lt;/volume&gt;&lt;publication_date&gt;99200702021200000000222000&lt;/publication_date&gt;&lt;uuid&gt;6B0400A4-26B1-41D6-8320-733F3B589A18&lt;/uuid&gt;&lt;type&gt;400&lt;/type&gt;&lt;number&gt;5812&lt;/number&gt;&lt;doi&gt;10.1126/science.1136401&lt;/doi&gt;&lt;startpage&gt;640&lt;/startpage&gt;&lt;endpage&gt;642&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uttle&lt;/lastName&gt;&lt;firstName&gt;K&lt;/firstName&gt;&lt;middleNames&gt;B&lt;/middleNames&gt;&lt;/author&gt;&lt;author&gt;&lt;lastName&gt;Thomsen&lt;/lastName&gt;&lt;firstName&gt;M&lt;/firstName&gt;&lt;middleNames&gt;A&lt;/middleNames&gt;&lt;/author&gt;&lt;author&gt;&lt;lastName&gt;Power&lt;/lastName&gt;&lt;firstName&gt;M&lt;/firstName&gt;&lt;middleNames&gt;E&lt;/middleNames&gt;&lt;/author&gt;&lt;/authors&gt;&lt;/publication&gt;&lt;/publications&gt;&lt;cites&gt;&lt;/cites&gt;&lt;/citation&gt;</w:instrText>
      </w:r>
      <w:r w:rsidR="009C00F3">
        <w:rPr>
          <w:rFonts w:ascii="Times New Roman" w:hAnsi="Times New Roman"/>
        </w:rPr>
        <w:fldChar w:fldCharType="separate"/>
      </w:r>
      <w:r w:rsidR="003C4409">
        <w:rPr>
          <w:rFonts w:ascii="Times New Roman" w:hAnsi="Times New Roman"/>
          <w:lang w:val="en-US" w:eastAsia="de-DE"/>
        </w:rPr>
        <w:t>[34,35]</w:t>
      </w:r>
      <w:r w:rsidR="009C00F3">
        <w:rPr>
          <w:rFonts w:ascii="Times New Roman" w:hAnsi="Times New Roman"/>
        </w:rPr>
        <w:fldChar w:fldCharType="end"/>
      </w:r>
      <w:r>
        <w:rPr>
          <w:rFonts w:ascii="Times New Roman" w:hAnsi="Times New Roman"/>
        </w:rPr>
        <w:t xml:space="preserve">. </w:t>
      </w:r>
      <w:r w:rsidR="00D6135D">
        <w:rPr>
          <w:rFonts w:ascii="Times New Roman" w:hAnsi="Times New Roman"/>
        </w:rPr>
        <w:t>Here, we found that i</w:t>
      </w:r>
      <w:r w:rsidR="00487F30">
        <w:rPr>
          <w:rFonts w:ascii="Times New Roman" w:hAnsi="Times New Roman"/>
        </w:rPr>
        <w:t>n a series of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 xml:space="preserve">dependent trophic cascades only modestly altered the effects of temperature on net ecosystem oxygen production and </w:t>
      </w:r>
      <w:r w:rsidR="00487F30">
        <w:rPr>
          <w:rFonts w:ascii="Times New Roman" w:hAnsi="Times New Roman"/>
        </w:rPr>
        <w:lastRenderedPageBreak/>
        <w:t>consumption (NEP and ER). These two ecosystem functions (NEP, ER)</w:t>
      </w:r>
      <w:r w:rsidR="004B4CC9">
        <w:rPr>
          <w:rFonts w:ascii="Times New Roman" w:hAnsi="Times New Roman"/>
        </w:rPr>
        <w:t xml:space="preserve"> reflect the total metabolic activity of all aerobic organisms in the ecosystem</w:t>
      </w:r>
      <w:r w:rsidR="00487F30">
        <w:rPr>
          <w:rFonts w:ascii="Times New Roman" w:hAnsi="Times New Roman"/>
        </w:rPr>
        <w:t>.</w:t>
      </w:r>
      <w:r w:rsidR="004B4CC9">
        <w:rPr>
          <w:rFonts w:ascii="Times New Roman" w:hAnsi="Times New Roman"/>
        </w:rPr>
        <w:t xml:space="preserve"> </w:t>
      </w:r>
      <w:r w:rsidR="00487F30">
        <w:rPr>
          <w:rFonts w:ascii="Times New Roman" w:hAnsi="Times New Roman"/>
        </w:rPr>
        <w:t>T</w:t>
      </w:r>
      <w:r w:rsidR="004B4CC9">
        <w:rPr>
          <w:rFonts w:ascii="Times New Roman" w:hAnsi="Times New Roman"/>
        </w:rPr>
        <w:t>hey are directly related to carbon storage and cycling by aquatic ecosystems</w:t>
      </w:r>
      <w:r w:rsidR="00487F30">
        <w:rPr>
          <w:rFonts w:ascii="Times New Roman" w:hAnsi="Times New Roman"/>
        </w:rPr>
        <w:t xml:space="preserve"> </w:t>
      </w:r>
      <w:r w:rsidR="00487F30">
        <w:rPr>
          <w:rFonts w:ascii="Times New Roman" w:hAnsi="Times New Roman"/>
        </w:rPr>
        <w:fldChar w:fldCharType="begin"/>
      </w:r>
      <w:r w:rsidR="003C4409">
        <w:rPr>
          <w:rFonts w:ascii="Times New Roman" w:hAnsi="Times New Roman"/>
        </w:rPr>
        <w:instrText xml:space="preserve"> ADDIN PAPERS2_CITATIONS &lt;citation&gt;&lt;priority&gt;0&lt;/priority&gt;&lt;uuid&gt;66B7E155-2A28-4A34-A26E-62FC76ECEDE3&lt;/uuid&gt;&lt;publications&gt;&lt;publication&gt;&lt;subtype&gt;400&lt;/subtype&gt;&lt;title&gt;Warming alters food web-driven changes in the CO 2flux of experimental pond ecosystems&lt;/title&gt;&lt;url&gt;http://rsbl.royalsocietypublishing.org/lookup/doi/10.1098/rsbl.2015.0785&lt;/url&gt;&lt;volume&gt;11&lt;/volume&gt;&lt;publication_date&gt;99201512021200000000222000&lt;/publication_date&gt;&lt;uuid&gt;E20BEE58-85F2-4C87-A7D2-C89FFF93CE39&lt;/uuid&gt;&lt;type&gt;400&lt;/type&gt;&lt;number&gt;12&lt;/number&gt;&lt;doi&gt;10.1098/rsbl.2015.0785&lt;/doi&gt;&lt;startpage&gt;20150785&lt;/startpage&gt;&lt;endpage&gt;4&lt;/end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487F30">
        <w:rPr>
          <w:rFonts w:ascii="Times New Roman" w:hAnsi="Times New Roman"/>
        </w:rPr>
        <w:fldChar w:fldCharType="separate"/>
      </w:r>
      <w:r w:rsidR="003C4409">
        <w:rPr>
          <w:rFonts w:ascii="Times New Roman" w:hAnsi="Times New Roman"/>
          <w:lang w:val="en-US" w:eastAsia="de-DE"/>
        </w:rPr>
        <w:t>[36]</w:t>
      </w:r>
      <w:r w:rsidR="00487F30">
        <w:rPr>
          <w:rFonts w:ascii="Times New Roman" w:hAnsi="Times New Roman"/>
        </w:rPr>
        <w:fldChar w:fldCharType="end"/>
      </w:r>
      <w:r w:rsidR="00487F30">
        <w:rPr>
          <w:rFonts w:ascii="Times New Roman" w:hAnsi="Times New Roman"/>
        </w:rPr>
        <w:t>, and they are expected to vary with temperature reflecting the effects of temperature on per capita metabolic rates</w:t>
      </w:r>
      <w:r w:rsidR="0067746B">
        <w:rPr>
          <w:rFonts w:ascii="Times New Roman" w:hAnsi="Times New Roman"/>
        </w:rPr>
        <w:t xml:space="preserve"> (</w:t>
      </w:r>
      <w:proofErr w:type="spellStart"/>
      <w:r w:rsidR="0067746B">
        <w:rPr>
          <w:rFonts w:ascii="Times New Roman" w:hAnsi="Times New Roman"/>
        </w:rPr>
        <w:t>Eqn</w:t>
      </w:r>
      <w:proofErr w:type="spellEnd"/>
      <w:r w:rsidR="0067746B">
        <w:rPr>
          <w:rFonts w:ascii="Times New Roman" w:hAnsi="Times New Roman"/>
        </w:rPr>
        <w:t xml:space="preserve"> 1)</w:t>
      </w:r>
      <w:r w:rsidR="004B4CC9">
        <w:rPr>
          <w:rFonts w:ascii="Times New Roman" w:hAnsi="Times New Roman"/>
        </w:rPr>
        <w:t xml:space="preserve">. </w:t>
      </w:r>
      <w:r w:rsidRPr="0084135A">
        <w:rPr>
          <w:rFonts w:ascii="Times New Roman" w:hAnsi="Times New Roman"/>
        </w:rPr>
        <w:t xml:space="preserve">We found that </w:t>
      </w:r>
      <w:r>
        <w:rPr>
          <w:rFonts w:ascii="Times New Roman" w:hAnsi="Times New Roman"/>
        </w:rPr>
        <w:t xml:space="preserve">higher </w:t>
      </w:r>
      <w:r w:rsidRPr="0084135A">
        <w:rPr>
          <w:rFonts w:ascii="Times New Roman" w:hAnsi="Times New Roman"/>
        </w:rPr>
        <w:t xml:space="preserve">average temperatures increased </w:t>
      </w:r>
      <w:r>
        <w:rPr>
          <w:rFonts w:ascii="Times New Roman" w:hAnsi="Times New Roman"/>
        </w:rPr>
        <w:t>net ecosystem oxygen production</w:t>
      </w:r>
      <w:r w:rsidRPr="0084135A">
        <w:rPr>
          <w:rFonts w:ascii="Times New Roman" w:hAnsi="Times New Roman"/>
        </w:rPr>
        <w:t xml:space="preserve"> and </w:t>
      </w:r>
      <w:r>
        <w:rPr>
          <w:rFonts w:ascii="Times New Roman" w:hAnsi="Times New Roman"/>
        </w:rPr>
        <w:t>consumption while total phytoplankton biomass declined. L</w:t>
      </w:r>
      <w:r w:rsidR="004B4CC9">
        <w:rPr>
          <w:rFonts w:ascii="Times New Roman" w:hAnsi="Times New Roman"/>
        </w:rPr>
        <w:t>ocal community structure and species interactions</w:t>
      </w:r>
      <w:r>
        <w:rPr>
          <w:rFonts w:ascii="Times New Roman" w:hAnsi="Times New Roman"/>
        </w:rPr>
        <w:t xml:space="preserve"> associated with a typical food web motif in freshwate</w:t>
      </w:r>
      <w:r w:rsidR="0067746B">
        <w:rPr>
          <w:rFonts w:ascii="Times New Roman" w:hAnsi="Times New Roman"/>
        </w:rPr>
        <w:t>r food webs – the</w:t>
      </w:r>
      <w:r>
        <w:rPr>
          <w:rFonts w:ascii="Times New Roman" w:hAnsi="Times New Roman"/>
        </w:rPr>
        <w:t xml:space="preserve"> trophic cascade -</w:t>
      </w:r>
      <w:r w:rsidR="004B4CC9">
        <w:rPr>
          <w:rFonts w:ascii="Times New Roman" w:hAnsi="Times New Roman"/>
        </w:rPr>
        <w:t xml:space="preserve"> modif</w:t>
      </w:r>
      <w:r>
        <w:rPr>
          <w:rFonts w:ascii="Times New Roman" w:hAnsi="Times New Roman"/>
        </w:rPr>
        <w:t>ied</w:t>
      </w:r>
      <w:r w:rsidR="004B4CC9">
        <w:rPr>
          <w:rFonts w:ascii="Times New Roman" w:hAnsi="Times New Roman"/>
        </w:rPr>
        <w:t xml:space="preserve"> </w:t>
      </w:r>
      <w:r w:rsidR="00487F30">
        <w:rPr>
          <w:rFonts w:ascii="Times New Roman" w:hAnsi="Times New Roman"/>
        </w:rPr>
        <w:t>how</w:t>
      </w:r>
      <w:r w:rsidR="004B4CC9">
        <w:rPr>
          <w:rFonts w:ascii="Times New Roman" w:hAnsi="Times New Roman"/>
        </w:rPr>
        <w:t xml:space="preserve"> temperature </w:t>
      </w:r>
      <w:r w:rsidR="00487F30">
        <w:rPr>
          <w:rFonts w:ascii="Times New Roman" w:hAnsi="Times New Roman"/>
        </w:rPr>
        <w:t>affect</w:t>
      </w:r>
      <w:r>
        <w:rPr>
          <w:rFonts w:ascii="Times New Roman" w:hAnsi="Times New Roman"/>
        </w:rPr>
        <w:t>ed</w:t>
      </w:r>
      <w:r w:rsidR="00487F30">
        <w:rPr>
          <w:rFonts w:ascii="Times New Roman" w:hAnsi="Times New Roman"/>
        </w:rPr>
        <w:t xml:space="preserve"> oxygen</w:t>
      </w:r>
      <w:r w:rsidR="004B4CC9">
        <w:rPr>
          <w:rFonts w:ascii="Times New Roman" w:hAnsi="Times New Roman"/>
        </w:rPr>
        <w:t xml:space="preserve"> flux</w:t>
      </w:r>
      <w:r w:rsidR="00487F30">
        <w:rPr>
          <w:rFonts w:ascii="Times New Roman" w:hAnsi="Times New Roman"/>
        </w:rPr>
        <w:t xml:space="preserve">, thereby linking changes in biodiversity </w:t>
      </w:r>
      <w:r w:rsidR="004B4CC9">
        <w:rPr>
          <w:rFonts w:ascii="Times New Roman" w:hAnsi="Times New Roman"/>
        </w:rPr>
        <w:t>e</w:t>
      </w:r>
      <w:r w:rsidR="00487F30">
        <w:rPr>
          <w:rFonts w:ascii="Times New Roman" w:hAnsi="Times New Roman"/>
        </w:rPr>
        <w:t>cological responses to climate warming</w:t>
      </w:r>
      <w:r w:rsidR="004B4CC9">
        <w:rPr>
          <w:rFonts w:ascii="Times New Roman" w:hAnsi="Times New Roman"/>
        </w:rPr>
        <w:t xml:space="preserve">. </w:t>
      </w:r>
      <w:r w:rsidR="004A1B9E">
        <w:rPr>
          <w:rFonts w:ascii="Times New Roman" w:hAnsi="Times New Roman"/>
          <w:lang w:val="en-US"/>
        </w:rPr>
        <w:t xml:space="preserve">Predators reduced the grazing pressure imposed by the dominant grazer, </w:t>
      </w:r>
      <w:r w:rsidR="004A1B9E" w:rsidRPr="0067746B">
        <w:rPr>
          <w:rFonts w:ascii="Times New Roman" w:hAnsi="Times New Roman"/>
          <w:i/>
          <w:lang w:val="en-US"/>
        </w:rPr>
        <w:t>Daphnia</w:t>
      </w:r>
      <w:r w:rsidR="004A1B9E">
        <w:rPr>
          <w:rFonts w:ascii="Times New Roman" w:hAnsi="Times New Roman"/>
          <w:lang w:val="en-US"/>
        </w:rPr>
        <w:t>, by reducing its density, and thereby shifted grazer assemblages toward the less effective copepo</w:t>
      </w:r>
      <w:r w:rsidR="0067746B">
        <w:rPr>
          <w:rFonts w:ascii="Times New Roman" w:hAnsi="Times New Roman"/>
          <w:lang w:val="en-US"/>
        </w:rPr>
        <w:t>d grazers. This trophic cascade</w:t>
      </w:r>
      <w:r w:rsidR="00E26764">
        <w:rPr>
          <w:rFonts w:ascii="Times New Roman" w:hAnsi="Times New Roman"/>
          <w:lang w:val="en-US"/>
        </w:rPr>
        <w:t>, mediated by shifts in grazer composition as well as total density,</w:t>
      </w:r>
      <w:r w:rsidR="004A1B9E">
        <w:rPr>
          <w:rFonts w:ascii="Times New Roman" w:hAnsi="Times New Roman"/>
          <w:lang w:val="en-US"/>
        </w:rPr>
        <w:t xml:space="preserve"> is a classic food web motif in freshwater systems </w:t>
      </w:r>
      <w:r w:rsidR="009C00F3">
        <w:rPr>
          <w:rFonts w:ascii="Times New Roman" w:hAnsi="Times New Roman"/>
          <w:lang w:val="en-US"/>
        </w:rPr>
        <w:fldChar w:fldCharType="begin"/>
      </w:r>
      <w:r w:rsidR="003C4409">
        <w:rPr>
          <w:rFonts w:ascii="Times New Roman" w:hAnsi="Times New Roman"/>
          <w:lang w:val="en-US"/>
        </w:rPr>
        <w:instrText xml:space="preserve"> ADDIN PAPERS2_CITATIONS &lt;citation&gt;&lt;priority&gt;18&lt;/priority&gt;&lt;uuid&gt;FEFF929B-CCB0-4B2B-B7D1-86D7C202AC68&lt;/uuid&gt;&lt;publications&gt;&lt;publication&gt;&lt;subtype&gt;400&lt;/subtype&gt;&lt;title&gt;Predation,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9C00F3">
        <w:rPr>
          <w:rFonts w:ascii="Times New Roman" w:hAnsi="Times New Roman"/>
          <w:lang w:val="en-US"/>
        </w:rPr>
        <w:fldChar w:fldCharType="separate"/>
      </w:r>
      <w:r w:rsidR="003C4409">
        <w:rPr>
          <w:rFonts w:ascii="Times New Roman" w:hAnsi="Times New Roman"/>
          <w:lang w:val="en-US" w:eastAsia="de-DE"/>
        </w:rPr>
        <w:t>[37]</w:t>
      </w:r>
      <w:r w:rsidR="009C00F3">
        <w:rPr>
          <w:rFonts w:ascii="Times New Roman" w:hAnsi="Times New Roman"/>
          <w:lang w:val="en-US"/>
        </w:rPr>
        <w:fldChar w:fldCharType="end"/>
      </w:r>
      <w:r w:rsidR="004A1B9E">
        <w:rPr>
          <w:rFonts w:ascii="Times New Roman" w:hAnsi="Times New Roman"/>
          <w:lang w:val="en-US"/>
        </w:rPr>
        <w:t>.</w:t>
      </w:r>
    </w:p>
    <w:p w14:paraId="45BEA9F6" w14:textId="1005FB1F" w:rsidR="00B56B1F" w:rsidRDefault="00487F30" w:rsidP="00B56B1F">
      <w:pPr>
        <w:spacing w:after="0" w:line="480" w:lineRule="auto"/>
        <w:rPr>
          <w:rFonts w:ascii="Times New Roman" w:hAnsi="Times New Roman"/>
        </w:rPr>
      </w:pPr>
      <w:r>
        <w:rPr>
          <w:rFonts w:ascii="Times New Roman" w:hAnsi="Times New Roman"/>
        </w:rPr>
        <w:tab/>
      </w:r>
      <w:commentRangeStart w:id="710"/>
      <w:r>
        <w:rPr>
          <w:rFonts w:ascii="Times New Roman" w:hAnsi="Times New Roman"/>
        </w:rPr>
        <w:t xml:space="preserve">These results </w:t>
      </w:r>
      <w:commentRangeEnd w:id="710"/>
      <w:r w:rsidR="00373173">
        <w:rPr>
          <w:rStyle w:val="CommentReference"/>
          <w:lang w:val="de-DE"/>
        </w:rPr>
        <w:commentReference w:id="710"/>
      </w:r>
      <w:r>
        <w:rPr>
          <w:rFonts w:ascii="Times New Roman" w:hAnsi="Times New Roman"/>
        </w:rPr>
        <w:t>also provide</w:t>
      </w:r>
      <w:r w:rsidR="004B4CC9">
        <w:rPr>
          <w:rFonts w:ascii="Times New Roman" w:hAnsi="Times New Roman"/>
        </w:rPr>
        <w:t xml:space="preserve"> a key test of how we can use one of the more general ecological theories for temperature effects – the metabolic theory of ecology – to understand community-level responses to temperature change. </w:t>
      </w:r>
      <w:r w:rsidR="00C57015">
        <w:rPr>
          <w:rFonts w:ascii="Times New Roman" w:hAnsi="Times New Roman"/>
        </w:rPr>
        <w:t>The</w:t>
      </w:r>
      <w:r w:rsidR="00DC5E40" w:rsidRPr="0084135A">
        <w:rPr>
          <w:rFonts w:ascii="Times New Roman" w:hAnsi="Times New Roman"/>
        </w:rPr>
        <w:t xml:space="preserve"> effects</w:t>
      </w:r>
      <w:r w:rsidR="0049195A">
        <w:rPr>
          <w:rFonts w:ascii="Times New Roman" w:hAnsi="Times New Roman"/>
        </w:rPr>
        <w:t xml:space="preserve"> of temperature on ecosystem function</w:t>
      </w:r>
      <w:r w:rsidR="00DC5E40" w:rsidRPr="0084135A">
        <w:rPr>
          <w:rFonts w:ascii="Times New Roman" w:hAnsi="Times New Roman"/>
        </w:rPr>
        <w:t xml:space="preserve"> </w:t>
      </w:r>
      <w:r w:rsidR="005E10BE" w:rsidRPr="00522A45">
        <w:rPr>
          <w:rFonts w:ascii="Times New Roman" w:hAnsi="Times New Roman"/>
        </w:rPr>
        <w:t>varied</w:t>
      </w:r>
      <w:r w:rsidR="00DC5E40" w:rsidRPr="00522A45">
        <w:rPr>
          <w:rFonts w:ascii="Times New Roman" w:hAnsi="Times New Roman"/>
        </w:rPr>
        <w:t xml:space="preserve"> with </w:t>
      </w:r>
      <w:r w:rsidR="009D68CF">
        <w:rPr>
          <w:rFonts w:ascii="Times New Roman" w:hAnsi="Times New Roman"/>
        </w:rPr>
        <w:t>the types of species interactions</w:t>
      </w:r>
      <w:r w:rsidR="0049195A">
        <w:rPr>
          <w:rFonts w:ascii="Times New Roman" w:hAnsi="Times New Roman"/>
        </w:rPr>
        <w:t xml:space="preserve"> dominant</w:t>
      </w:r>
      <w:r w:rsidR="009D68CF">
        <w:rPr>
          <w:rFonts w:ascii="Times New Roman" w:hAnsi="Times New Roman"/>
        </w:rPr>
        <w:t xml:space="preserve"> in each</w:t>
      </w:r>
      <w:r w:rsidR="00DC5E40" w:rsidRPr="00522A45">
        <w:rPr>
          <w:rFonts w:ascii="Times New Roman" w:hAnsi="Times New Roman"/>
        </w:rPr>
        <w:t xml:space="preserve"> local community. </w:t>
      </w:r>
      <w:r w:rsidR="0049195A">
        <w:rPr>
          <w:rFonts w:ascii="Times New Roman" w:hAnsi="Times New Roman"/>
        </w:rPr>
        <w:t>The temperature dependence</w:t>
      </w:r>
      <w:r w:rsidR="004B4CC9">
        <w:rPr>
          <w:rFonts w:ascii="Times New Roman" w:hAnsi="Times New Roman"/>
        </w:rPr>
        <w:t>s</w:t>
      </w:r>
      <w:r w:rsidR="0049195A">
        <w:rPr>
          <w:rFonts w:ascii="Times New Roman" w:hAnsi="Times New Roman"/>
        </w:rPr>
        <w:t xml:space="preserve"> of n</w:t>
      </w:r>
      <w:r w:rsidR="009D68CF">
        <w:rPr>
          <w:rFonts w:ascii="Times New Roman" w:hAnsi="Times New Roman"/>
        </w:rPr>
        <w:t xml:space="preserve">et ecosystem fluxes </w:t>
      </w:r>
      <w:r w:rsidR="0049195A">
        <w:rPr>
          <w:rFonts w:ascii="Times New Roman" w:hAnsi="Times New Roman"/>
        </w:rPr>
        <w:t>were</w:t>
      </w:r>
      <w:r w:rsidR="00DC5E40" w:rsidRPr="0084135A">
        <w:rPr>
          <w:rFonts w:ascii="Times New Roman" w:hAnsi="Times New Roman"/>
        </w:rPr>
        <w:t xml:space="preserve"> least pronounced in communities with grazers and predators. 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t xml:space="preserve">hypothesis </w:t>
      </w:r>
      <w:r w:rsidR="0049195A">
        <w:rPr>
          <w:rFonts w:ascii="Times New Roman" w:hAnsi="Times New Roman"/>
        </w:rPr>
        <w:t>that temperature dependence of ecosystem functions scales directly with general temperature dependence of metabolism</w:t>
      </w:r>
      <w:r w:rsidR="00C57015">
        <w:rPr>
          <w:rFonts w:ascii="Times New Roman" w:hAnsi="Times New Roman"/>
        </w:rPr>
        <w:t xml:space="preserve"> and further su</w:t>
      </w:r>
      <w:r w:rsidR="00A308C8">
        <w:rPr>
          <w:rFonts w:ascii="Times New Roman" w:hAnsi="Times New Roman"/>
        </w:rPr>
        <w:t>ggest</w:t>
      </w:r>
      <w:r w:rsidR="0049195A">
        <w:rPr>
          <w:rFonts w:ascii="Times New Roman" w:hAnsi="Times New Roman"/>
        </w:rPr>
        <w:t>s</w:t>
      </w:r>
      <w:r w:rsidR="00A308C8">
        <w:rPr>
          <w:rFonts w:ascii="Times New Roman" w:hAnsi="Times New Roman"/>
        </w:rPr>
        <w:t xml:space="preserve"> that </w:t>
      </w:r>
      <w:r w:rsidR="009D68CF">
        <w:rPr>
          <w:rFonts w:ascii="Times New Roman" w:hAnsi="Times New Roman"/>
        </w:rPr>
        <w:t>changes in species 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del w:id="711" w:author="Mary O'Connor" w:date="2018-09-18T10:34:00Z">
        <w:r w:rsidR="005E10BE" w:rsidRPr="0084135A" w:rsidDel="008B4B99">
          <w:rPr>
            <w:rFonts w:ascii="Times New Roman" w:hAnsi="Times New Roman"/>
          </w:rPr>
          <w:delText xml:space="preserve">increase </w:delText>
        </w:r>
      </w:del>
      <w:ins w:id="712" w:author="Mary O'Connor" w:date="2018-09-18T10:34:00Z">
        <w:r w:rsidR="008B4B99">
          <w:rPr>
            <w:rFonts w:ascii="Times New Roman" w:hAnsi="Times New Roman"/>
          </w:rPr>
          <w:t>alter</w:t>
        </w:r>
        <w:r w:rsidR="008B4B99" w:rsidRPr="0084135A">
          <w:rPr>
            <w:rFonts w:ascii="Times New Roman" w:hAnsi="Times New Roman"/>
          </w:rPr>
          <w:t xml:space="preserve"> </w:t>
        </w:r>
      </w:ins>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p>
    <w:p w14:paraId="5A7765EE" w14:textId="058C4684" w:rsidR="00892C51" w:rsidRPr="00B56B1F" w:rsidRDefault="00892C51" w:rsidP="00B56B1F">
      <w:pPr>
        <w:spacing w:after="0" w:line="480" w:lineRule="auto"/>
        <w:rPr>
          <w:rFonts w:ascii="Times New Roman" w:hAnsi="Times New Roman"/>
        </w:rPr>
      </w:pPr>
      <w:r>
        <w:rPr>
          <w:rFonts w:ascii="Times New Roman" w:hAnsi="Times New Roman"/>
        </w:rPr>
        <w:tab/>
        <w:t xml:space="preserve">The metabolic theory of ecology predicts that highly conserved metabolic rates (respiration, photosynthesis) are sensitive to temperature in ways that emerge at scales of communities and ecosystems. Across broad spatial scales, and within experiments, ecosystem </w:t>
      </w:r>
      <w:r>
        <w:rPr>
          <w:rFonts w:ascii="Times New Roman" w:hAnsi="Times New Roman"/>
        </w:rPr>
        <w:lastRenderedPageBreak/>
        <w:t xml:space="preserve">level fluxes have been shown to vary with temperature according to the temperature dependences of photosynthesis and respiration, irrespective of trophic structure and consistent with the ‘first order metabolic scaling’ hypothesis (Fig 1) </w:t>
      </w:r>
      <w:r>
        <w:rPr>
          <w:rFonts w:ascii="Times New Roman" w:hAnsi="Times New Roman"/>
        </w:rPr>
        <w:fldChar w:fldCharType="begin"/>
      </w:r>
      <w:r w:rsidR="003C4409">
        <w:rPr>
          <w:rFonts w:ascii="Times New Roman" w:hAnsi="Times New Roman"/>
        </w:rPr>
        <w:instrText xml:space="preserve"> ADDIN PAPERS2_CITATIONS &lt;citation&gt;&lt;priority&gt;0&lt;/priority&gt;&lt;uuid&gt;9A8C9E3A-0542-4FD5-94F5-FE82D778B939&lt;/uuid&gt;&lt;publications&gt;&lt;publication&gt;&lt;subtype&gt;400&lt;/subtype&gt;&lt;title&gt;Scaling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[2,3,38]</w:t>
      </w:r>
      <w:r>
        <w:rPr>
          <w:rFonts w:ascii="Times New Roman" w:hAnsi="Times New Roman"/>
        </w:rPr>
        <w:fldChar w:fldCharType="end"/>
      </w:r>
      <w:r>
        <w:rPr>
          <w:rFonts w:ascii="Times New Roman" w:hAnsi="Times New Roman"/>
        </w:rPr>
        <w:t>. Despite repeated support at macro-ecological scales, this ‘first-order metabolic scaling’ prediction has been rejected</w:t>
      </w:r>
      <w:r w:rsidR="00E26764">
        <w:rPr>
          <w:rFonts w:ascii="Times New Roman" w:hAnsi="Times New Roman"/>
        </w:rPr>
        <w:t xml:space="preserve"> or challenged</w:t>
      </w:r>
      <w:r>
        <w:rPr>
          <w:rFonts w:ascii="Times New Roman" w:hAnsi="Times New Roman"/>
        </w:rPr>
        <w:t xml:space="preserve"> at local community and ecosystem scales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&lt;citation&gt;&lt;priority&gt;0&lt;/priority&gt;&lt;uuid&gt;087AEC09-0635-4928-BC06-3E00CEA6E209&lt;/uuid&gt;&lt;publications&gt;&lt;publication&gt;&lt;subtype&gt;400&lt;/subtype&gt;&lt;title&gt;Does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gt;&lt;subtype&gt;400&lt;/subtype&gt;&lt;title&gt;The metabolism of lake plankton does not support the metabolic theory of ecology&lt;/title&gt;&lt;volume&gt;117&lt;/volume&gt;&lt;publication_date&gt;99200807041200000000222000&lt;/publication_date&gt;&lt;uuid&gt;1187D9E3-5752-4868-A538-12BFF4966171&lt;/uuid&gt;&lt;type&gt;400&lt;/type&gt;&lt;doi&gt;10.1111/j.2008.0030-1299.16547.x&lt;/doi&gt;&lt;startpage&gt;1218&lt;/startpage&gt;&lt;endpage&gt;1226&lt;/endpage&gt;&lt;bundle&gt;&lt;publication&gt;&lt;title&gt;Oikos&lt;/title&gt;&lt;uuid&gt;988B05DE-6B88-47A5-B0F3-F7C114E9C0AB&lt;/uuid&gt;&lt;subtype&gt;-100&lt;/subtype&gt;&lt;type&gt;-100&lt;/type&gt;&lt;/publication&gt;&lt;/bundle&gt;&lt;authors&gt;&lt;author&gt;&lt;lastName&gt;Castro&lt;/lastName&gt;&lt;nonDroppingParticle&gt;de&lt;/nonDroppingParticle&gt;&lt;firstName&gt;F&lt;/firstName&gt;&lt;/author&gt;&lt;author&gt;&lt;lastName&gt;Gaedke&lt;/lastName&gt;&lt;firstName&gt;U&lt;/firstName&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[39,40]</w:t>
      </w:r>
      <w:r>
        <w:rPr>
          <w:rFonts w:ascii="Times New Roman" w:hAnsi="Times New Roman"/>
        </w:rPr>
        <w:fldChar w:fldCharType="end"/>
      </w:r>
      <w:r>
        <w:rPr>
          <w:rFonts w:ascii="Times New Roman" w:hAnsi="Times New Roman"/>
        </w:rPr>
        <w:t xml:space="preserve">. Other studies have found that acclimation and adaptation can compensate for temperature effects on fundamental metabolic processes at the ecosystem scale </w:t>
      </w:r>
      <w:r>
        <w:rPr>
          <w:rFonts w:ascii="Times New Roman" w:hAnsi="Times New Roman"/>
        </w:rPr>
        <w:fldChar w:fldCharType="begin"/>
      </w:r>
      <w:r w:rsidR="003C4409">
        <w:rPr>
          <w:rFonts w:ascii="Times New Roman" w:hAnsi="Times New Roman"/>
        </w:rPr>
        <w:instrText xml:space="preserve"> ADDIN PAPERS2_CITATIONS &lt;citation&gt;&lt;priority&gt;0&lt;/priority&gt;&lt;uuid&gt;621DEC1D-4B11-4788-A07A-9741F95AB1E7&lt;/uuid&gt;&lt;publications&gt;&lt;publication&gt;&lt;subtype&gt;400&lt;/subtype&gt;&lt;publisher&gt;Nature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ristina&lt;/firstName&gt;&lt;middleNames&gt;J&lt;/middleNames&gt;&lt;/author&gt;&lt;author&gt;&lt;lastName&gt;Anderson-Teixeira&lt;/lastName&gt;&lt;firstName&gt;K&lt;/firstName&gt;&lt;middleNames&gt;J&lt;/middleNames&gt;&lt;/author&gt;&lt;author&gt;&lt;lastName&gt;Vitousek&lt;/lastName&gt;&lt;firstName&gt;P&lt;/firstName&gt;&lt;middleNames&gt;M&lt;/middleNames&gt;&lt;/author&gt;&lt;author&gt;&lt;lastName&gt;Vitousek&lt;/lastName&gt;&lt;firstName&gt;Peter&lt;/firstName&gt;&lt;middleNames&gt;M&lt;/middleNames&gt;&lt;/author&gt;&lt;author&gt;&lt;lastName&gt;Brown&lt;/lastName&gt;&lt;firstName&gt;James&lt;/firstName&gt;&lt;middleNames&gt;H&lt;/middleNames&gt;&lt;/author&gt;&lt;author&gt;&lt;lastName&gt;Brown&lt;/lastName&gt;&lt;firstName&gt;J&lt;/firstName&gt;&lt;middleNames&gt;H&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[8,10,41]</w:t>
      </w:r>
      <w:r>
        <w:rPr>
          <w:rFonts w:ascii="Times New Roman" w:hAnsi="Times New Roman"/>
        </w:rPr>
        <w:fldChar w:fldCharType="end"/>
      </w:r>
      <w:r>
        <w:rPr>
          <w:rFonts w:ascii="Times New Roman" w:hAnsi="Times New Roman"/>
        </w:rPr>
        <w:t xml:space="preserve">, and additional theory has been developed to explain how the general temperature dependence of metabolic rate interacts with population and community level processes to influence the emergent responses to temperature, producing an expanded version of metabolic scaling theory that incorporates local ecological and evolutionary processes </w:t>
      </w:r>
      <w:r>
        <w:rPr>
          <w:rFonts w:ascii="Times New Roman" w:hAnsi="Times New Roman"/>
        </w:rPr>
        <w:fldChar w:fldCharType="begin"/>
      </w:r>
      <w:r w:rsidR="003C4409">
        <w:rPr>
          <w:rFonts w:ascii="Times New Roman" w:hAnsi="Times New Roman"/>
        </w:rPr>
        <w:instrText xml:space="preserve"> ADDIN PAPERS2_CITATIONS &lt;citation&gt;&lt;priority&gt;0&lt;/priority&gt;&lt;uuid&gt;15147274-F0FC-4F6D-BDB2-4A8FF69E84CC&lt;/uuid&gt;&lt;publications&gt;&lt;publication&gt;&lt;subtype&gt;400&lt;/subtype&gt;&lt;title&gt;Scaling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Empirical evidence that metabolic theory describes the temperature dependency of within-host parasite dynamics&lt;/title&gt;&lt;url&gt;message:%3CMWHPR0101MB310109D5AFE3BC14EE6B21AFD7100@MWHPR0101MB3101.prod.exchangelabs.com%3E&lt;/url&gt;&lt;publication_date&gt;99201801091200000000222000&lt;/publication_date&gt;&lt;uuid&gt;B2E8DC23-D500-4F3E-B3C9-0FFF08BB13FD&lt;/uuid&gt;&lt;type&gt;400&lt;/type&gt;&lt;startpage&gt;1&lt;/startpage&gt;&lt;endpage&gt;14&lt;/endpage&gt;&lt;bundle&gt;&lt;publication&gt;&lt;title&gt;PLoS Biology&lt;/title&gt;&lt;uuid&gt;7CAD1D54-5D66-4738-B964-759C2687985C&lt;/uuid&gt;&lt;subtype&gt;-100&lt;/subtype&gt;&lt;type&gt;-100&lt;/type&gt;&lt;/publication&gt;&lt;/bundle&gt;&lt;authors&gt;&lt;author&gt;&lt;lastName&gt;Kirk&lt;/lastName&gt;&lt;firstName&gt;D&lt;/firstName&gt;&lt;/author&gt;&lt;author&gt;&lt;lastName&gt;Jones&lt;/lastName&gt;&lt;firstName&gt;N&lt;/firstName&gt;&lt;/author&gt;&lt;author&gt;&lt;lastName&gt;Peacock&lt;/lastName&gt;&lt;firstName&gt;S&lt;/firstName&gt;&lt;/author&gt;&lt;author&gt;&lt;lastName&gt;Phillips&lt;/lastName&gt;&lt;firstName&gt;J&lt;/firstName&gt;&lt;/author&gt;&lt;author&gt;&lt;lastName&gt;Molnar&lt;/lastName&gt;&lt;firstName&gt;P&lt;/firstName&gt;&lt;/author&gt;&lt;author&gt;&lt;lastName&gt;Krkosek&lt;/lastName&gt;&lt;firstName&gt;M&lt;/firstName&gt;&lt;/author&gt;&lt;author&gt;&lt;lastName&gt;Luijckx&lt;/lastName&gt;&lt;firstName&gt;P&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Linking community size structure and ecosystem functioning using metabolic theory&lt;/title&gt;&lt;url&gt;http://rstb.royalsocietypublishing.org/content/367/1605/2998.abstract&lt;/url&gt;&lt;volume&gt;367&lt;/volume&gt;&lt;publication_date&gt;99201209241200000000222000&lt;/publication_date&gt;&lt;uuid&gt;64BB2D83-E0E9-43B5-A35D-BCED5D0E3FAF&lt;/uuid&gt;&lt;type&gt;400&lt;/type&gt;&lt;number&gt;1605&lt;/number&gt;&lt;citekey&gt;YvonDurocher:2012ir&lt;/citekey&gt;&lt;subtitle&gt;Philosophical Transactions of the Royal Society B: Biological Sciences&lt;/subtitle&gt;&lt;doi&gt;10.1098/rstb.2012.0246&lt;/doi&gt;&lt;startpage&gt;2998&lt;/startpage&gt;&lt;endpage&gt;3007&lt;/endpage&gt;&lt;bundle&gt;&lt;publication&gt;&lt;title&gt;Philosophical Transactions of the Royal Society B: Biological Sciences&lt;/title&gt;&lt;uuid&gt;C98AAD23-B338-4542-B100-4296EEAF9166&lt;/uuid&gt;&lt;subtype&gt;-100&lt;/subtype&gt;&lt;type&gt;-100&lt;/type&gt;&lt;/publication&gt;&lt;/bundle&gt;&lt;authors&gt;&lt;author&gt;&lt;lastName&gt;Yvon-Durocher&lt;/lastName&gt;&lt;firstName&gt;G&lt;/firstName&gt;&lt;/author&gt;&lt;author&gt;&lt;lastName&gt;Allen&lt;/lastName&gt;&lt;firstName&gt;A&lt;/firstName&gt;&lt;middleNames&gt;P&lt;/middleNames&gt;&lt;/author&gt;&lt;/auth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s&gt;&lt;cites&gt;&lt;/cites&gt;&lt;/citation&gt;</w:instrText>
      </w:r>
      <w:r>
        <w:rPr>
          <w:rFonts w:ascii="Times New Roman" w:hAnsi="Times New Roman"/>
        </w:rPr>
        <w:fldChar w:fldCharType="separate"/>
      </w:r>
      <w:r w:rsidR="003C4409">
        <w:rPr>
          <w:rFonts w:ascii="Times New Roman" w:hAnsi="Times New Roman"/>
          <w:lang w:val="en-US" w:eastAsia="de-DE"/>
        </w:rPr>
        <w:t>[4,5,7,42,43]</w:t>
      </w:r>
      <w:r>
        <w:rPr>
          <w:rFonts w:ascii="Times New Roman" w:hAnsi="Times New Roman"/>
        </w:rPr>
        <w:fldChar w:fldCharType="end"/>
      </w:r>
      <w:r>
        <w:rPr>
          <w:rFonts w:ascii="Times New Roman" w:hAnsi="Times New Roman"/>
        </w:rPr>
        <w:t>. Here, we contribute to this line of inquiry with our finding that</w:t>
      </w:r>
      <w:r w:rsidR="00E26764">
        <w:rPr>
          <w:rFonts w:ascii="Times New Roman" w:hAnsi="Times New Roman"/>
        </w:rPr>
        <w:t xml:space="preserve"> the way net oxygen fluxes vari</w:t>
      </w:r>
      <w:r>
        <w:rPr>
          <w:rFonts w:ascii="Times New Roman" w:hAnsi="Times New Roman"/>
        </w:rPr>
        <w:t xml:space="preserve">ed over the temperature gradient in this controlled experiment </w:t>
      </w:r>
      <w:r w:rsidR="00E26764">
        <w:rPr>
          <w:rFonts w:ascii="Times New Roman" w:hAnsi="Times New Roman"/>
        </w:rPr>
        <w:t>depended on</w:t>
      </w:r>
      <w:r>
        <w:rPr>
          <w:rFonts w:ascii="Times New Roman" w:hAnsi="Times New Roman"/>
        </w:rPr>
        <w:t xml:space="preserve"> trophic structure </w:t>
      </w:r>
      <w:r w:rsidR="00E26764">
        <w:rPr>
          <w:rFonts w:ascii="Times New Roman" w:hAnsi="Times New Roman"/>
        </w:rPr>
        <w:t>of the community</w:t>
      </w:r>
      <w:r>
        <w:rPr>
          <w:rFonts w:ascii="Times New Roman" w:hAnsi="Times New Roman"/>
        </w:rPr>
        <w:t>. Our models indicated the need for the species interaction x temperature model term. Still, we observed temperature dependences that were consistent with expected temperature dependence of the underlying metabolic processes of photosynthesis (</w:t>
      </w:r>
      <w:proofErr w:type="spellStart"/>
      <w:r w:rsidRPr="008E16CB">
        <w:rPr>
          <w:rFonts w:ascii="Times New Roman" w:hAnsi="Times New Roman"/>
          <w:i/>
        </w:rPr>
        <w:t>E</w:t>
      </w:r>
      <w:r w:rsidRPr="008E16CB">
        <w:rPr>
          <w:rFonts w:ascii="Times New Roman" w:hAnsi="Times New Roman"/>
          <w:i/>
          <w:vertAlign w:val="subscript"/>
        </w:rPr>
        <w:t>a</w:t>
      </w:r>
      <w:proofErr w:type="spellEnd"/>
      <w:r>
        <w:rPr>
          <w:rFonts w:ascii="Times New Roman" w:hAnsi="Times New Roman"/>
        </w:rPr>
        <w:t xml:space="preserve"> = 0.32 eV</w:t>
      </w:r>
      <w:r w:rsidR="009C00F3">
        <w:rPr>
          <w:rFonts w:ascii="Times New Roman" w:hAnsi="Times New Roman"/>
        </w:rPr>
        <w:t>)</w:t>
      </w:r>
      <w:r>
        <w:rPr>
          <w:rFonts w:ascii="Times New Roman" w:hAnsi="Times New Roman"/>
        </w:rPr>
        <w:t xml:space="preserve"> and respiration (</w:t>
      </w:r>
      <w:proofErr w:type="spellStart"/>
      <w:r w:rsidRPr="008E16CB">
        <w:rPr>
          <w:rFonts w:ascii="Times New Roman" w:hAnsi="Times New Roman"/>
          <w:i/>
        </w:rPr>
        <w:t>E</w:t>
      </w:r>
      <w:r w:rsidRPr="008E16CB">
        <w:rPr>
          <w:rFonts w:ascii="Times New Roman" w:hAnsi="Times New Roman"/>
          <w:i/>
          <w:vertAlign w:val="subscript"/>
        </w:rPr>
        <w:t>a</w:t>
      </w:r>
      <w:proofErr w:type="spellEnd"/>
      <w:r>
        <w:rPr>
          <w:rFonts w:ascii="Times New Roman" w:hAnsi="Times New Roman"/>
        </w:rPr>
        <w:t xml:space="preserve"> = -0.65 eV), though our confidence intervals on estimates are wide enough to preclude strong inference about the exact values of the activation energies in this study. </w:t>
      </w:r>
    </w:p>
    <w:p w14:paraId="255C2BC6" w14:textId="7179F0C5" w:rsidR="00874F7E" w:rsidRDefault="00B56B1F" w:rsidP="004E662C">
      <w:pPr>
        <w:spacing w:after="0" w:line="480" w:lineRule="auto"/>
        <w:rPr>
          <w:rFonts w:ascii="Times New Roman" w:hAnsi="Times New Roman"/>
        </w:rPr>
      </w:pPr>
      <w:r>
        <w:rPr>
          <w:rFonts w:ascii="Times New Roman" w:hAnsi="Times New Roman"/>
        </w:rPr>
        <w:tab/>
      </w:r>
      <w:r w:rsidR="00342FCC">
        <w:rPr>
          <w:rFonts w:ascii="Times New Roman" w:hAnsi="Times New Roman"/>
        </w:rPr>
        <w:t xml:space="preserve">We observed a much stronger decline in phytoplankton biomass with warming than the increase in oxygen fluxes, as indicated by higher slope values for biomass (Fig 3). </w:t>
      </w:r>
      <w:r w:rsidR="0049195A">
        <w:rPr>
          <w:rFonts w:ascii="Times New Roman" w:hAnsi="Times New Roman"/>
        </w:rPr>
        <w:t xml:space="preserve">This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per capita rates of oxygen flux increase with warming, so that a given biomass of phytoplankton can be 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&lt;citation&gt;&lt;priority&gt;0&lt;/priority&gt;&lt;uuid&gt;0E0B5825-D998-4987-BBC5-1249F26EE565&lt;/uuid&gt;&lt;publications&gt;&lt;publication&gt;&lt;subtype&gt;400&lt;/subtype&gt;&lt;title&gt;Scaling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[3,5,44]</w:t>
      </w:r>
      <w:r w:rsidR="000E563C">
        <w:rPr>
          <w:rFonts w:ascii="Times New Roman" w:hAnsi="Times New Roman"/>
        </w:rPr>
        <w:fldChar w:fldCharType="end"/>
      </w:r>
      <w:r w:rsidR="0051639D">
        <w:rPr>
          <w:rFonts w:ascii="Times New Roman" w:hAnsi="Times New Roman"/>
        </w:rPr>
        <w:t xml:space="preserve">. In addition, if size distributions shift toward smaller cells, as is common with warming </w:t>
      </w:r>
      <w:r w:rsidR="000E563C">
        <w:rPr>
          <w:rFonts w:ascii="Times New Roman" w:hAnsi="Times New Roman"/>
        </w:rPr>
        <w:fldChar w:fldCharType="begin"/>
      </w:r>
      <w:r w:rsidR="003C4409">
        <w:rPr>
          <w:rFonts w:ascii="Times New Roman" w:hAnsi="Times New Roman"/>
        </w:rPr>
        <w:instrText xml:space="preserve"> ADDIN PAPERS2_CITATIONS &lt;citation&gt;&lt;priority&gt;0&lt;/priority&gt;&lt;uuid&gt;65951D7A-1E39-4C69-80BB-85867EFEC170&lt;/uuid&gt;&lt;publications&gt;&lt;publication&gt;&lt;subtype&gt;400&lt;/subtype&gt;&lt;title&gt;Warming-induced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3C4409">
        <w:rPr>
          <w:rFonts w:ascii="Times New Roman" w:hAnsi="Times New Roman"/>
          <w:lang w:val="en-US" w:eastAsia="de-DE"/>
        </w:rPr>
        <w:t>[45,46]</w:t>
      </w:r>
      <w:r w:rsidR="000E563C">
        <w:rPr>
          <w:rFonts w:ascii="Times New Roman" w:hAnsi="Times New Roman"/>
        </w:rPr>
        <w:fldChar w:fldCharType="end"/>
      </w:r>
      <w:r w:rsidR="0051639D">
        <w:rPr>
          <w:rFonts w:ascii="Times New Roman" w:hAnsi="Times New Roman"/>
        </w:rPr>
        <w:t>, the allometric scaling of metabol</w:t>
      </w:r>
      <w:r w:rsidR="00546DAA">
        <w:rPr>
          <w:rFonts w:ascii="Times New Roman" w:hAnsi="Times New Roman"/>
        </w:rPr>
        <w:t>ic rate with body size (</w:t>
      </w:r>
      <w:proofErr w:type="spellStart"/>
      <w:r w:rsidR="00546DAA">
        <w:rPr>
          <w:rFonts w:ascii="Times New Roman" w:hAnsi="Times New Roman"/>
        </w:rPr>
        <w:t>Eqn</w:t>
      </w:r>
      <w:proofErr w:type="spellEnd"/>
      <w:r w:rsidR="0051639D">
        <w:rPr>
          <w:rFonts w:ascii="Times New Roman" w:hAnsi="Times New Roman"/>
        </w:rPr>
        <w:t xml:space="preserve"> 1b) predicts greater oxygen flux for a </w:t>
      </w:r>
      <w:r w:rsidR="0051639D">
        <w:rPr>
          <w:rFonts w:ascii="Times New Roman" w:hAnsi="Times New Roman"/>
        </w:rPr>
        <w:lastRenderedPageBreak/>
        <w:t xml:space="preserve">given biomass. </w:t>
      </w:r>
      <w:commentRangeStart w:id="713"/>
      <w:r w:rsidR="00C57015">
        <w:rPr>
          <w:rFonts w:ascii="Times New Roman" w:hAnsi="Times New Roman"/>
        </w:rPr>
        <w:t>A</w:t>
      </w:r>
      <w:r w:rsidR="0051639D">
        <w:rPr>
          <w:rFonts w:ascii="Times New Roman" w:hAnsi="Times New Roman"/>
        </w:rPr>
        <w:t>t the ecosystem scale, resource supply may change with temperature, if microbial assembl</w:t>
      </w:r>
      <w:r>
        <w:rPr>
          <w:rFonts w:ascii="Times New Roman" w:hAnsi="Times New Roman"/>
        </w:rPr>
        <w:t>ag</w:t>
      </w:r>
      <w:r w:rsidR="0051639D">
        <w:rPr>
          <w:rFonts w:ascii="Times New Roman" w:hAnsi="Times New Roman"/>
        </w:rPr>
        <w:t>es, biological nitrogen fixation, and recycling processes accelerate</w:t>
      </w:r>
      <w:r w:rsidR="00892C51">
        <w:rPr>
          <w:rFonts w:ascii="Times New Roman" w:hAnsi="Times New Roman"/>
        </w:rPr>
        <w:t xml:space="preserve"> </w:t>
      </w:r>
      <w:r w:rsidR="00892C51">
        <w:rPr>
          <w:rFonts w:ascii="Times New Roman" w:hAnsi="Times New Roman"/>
        </w:rPr>
        <w:fldChar w:fldCharType="begin"/>
      </w:r>
      <w:r w:rsidR="003C4409">
        <w:rPr>
          <w:rFonts w:ascii="Times New Roman" w:hAnsi="Times New Roman"/>
        </w:rPr>
        <w:instrText xml:space="preserve"> ADDIN PAPERS2_CITATIONS &lt;citation&gt;&lt;priority&gt;0&lt;/priority&gt;&lt;uuid&gt;ECF545E7-88E2-43E7-8421-A344F8334985&lt;/uuid&gt;&lt;publications&gt;&lt;publication&gt;&lt;subtype&gt;400&lt;/subtype&gt;&lt;title&gt;Does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3C4409">
        <w:rPr>
          <w:rFonts w:ascii="Times New Roman" w:hAnsi="Times New Roman"/>
          <w:lang w:val="en-US" w:eastAsia="de-DE"/>
        </w:rPr>
        <w:t>[47]</w:t>
      </w:r>
      <w:r w:rsidR="00892C51">
        <w:rPr>
          <w:rFonts w:ascii="Times New Roman" w:hAnsi="Times New Roman"/>
        </w:rPr>
        <w:fldChar w:fldCharType="end"/>
      </w:r>
      <w:r w:rsidR="0051639D">
        <w:rPr>
          <w:rFonts w:ascii="Times New Roman" w:hAnsi="Times New Roman"/>
        </w:rPr>
        <w:t xml:space="preserve">, creating a resource gradient in parallel with the temperature gradient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&lt;citation&gt;&lt;priority&gt;0&lt;/priority&gt;&lt;uuid&gt;E8D6AD2E-1FEC-4514-925A-A196A9C02ED7&lt;/uuid&gt;&lt;publications&gt;&lt;publication&gt;&lt;subtype&gt;400&lt;/subtype&gt;&lt;title&gt;Interactions between temperature and nutrients across levels of ecological organization&lt;/title&gt;&lt;url&gt;http://doi.wiley.com/10.1111/gcb.12809&lt;/url&gt;&lt;volume&gt;21&lt;/volume&gt;&lt;publication_date&gt;99201412231200000000222000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[6,44]</w:t>
      </w:r>
      <w:r w:rsidR="00912546">
        <w:rPr>
          <w:rFonts w:ascii="Times New Roman" w:hAnsi="Times New Roman"/>
        </w:rPr>
        <w:fldChar w:fldCharType="end"/>
      </w:r>
      <w:r w:rsidR="0051639D">
        <w:rPr>
          <w:rFonts w:ascii="Times New Roman" w:hAnsi="Times New Roman"/>
        </w:rPr>
        <w:t xml:space="preserve">. </w:t>
      </w:r>
      <w:commentRangeEnd w:id="713"/>
      <w:r w:rsidR="0023470C">
        <w:rPr>
          <w:rStyle w:val="CommentReference"/>
          <w:lang w:val="de-DE"/>
        </w:rPr>
        <w:commentReference w:id="713"/>
      </w:r>
      <w:r w:rsidR="00F83177">
        <w:rPr>
          <w:rFonts w:ascii="Times New Roman" w:hAnsi="Times New Roman"/>
        </w:rPr>
        <w:t>Additionally,</w:t>
      </w:r>
      <w:r>
        <w:rPr>
          <w:rFonts w:ascii="Times New Roman" w:hAnsi="Times New Roman"/>
        </w:rPr>
        <w:t xml:space="preserve"> benthic algae may contribute to NEP and ER estimates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&lt;citation&gt;&lt;priority&gt;27&lt;/priority&gt;&lt;uuid&gt;8972426D-7A4F-452D-91B2-BA545D7FBBF6&lt;/uuid&gt;&lt;publications&gt;&lt;publication&gt;&lt;subtype&gt;400&lt;/subtype&gt;&lt;title&gt;Warming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Pr>
          <w:rFonts w:ascii="Times New Roman" w:hAnsi="Times New Roman"/>
        </w:rPr>
        <w:t xml:space="preserve">. </w:t>
      </w:r>
      <w:r w:rsidR="0051639D">
        <w:rPr>
          <w:rFonts w:ascii="Times New Roman" w:hAnsi="Times New Roman"/>
        </w:rPr>
        <w:t xml:space="preserve">Though we did not observe notable amounts of accumulated benthic algae in our tanks, 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3C4409">
        <w:rPr>
          <w:rFonts w:ascii="Times New Roman" w:hAnsi="Times New Roman"/>
          <w:lang w:val="en-US" w:eastAsia="de-DE"/>
        </w:rPr>
        <w:instrText xml:space="preserve"> ADDIN PAPERS2_CITATIONS &lt;citation&gt;&lt;priority&gt;28&lt;/priority&gt;&lt;uuid&gt;46F0F9F3-794B-47E7-9EA9-2A99095830AD&lt;/uuid&gt;&lt;publications&gt;&lt;publication&gt;&lt;subtype&gt;400&lt;/subtype&gt;&lt;title&gt;Warming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3C4409">
        <w:rPr>
          <w:rFonts w:ascii="Times New Roman" w:hAnsi="Times New Roman"/>
          <w:lang w:val="en-US" w:eastAsia="de-DE"/>
        </w:rPr>
        <w:t>[48]</w:t>
      </w:r>
      <w:r w:rsidR="003C4409">
        <w:rPr>
          <w:rFonts w:ascii="Times New Roman" w:hAnsi="Times New Roman"/>
          <w:lang w:val="en-US" w:eastAsia="de-DE"/>
        </w:rPr>
        <w:fldChar w:fldCharType="end"/>
      </w:r>
      <w:r w:rsidR="0051639D" w:rsidRPr="002B5C7C">
        <w:rPr>
          <w:rFonts w:ascii="Times New Roman" w:hAnsi="Times New Roman"/>
        </w:rPr>
        <w:t>, our primary producer biomass estimates may have increasingly under-represented total algal biomass at higher temperatures.</w:t>
      </w:r>
      <w:r>
        <w:rPr>
          <w:rFonts w:ascii="Times New Roman" w:hAnsi="Times New Roman"/>
        </w:rPr>
        <w:t xml:space="preserve"> T</w:t>
      </w:r>
      <w:r w:rsidR="0051639D">
        <w:rPr>
          <w:rFonts w:ascii="Times New Roman" w:hAnsi="Times New Roman"/>
        </w:rPr>
        <w:t>o be conservative, we did not present mass-normalized N</w:t>
      </w:r>
      <w:r>
        <w:rPr>
          <w:rFonts w:ascii="Times New Roman" w:hAnsi="Times New Roman"/>
        </w:rPr>
        <w:t>E</w:t>
      </w:r>
      <w:r w:rsidR="0051639D">
        <w:rPr>
          <w:rFonts w:ascii="Times New Roman" w:hAnsi="Times New Roman"/>
        </w:rPr>
        <w:t xml:space="preserve">P estimates because we could not normalize to any 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3C4409">
        <w:rPr>
          <w:rFonts w:ascii="Times New Roman" w:hAnsi="Times New Roman"/>
        </w:rPr>
        <w:instrText xml:space="preserve"> ADDIN PAPERS2_CITATIONS &lt;citation&gt;&lt;priority&gt;0&lt;/priority&gt;&lt;uuid&gt;2457BE6C-F2F7-432A-BAFB-06E1145D1A8C&lt;/uuid&gt;&lt;publications&gt;&lt;publication&gt;&lt;subtype&gt;400&lt;/subtype&gt;&lt;title&gt;Does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doi.wiley.com/10.1111/ele.12820&lt;/url&gt;&lt;volume&gt;20&lt;/volume&gt;&lt;publication_date&gt;99201708291200000000222000&lt;/publication_date&gt;&lt;uuid&gt;589B54AF-5885-4585-9C64-DA766EF45973&lt;/uuid&gt;&lt;type&gt;400&lt;/type&gt;&lt;number&gt;10&lt;/number&gt;&lt;citekey&gt;Anonymous:2017ff&lt;/citekey&gt;&lt;doi&gt;10.1111/ele.12820&lt;/doi&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lastName&gt;Jeyasingh&lt;/lastName&gt;&lt;firstName&gt;Punidan&lt;/firstName&gt;&lt;/author&gt;&lt;/editors&gt;&lt;/publication&gt;&lt;/publications&gt;&lt;cites&gt;&lt;/cites&gt;&lt;/citation&gt;</w:instrText>
      </w:r>
      <w:r w:rsidR="00912546">
        <w:rPr>
          <w:rFonts w:ascii="Times New Roman" w:hAnsi="Times New Roman"/>
        </w:rPr>
        <w:fldChar w:fldCharType="separate"/>
      </w:r>
      <w:r w:rsidR="003C4409">
        <w:rPr>
          <w:rFonts w:ascii="Times New Roman" w:hAnsi="Times New Roman"/>
          <w:lang w:val="en-US" w:eastAsia="de-DE"/>
        </w:rPr>
        <w:t>[8,41,47]</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Pr>
          <w:rFonts w:ascii="Times New Roman" w:hAnsi="Times New Roman"/>
        </w:rPr>
        <w:t>E</w:t>
      </w:r>
      <w:r w:rsidR="0051639D" w:rsidRPr="002B5C7C">
        <w:rPr>
          <w:rFonts w:ascii="Times New Roman" w:hAnsi="Times New Roman"/>
        </w:rPr>
        <w:t>P across broad spatial scales when biomass cannot be estimated well.</w:t>
      </w:r>
      <w:r w:rsidR="0051639D">
        <w:rPr>
          <w:rFonts w:ascii="Times New Roman" w:hAnsi="Times New Roman"/>
        </w:rPr>
        <w:t xml:space="preserve"> </w:t>
      </w:r>
      <w:r w:rsidR="00F83177">
        <w:rPr>
          <w:rFonts w:ascii="Times New Roman" w:hAnsi="Times New Roman"/>
        </w:rPr>
        <w:t xml:space="preserve">We cannot distinguish among these explanations in our experiment, and we suspect they are all relevant. </w:t>
      </w:r>
      <w:r w:rsidR="0051639D" w:rsidRPr="002B5C7C">
        <w:rPr>
          <w:rFonts w:ascii="Times New Roman" w:hAnsi="Times New Roman"/>
        </w:rPr>
        <w:t xml:space="preserve"> </w:t>
      </w:r>
      <w:r>
        <w:rPr>
          <w:rFonts w:ascii="Times New Roman" w:hAnsi="Times New Roman"/>
        </w:rPr>
        <w:t xml:space="preserve"> </w:t>
      </w:r>
      <w:r w:rsidR="00874F7E">
        <w:rPr>
          <w:rFonts w:ascii="Times New Roman" w:hAnsi="Times New Roman"/>
        </w:rPr>
        <w:t xml:space="preserve"> </w:t>
      </w:r>
    </w:p>
    <w:p w14:paraId="30AE843C" w14:textId="08371BB2" w:rsidR="00B93AF2" w:rsidRPr="0084135A" w:rsidRDefault="00874F7E" w:rsidP="004E662C">
      <w:pPr>
        <w:spacing w:after="0" w:line="480" w:lineRule="auto"/>
        <w:rPr>
          <w:rFonts w:ascii="Times New Roman" w:hAnsi="Times New Roman"/>
        </w:rPr>
      </w:pPr>
      <w:r>
        <w:rPr>
          <w:rFonts w:ascii="Times New Roman" w:hAnsi="Times New Roman"/>
        </w:rPr>
        <w:tab/>
      </w:r>
      <w:r w:rsidR="004E662C">
        <w:rPr>
          <w:rFonts w:ascii="Times New Roman" w:hAnsi="Times New Roman"/>
        </w:rPr>
        <w:t xml:space="preserve">We observed no sign of ecosystem collapse or threshold responses to warming. </w:t>
      </w:r>
      <w:r w:rsidR="004E662C" w:rsidRPr="002B5C7C">
        <w:rPr>
          <w:rFonts w:ascii="Times New Roman" w:hAnsi="Times New Roman"/>
        </w:rPr>
        <w:t xml:space="preserve">Changes in community structure and 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w:t>
      </w:r>
      <w:proofErr w:type="spellStart"/>
      <w:r w:rsidR="004E662C" w:rsidRPr="002B5C7C">
        <w:rPr>
          <w:rFonts w:ascii="Times New Roman" w:hAnsi="Times New Roman"/>
        </w:rPr>
        <w:t>Eqn</w:t>
      </w:r>
      <w:proofErr w:type="spellEnd"/>
      <w:r w:rsidR="004E662C" w:rsidRPr="002B5C7C">
        <w:rPr>
          <w:rFonts w:ascii="Times New Roman" w:hAnsi="Times New Roman"/>
        </w:rPr>
        <w:t xml:space="preserve"> 1b, Figure </w:t>
      </w:r>
      <w:r w:rsidR="00AA7DAA">
        <w:rPr>
          <w:rFonts w:ascii="Times New Roman" w:hAnsi="Times New Roman"/>
        </w:rPr>
        <w:t>3</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warming 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670CF0">
        <w:rPr>
          <w:rFonts w:ascii="Times New Roman" w:hAnsi="Times New Roman"/>
        </w:rPr>
        <w:t xml:space="preserve"> (Fig</w:t>
      </w:r>
      <w:r w:rsidR="004E662C" w:rsidRPr="002B5C7C">
        <w:rPr>
          <w:rFonts w:ascii="Times New Roman" w:hAnsi="Times New Roman"/>
        </w:rPr>
        <w:t xml:space="preserve"> </w:t>
      </w:r>
      <w:r w:rsidR="00AA7DAA">
        <w:rPr>
          <w:rFonts w:ascii="Times New Roman" w:hAnsi="Times New Roman"/>
        </w:rPr>
        <w:t>3</w:t>
      </w:r>
      <w:r w:rsidR="00670CF0">
        <w:rPr>
          <w:rFonts w:ascii="Times New Roman" w:hAnsi="Times New Roman"/>
        </w:rPr>
        <w:t>D, Fig</w:t>
      </w:r>
      <w:r w:rsidR="004E662C" w:rsidRPr="002B5C7C">
        <w:rPr>
          <w:rFonts w:ascii="Times New Roman" w:hAnsi="Times New Roman"/>
        </w:rPr>
        <w:t xml:space="preserve"> </w:t>
      </w:r>
      <w:r w:rsidR="005124F1">
        <w:rPr>
          <w:rFonts w:ascii="Times New Roman" w:hAnsi="Times New Roman"/>
        </w:rPr>
        <w:t>S3.3, S3.4</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ecosystem scale</w:t>
      </w:r>
      <w:r w:rsidR="00AA7DAA">
        <w:rPr>
          <w:rFonts w:ascii="Times New Roman" w:hAnsi="Times New Roman"/>
        </w:rPr>
        <w:t xml:space="preserve"> responses</w:t>
      </w:r>
      <w:r w:rsidR="004E662C" w:rsidRPr="002B5C7C">
        <w:rPr>
          <w:rFonts w:ascii="Times New Roman" w:hAnsi="Times New Roman"/>
        </w:rPr>
        <w:t>. While individual</w:t>
      </w:r>
      <w:r w:rsidR="004E662C">
        <w:rPr>
          <w:rFonts w:ascii="Times New Roman" w:hAnsi="Times New Roman"/>
        </w:rPr>
        <w:t>s</w:t>
      </w:r>
      <w:r w:rsidR="004E662C" w:rsidRPr="002B5C7C">
        <w:rPr>
          <w:rFonts w:ascii="Times New Roman" w:hAnsi="Times New Roman"/>
        </w:rPr>
        <w:t xml:space="preserve"> may experience thermal </w:t>
      </w:r>
      <w:r w:rsidR="004E662C">
        <w:rPr>
          <w:rFonts w:ascii="Times New Roman" w:hAnsi="Times New Roman"/>
        </w:rPr>
        <w:t xml:space="preserve">stress </w:t>
      </w:r>
      <w:r w:rsidR="004E662C" w:rsidRPr="002B5C7C">
        <w:rPr>
          <w:rFonts w:ascii="Times New Roman" w:hAnsi="Times New Roman"/>
        </w:rPr>
        <w:t>and decline in performance at high temperatures, in our systems these effects were functionally compensated for by other species and increases in per capita performance.</w:t>
      </w:r>
      <w:r w:rsidR="004E662C">
        <w:rPr>
          <w:rFonts w:ascii="Times New Roman" w:hAnsi="Times New Roman"/>
        </w:rPr>
        <w:t xml:space="preserve"> </w:t>
      </w:r>
      <w:r w:rsidR="00435303">
        <w:rPr>
          <w:rFonts w:ascii="Times New Roman" w:hAnsi="Times New Roman"/>
        </w:rPr>
        <w:t xml:space="preserve">The exponential effects of temperature on biomass and oxygen fluxes persisted for all species interaction scenarios. In other studies, in the absence of </w:t>
      </w:r>
      <w:del w:id="714" w:author="Mary O'Connor" w:date="2018-09-18T10:28:00Z">
        <w:r w:rsidR="00435303" w:rsidDel="0023470C">
          <w:rPr>
            <w:rFonts w:ascii="Times New Roman" w:hAnsi="Times New Roman"/>
          </w:rPr>
          <w:delText>consumers</w:delText>
        </w:r>
      </w:del>
      <w:ins w:id="715" w:author="Mary O'Connor" w:date="2018-09-18T10:28:00Z">
        <w:r w:rsidR="0023470C">
          <w:rPr>
            <w:rFonts w:ascii="Times New Roman" w:hAnsi="Times New Roman"/>
          </w:rPr>
          <w:t>grazers</w:t>
        </w:r>
      </w:ins>
      <w:r w:rsidR="00435303">
        <w:rPr>
          <w:rFonts w:ascii="Times New Roman" w:hAnsi="Times New Roman"/>
        </w:rPr>
        <w:t xml:space="preserve">, algal biomass tends to decline with increasing </w:t>
      </w:r>
      <w:r w:rsidR="00435303">
        <w:rPr>
          <w:rFonts w:ascii="Times New Roman" w:hAnsi="Times New Roman"/>
        </w:rPr>
        <w:lastRenderedPageBreak/>
        <w:t xml:space="preserve">temperature when resources do not increase with temperature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&lt;citation&gt;&lt;priority&gt;0&lt;/priority&gt;&lt;uuid&gt;CB53F995-E9AA-4404-B218-FA59B9FF76CD&lt;/uuid&gt;&lt;publications&gt;&lt;publication&gt;&lt;subtype&gt;400&lt;/subtype&gt;&lt;publisher&gt;Nature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gt;&lt;subtype&gt;400&lt;/subtype&gt;&lt;title&gt;Warming and Resource Availability Shift Food Web Structure and Metabolism&lt;/title&gt;&lt;url&gt;http://dx.plos.org/10.1371/journal.pbio.1000178&lt;/url&gt;&lt;volume&gt;7&lt;/volume&gt;&lt;publication_date&gt;99200908251200000000222000&lt;/publication_date&gt;&lt;uuid&gt;3C42F8F7-9F41-4FC8-9251-3F8E0F7EA63A&lt;/uuid&gt;&lt;type&gt;400&lt;/type&gt;&lt;number&gt;8&lt;/number&gt;&lt;citekey&gt;OConnor:2009id&lt;/citekey&gt;&lt;doi&gt;10.1371/journal.pbio.1000178&lt;/doi&gt;&lt;startpage&gt;e1000178&lt;/startpage&gt;&lt;endpage&gt;6&lt;/end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3C4409">
        <w:rPr>
          <w:rFonts w:ascii="Times New Roman" w:hAnsi="Times New Roman"/>
          <w:lang w:val="en-US" w:eastAsia="de-DE"/>
        </w:rPr>
        <w:t>[5,17,49]</w:t>
      </w:r>
      <w:r w:rsidR="00435303">
        <w:rPr>
          <w:rFonts w:ascii="Times New Roman" w:hAnsi="Times New Roman"/>
        </w:rPr>
        <w:fldChar w:fldCharType="end"/>
      </w:r>
      <w:r w:rsidR="00435303">
        <w:rPr>
          <w:rFonts w:ascii="Times New Roman" w:hAnsi="Times New Roman"/>
        </w:rPr>
        <w:t xml:space="preserve">. This is an expected consequence of increased mass-specific metabolic demand at higher temperatures, and could be exacerbated by temperature-dependent consumer control of phytoplankton biomass </w:t>
      </w:r>
      <w:r w:rsidR="00435303">
        <w:rPr>
          <w:rFonts w:ascii="Times New Roman" w:hAnsi="Times New Roman"/>
        </w:rPr>
        <w:fldChar w:fldCharType="begin"/>
      </w:r>
      <w:r w:rsidR="003C4409">
        <w:rPr>
          <w:rFonts w:ascii="Times New Roman" w:hAnsi="Times New Roman"/>
        </w:rPr>
        <w:instrText xml:space="preserve"> ADDIN PAPERS2_CITATIONS &lt;citation&gt;&lt;priority&gt;0&lt;/priority&gt;&lt;uuid&gt;B84F1EB5-EC9B-446D-A0C6-BB2DF9C27BA4&lt;/uuid&gt;&lt;publications&gt;&lt;publication&gt;&lt;subtype&gt;400&lt;/subtype&gt;&lt;title&gt;A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bundle&gt;&lt;publication&gt;&lt;title&gt;The American Naturalist&lt;/title&gt;&lt;uuid&gt;40B71530-3FA4-463F-911B-A399B5FF35AA&lt;/uuid&gt;&lt;subtype&gt;-100&lt;/subtype&gt;&lt;type&gt;-100&lt;/type&gt;&lt;/publication&gt;&lt;/bundl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435303">
        <w:rPr>
          <w:rFonts w:ascii="Times New Roman" w:hAnsi="Times New Roman"/>
        </w:rPr>
        <w:fldChar w:fldCharType="separate"/>
      </w:r>
      <w:r w:rsidR="009C00F3">
        <w:rPr>
          <w:rFonts w:ascii="Times New Roman" w:hAnsi="Times New Roman"/>
          <w:lang w:val="en-US" w:eastAsia="de-DE"/>
        </w:rPr>
        <w:t>[5,6]</w:t>
      </w:r>
      <w:r w:rsidR="00435303">
        <w:rPr>
          <w:rFonts w:ascii="Times New Roman" w:hAnsi="Times New Roman"/>
        </w:rPr>
        <w:fldChar w:fldCharType="end"/>
      </w:r>
      <w:r w:rsidR="004E662C">
        <w:rPr>
          <w:rFonts w:ascii="Times New Roman" w:hAnsi="Times New Roman"/>
        </w:rPr>
        <w:t xml:space="preserve">. Though we did not observe signs of transient dynamics in these communities over time, we also cannot conclude that these systems had reached an equilibrium or stable state. Longer experiments have demonstrated continued shifts in community composition after months and years of warming </w:t>
      </w:r>
      <w:r w:rsidR="00670CF0">
        <w:rPr>
          <w:rFonts w:ascii="Times New Roman" w:hAnsi="Times New Roman"/>
        </w:rPr>
        <w:fldChar w:fldCharType="begin"/>
      </w:r>
      <w:r w:rsidR="003C4409">
        <w:rPr>
          <w:rFonts w:ascii="Times New Roman" w:hAnsi="Times New Roman"/>
        </w:rPr>
        <w:instrText xml:space="preserve"> ADDIN PAPERS2_CITATIONS &lt;citation&gt;&lt;priority&gt;0&lt;/priority&gt;&lt;uuid&gt;7C2FC0BF-7047-4080-A992-2044F3A4BB44&lt;/uuid&gt;&lt;publications&gt;&lt;publication&gt;&lt;subtype&gt;400&lt;/subtype&gt;&lt;publisher&gt;Ecological Society of America&lt;/publisher&gt;&lt;title&gt;Warming modifies trophic cascades and eutrophication in experimental freshwater communities&lt;/title&gt;&lt;url&gt;http://dx.doi.org/10.1890/11-1595.1&lt;/url&gt;&lt;volume&gt;93&lt;/volume&gt;&lt;publication_date&gt;99201206001200000000220000&lt;/publication_date&gt;&lt;uuid&gt;638E26DF-F48A-4D85-B70C-8104A64A15BC&lt;/uuid&gt;&lt;type&gt;400&lt;/type&gt;&lt;number&gt;6&lt;/number&gt;&lt;citekey&gt;Kratina:2012jd&lt;/citekey&gt;&lt;subtitle&gt;Ecology&lt;/subtitle&gt;&lt;doi&gt;10.1890/11-1595.1&lt;/doi&gt;&lt;institution&gt;Biodiversity Research Centre and Zoology Department, University of British Columbia, Vancouver BC V6T 1Z4, Canada. pkratina@ucdavis.edu&lt;/institution&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Warming increases the proportion of primary production emitted as methane from freshwater mesocosms&lt;/title&gt;&lt;url&gt;http://doi.wiley.com/10.1111/j.1365-2486.2010.02289.x&lt;/url&gt;&lt;volume&gt;17&lt;/volume&gt;&lt;publication_date&gt;99201101041200000000222000&lt;/publication_date&gt;&lt;uuid&gt;9D2BBFD4-9165-4DE5-94A2-AA544A523BDB&lt;/uuid&gt;&lt;type&gt;400&lt;/type&gt;&lt;number&gt;2&lt;/number&gt;&lt;citekey&gt;YvonDurocher:2011kw&lt;/citekey&gt;&lt;subtitle&gt;WARMING ALTERS METHANE EMISSIONS IN FRESHWATER MESOCOSMS&lt;/subtitle&gt;&lt;doi&gt;10.1111/j.1365-2486.2010.02289.x&lt;/doi&gt;&lt;startpage&gt;1225&lt;/startpage&gt;&lt;endpage&gt;1234&lt;/endpage&gt;&lt;bundle&gt;&lt;publication&gt;&lt;title&gt;Global Change Biology&lt;/title&gt;&lt;uuid&gt;8C989B30-7EE1-4F2B-B064-B3F452B2F637&lt;/uuid&gt;&lt;subtype&gt;-100&lt;/subtype&gt;&lt;type&gt;-100&lt;/type&gt;&lt;/publication&gt;&lt;/bundle&gt;&lt;authors&gt;&lt;author&gt;&lt;lastName&gt;Yvon-Durocher&lt;/lastName&gt;&lt;firstName&gt;Gabriel&lt;/firstName&gt;&lt;/author&gt;&lt;author&gt;&lt;lastName&gt;Montoya&lt;/lastName&gt;&lt;firstName&gt;José&lt;/firstName&gt;&lt;middleNames&gt;M&lt;/middleNames&gt;&lt;/author&gt;&lt;author&gt;&lt;lastName&gt;Woodward&lt;/lastName&gt;&lt;firstName&gt;Guy&lt;/firstName&gt;&lt;/author&gt;&lt;author&gt;&lt;lastName&gt;JONES&lt;/lastName&gt;&lt;firstName&gt;J&lt;/firstName&gt;&lt;middleNames&gt;IWAN&lt;/middleNames&gt;&lt;/author&gt;&lt;author&gt;&lt;lastName&gt;Trimmer&lt;/lastName&gt;&lt;firstName&gt;Mark&lt;/firstName&gt;&lt;/author&gt;&lt;/authors&gt;&lt;/publication&gt;&lt;/publications&gt;&lt;cites&gt;&lt;/cites&gt;&lt;/citation&gt;</w:instrText>
      </w:r>
      <w:r w:rsidR="00670CF0">
        <w:rPr>
          <w:rFonts w:ascii="Times New Roman" w:hAnsi="Times New Roman"/>
        </w:rPr>
        <w:fldChar w:fldCharType="separate"/>
      </w:r>
      <w:r w:rsidR="003C4409">
        <w:rPr>
          <w:rFonts w:ascii="Times New Roman" w:hAnsi="Times New Roman"/>
          <w:lang w:val="en-US" w:eastAsia="de-DE"/>
        </w:rPr>
        <w:t>[15,50]</w:t>
      </w:r>
      <w:r w:rsidR="00670CF0">
        <w:rPr>
          <w:rFonts w:ascii="Times New Roman" w:hAnsi="Times New Roman"/>
        </w:rPr>
        <w:fldChar w:fldCharType="end"/>
      </w:r>
      <w:r w:rsidR="004E662C">
        <w:rPr>
          <w:rFonts w:ascii="Times New Roman" w:hAnsi="Times New Roman"/>
        </w:rPr>
        <w:t>.</w:t>
      </w:r>
    </w:p>
    <w:p w14:paraId="3213B5FC" w14:textId="2E07602B" w:rsidR="00A308C8" w:rsidRPr="0084135A" w:rsidRDefault="00B93AF2">
      <w:pPr>
        <w:spacing w:after="0" w:line="480" w:lineRule="auto"/>
        <w:rPr>
          <w:rFonts w:ascii="Times New Roman" w:hAnsi="Times New Roman"/>
        </w:rPr>
      </w:pPr>
      <w:r w:rsidRPr="0084135A">
        <w:rPr>
          <w:rFonts w:ascii="Times New Roman" w:hAnsi="Times New Roman"/>
        </w:rPr>
        <w:tab/>
      </w:r>
      <w:r w:rsidR="004E662C">
        <w:rPr>
          <w:rFonts w:ascii="Times New Roman" w:hAnsi="Times New Roman"/>
        </w:rPr>
        <w:t xml:space="preserve">In our systems, </w:t>
      </w:r>
      <w:r w:rsidR="004E662C" w:rsidRPr="002B5C7C">
        <w:rPr>
          <w:rFonts w:ascii="Times New Roman" w:hAnsi="Times New Roman"/>
        </w:rPr>
        <w:t>community biomass</w:t>
      </w:r>
      <w:r w:rsidR="004E662C">
        <w:rPr>
          <w:rFonts w:ascii="Times New Roman" w:hAnsi="Times New Roman"/>
        </w:rPr>
        <w:t xml:space="preserve"> and </w:t>
      </w:r>
      <w:r w:rsidR="004E662C" w:rsidRPr="002B5C7C">
        <w:rPr>
          <w:rFonts w:ascii="Times New Roman" w:hAnsi="Times New Roman"/>
        </w:rPr>
        <w:t xml:space="preserve">abundance </w:t>
      </w:r>
      <w:r w:rsidR="004E662C">
        <w:rPr>
          <w:rFonts w:ascii="Times New Roman" w:hAnsi="Times New Roman"/>
        </w:rPr>
        <w:t xml:space="preserve">in </w:t>
      </w:r>
      <w:r w:rsidR="004E662C" w:rsidRPr="002B5C7C">
        <w:rPr>
          <w:rFonts w:ascii="Times New Roman" w:hAnsi="Times New Roman"/>
        </w:rPr>
        <w:t xml:space="preserve">food webs </w:t>
      </w:r>
      <w:r w:rsidR="007F35FE">
        <w:rPr>
          <w:rFonts w:ascii="Times New Roman" w:hAnsi="Times New Roman"/>
        </w:rPr>
        <w:t>were more resistant to</w:t>
      </w:r>
      <w:r w:rsidR="007F35FE" w:rsidRPr="002B5C7C">
        <w:rPr>
          <w:rFonts w:ascii="Times New Roman" w:hAnsi="Times New Roman"/>
        </w:rPr>
        <w:t xml:space="preserve"> community change with warming </w:t>
      </w:r>
      <w:r w:rsidR="007F35FE">
        <w:rPr>
          <w:rFonts w:ascii="Times New Roman" w:hAnsi="Times New Roman"/>
        </w:rPr>
        <w:t>and</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Predators reduced zooplankton density and caused a clear trophic cascade. Trophic control, and therefore any mitigating effects of predators on biomass change, was weak at low temperatures and increasingly strong 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 xml:space="preserve">D). </w:t>
      </w:r>
      <w:r w:rsidR="004E662C" w:rsidRPr="002B5C7C">
        <w:rPr>
          <w:rFonts w:ascii="Times New Roman" w:hAnsi="Times New Roman"/>
        </w:rPr>
        <w:t xml:space="preserve">This pattern is consistent with previous 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tend to be more sensitive to warming than systems with odd numbers, due to cascading effects of predation on primary producers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&lt;citation&gt;&lt;priority&gt;0&lt;/priority&gt;&lt;uuid&gt;DEA3DD11-AE80-4B54-BDC3-F9DB4F61F6C4&lt;/uuid&gt;&lt;publications&gt;&lt;publication&gt;&lt;subtype&gt;400&lt;/subtype&gt;&lt;publisher&gt;Nature Publishing Group&lt;/publisher&gt;&lt;title&gt;Food-chain length alters community responses to global change in aquatic systems&lt;/title&gt;&lt;url&gt;http://dx.doi.org/10.1038/nclimate1689&lt;/url&gt;&lt;volume&gt;3&lt;/volume&gt;&lt;publication_date&gt;99201209161200000000222000&lt;/publication_date&gt;&lt;uuid&gt;2D501623-EBFE-4D02-A294-D5225B93AB9F&lt;/uuid&gt;&lt;type&gt;400&lt;/type&gt;&lt;number&gt;3&lt;/number&gt;&lt;doi&gt;10.1038/nclimate1689&lt;/doi&gt;&lt;startpage&gt;228&lt;/startpage&gt;&lt;endpage&gt;233&lt;/endpage&gt;&lt;bundle&gt;&lt;publication&gt;&lt;title&gt;Nature Climate Change&lt;/title&gt;&lt;uuid&gt;2E328271-9823-4AF0-9DE8-12C7E1939067&lt;/uuid&gt;&lt;subtype&gt;-100&lt;/subtype&gt;&lt;publisher&gt;Nature Publishing Group&lt;/publisher&gt;&lt;type&gt;-100&lt;/type&gt;&lt;/publication&gt;&lt;/bundle&gt;&lt;authors&gt;&lt;author&gt;&lt;lastName&gt;Hansson&lt;/lastName&gt;&lt;firstName&gt;Lars-Anders&lt;/firstName&gt;&lt;/author&gt;&lt;author&gt;&lt;lastName&gt;Bronmark&lt;/lastName&gt;&lt;firstName&gt;Christer&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s&gt;&lt;/publication&gt;&lt;/publications&gt;&lt;cites&gt;&lt;/cites&gt;&lt;/citation&gt;</w:instrText>
      </w:r>
      <w:r w:rsidR="00874F7E">
        <w:rPr>
          <w:rFonts w:ascii="Times New Roman" w:hAnsi="Times New Roman"/>
        </w:rPr>
        <w:fldChar w:fldCharType="separate"/>
      </w:r>
      <w:r w:rsidR="003C4409">
        <w:rPr>
          <w:rFonts w:ascii="Times New Roman" w:hAnsi="Times New Roman"/>
          <w:lang w:val="en-US" w:eastAsia="de-DE"/>
        </w:rPr>
        <w:t>[49]</w:t>
      </w:r>
      <w:r w:rsidR="00874F7E">
        <w:rPr>
          <w:rFonts w:ascii="Times New Roman" w:hAnsi="Times New Roman"/>
        </w:rPr>
        <w:fldChar w:fldCharType="end"/>
      </w:r>
      <w:r w:rsidR="004E662C" w:rsidRPr="002B5C7C">
        <w:rPr>
          <w:rFonts w:ascii="Times New Roman" w:hAnsi="Times New Roman"/>
        </w:rPr>
        <w:t xml:space="preserve">. </w:t>
      </w:r>
      <w:r w:rsidR="004E662C">
        <w:rPr>
          <w:rFonts w:ascii="Times New Roman" w:hAnsi="Times New Roman"/>
        </w:rPr>
        <w:t>Yet, this result contradicts theories in which dynamically responsive predators can make three-trophic-level systems</w:t>
      </w:r>
      <w:r w:rsidR="00874F7E">
        <w:rPr>
          <w:rFonts w:ascii="Times New Roman" w:hAnsi="Times New Roman"/>
        </w:rPr>
        <w:t xml:space="preserve"> dynamically</w:t>
      </w:r>
      <w:r w:rsidR="004E662C">
        <w:rPr>
          <w:rFonts w:ascii="Times New Roman" w:hAnsi="Times New Roman"/>
        </w:rPr>
        <w:t xml:space="preserve"> less stable than shorter food chains </w:t>
      </w:r>
      <w:r w:rsidR="00C27D1E">
        <w:rPr>
          <w:rFonts w:ascii="Times New Roman" w:hAnsi="Times New Roman"/>
        </w:rPr>
        <w:fldChar w:fldCharType="begin"/>
      </w:r>
      <w:r w:rsidR="003C4409">
        <w:rPr>
          <w:rFonts w:ascii="Times New Roman" w:hAnsi="Times New Roman"/>
        </w:rPr>
        <w:instrText xml:space="preserve"> ADDIN PAPERS2_CITATIONS &lt;citation&gt;&lt;priority&gt;24&lt;/priority&gt;&lt;uuid&gt;2C35905A-D83F-4C0B-B40F-2838B2C0A7FA&lt;/uuid&gt;&lt;publications&gt;&lt;publication&gt;&lt;subtype&gt;400&lt;/subtype&gt;&lt;title&gt;Chaos in a three-species food chain&lt;/title&gt;&lt;volume&gt;72&lt;/volume&gt;&lt;publication_date&gt;99199100001200000000200000&lt;/publication_date&gt;&lt;uuid&gt;3C28F83A-4668-4322-8B8D-9863FEEE38ED&lt;/uuid&gt;&lt;type&gt;400&lt;/type&gt;&lt;number&gt;3&lt;/number&gt;&lt;startpage&gt;896&lt;/startpage&gt;&lt;endpage&gt;903&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Hastings&lt;/lastName&gt;&lt;firstName&gt;Alan&lt;/firstName&gt;&lt;/author&gt;&lt;author&gt;&lt;lastName&gt;Powell&lt;/lastName&gt;&lt;firstName&gt;Thomas&lt;/firstName&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[51]</w:t>
      </w:r>
      <w:r w:rsidR="00C27D1E">
        <w:rPr>
          <w:rFonts w:ascii="Times New Roman" w:hAnsi="Times New Roman"/>
        </w:rPr>
        <w:fldChar w:fldCharType="end"/>
      </w:r>
      <w:r w:rsidR="00874F7E">
        <w:rPr>
          <w:rFonts w:ascii="Times New Roman" w:hAnsi="Times New Roman"/>
        </w:rPr>
        <w:t xml:space="preserve">. The difference between the prediction for instability in population dynamics and stability in ecosystem function may be explained by biodiversity in our systems and functional compensation among zooplankton or phytoplankton species </w:t>
      </w:r>
      <w:r w:rsidR="00874F7E">
        <w:rPr>
          <w:rFonts w:ascii="Times New Roman" w:hAnsi="Times New Roman"/>
        </w:rPr>
        <w:fldChar w:fldCharType="begin"/>
      </w:r>
      <w:r w:rsidR="003C4409">
        <w:rPr>
          <w:rFonts w:ascii="Times New Roman" w:hAnsi="Times New Roman"/>
        </w:rPr>
        <w:instrText xml:space="preserve"> ADDIN PAPERS2_CITATIONS &lt;citation&gt;&lt;priority&gt;0&lt;/priority&gt;&lt;uuid&gt;5D28C643-3266-4C95-864E-C531E2225512&lt;/uuid&gt;&lt;publications&gt;&lt;publication&gt;&lt;subtype&gt;400&lt;/subtype&gt;&lt;title&gt;Biodiversity as spatial insurance in heterogeneous landscapes&lt;/title&gt;&lt;volume&gt;100&lt;/volume&gt;&lt;publication_date&gt;99200304201200000000222000&lt;/publication_date&gt;&lt;uuid&gt;68909773-3557-48DA-A3D8-29EB6BCCEC84&lt;/uuid&gt;&lt;type&gt;400&lt;/type&gt;&lt;number&gt;22&lt;/number&gt;&lt;startpage&gt;12765&lt;/startpage&gt;&lt;endpage&gt;12770&lt;/endpage&gt;&lt;bundle&gt;&lt;publication&gt;&lt;title&gt;Proceedings of the National Academy of Sciences&lt;/title&gt;&lt;uuid&gt;94160E19-4672-426B-9DEE-8C4312AD5475&lt;/uuid&gt;&lt;subtype&gt;-100&lt;/subtype&gt;&lt;type&gt;-100&lt;/type&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874F7E">
        <w:rPr>
          <w:rFonts w:ascii="Times New Roman" w:hAnsi="Times New Roman"/>
        </w:rPr>
        <w:fldChar w:fldCharType="separate"/>
      </w:r>
      <w:r w:rsidR="009C00F3">
        <w:rPr>
          <w:rFonts w:ascii="Times New Roman" w:hAnsi="Times New Roman"/>
          <w:lang w:val="en-US" w:eastAsia="de-DE"/>
        </w:rPr>
        <w:t>[31]</w:t>
      </w:r>
      <w:r w:rsidR="00874F7E">
        <w:rPr>
          <w:rFonts w:ascii="Times New Roman" w:hAnsi="Times New Roman"/>
        </w:rPr>
        <w:fldChar w:fldCharType="end"/>
      </w:r>
      <w:r w:rsidR="004E662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they represent mortality for zooplankton that may have varied with temperature effects on per capita predation rates by predators, but not demograph</w:t>
      </w:r>
      <w:r w:rsidR="00435303">
        <w:rPr>
          <w:rFonts w:ascii="Times New Roman" w:hAnsi="Times New Roman"/>
        </w:rPr>
        <w:t>ic response</w:t>
      </w:r>
      <w:r w:rsidR="004E662C">
        <w:rPr>
          <w:rFonts w:ascii="Times New Roman" w:hAnsi="Times New Roman"/>
        </w:rPr>
        <w:t>. In many systems, predators are subsidized by other habitats and food sources, and their populations are not dynamically coupled to prey</w:t>
      </w:r>
      <w:r w:rsidR="007F35FE">
        <w:rPr>
          <w:rFonts w:ascii="Times New Roman" w:hAnsi="Times New Roman"/>
        </w:rPr>
        <w:t>. I</w:t>
      </w:r>
      <w:r w:rsidR="004E662C">
        <w:rPr>
          <w:rFonts w:ascii="Times New Roman" w:hAnsi="Times New Roman"/>
        </w:rPr>
        <w:t xml:space="preserve">n fact, 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3C4409">
        <w:rPr>
          <w:rFonts w:ascii="Times New Roman" w:hAnsi="Times New Roman"/>
        </w:rPr>
        <w:instrText xml:space="preserve"> ADDIN PAPERS2_CITATIONS &lt;citation&gt;&lt;priority&gt;0&lt;/priority&gt;&lt;uuid&gt;362F0450-EB5A-4307-9539-39E4C7ADC66E&lt;/uuid&gt;&lt;publications&gt;&lt;publication&gt;&lt;subtype&gt;400&lt;/subtype&gt;&lt;title&gt;Effects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3C4409">
        <w:rPr>
          <w:rFonts w:ascii="Times New Roman" w:hAnsi="Times New Roman"/>
          <w:lang w:val="en-US" w:eastAsia="de-DE"/>
        </w:rPr>
        <w:t>[52]</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 xml:space="preserve">how species interactions affect community and </w:t>
      </w:r>
      <w:r w:rsidR="00A308C8">
        <w:rPr>
          <w:rFonts w:ascii="Times New Roman" w:hAnsi="Times New Roman"/>
          <w:lang w:val="en-US"/>
        </w:rPr>
        <w:lastRenderedPageBreak/>
        <w:t>ecosystem responses</w:t>
      </w:r>
      <w:r w:rsidR="00A308C8" w:rsidRPr="0084135A">
        <w:rPr>
          <w:rFonts w:ascii="Times New Roman" w:hAnsi="Times New Roman"/>
          <w:lang w:val="en-US"/>
        </w:rPr>
        <w:t xml:space="preserve"> are restricted to systems with dynamics in the primary producers and primary consumers, with fixed predation-related mortality imposed by a third trophic level.</w:t>
      </w:r>
    </w:p>
    <w:p w14:paraId="39394343" w14:textId="34579FEF"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The growing literature of experimental tests of how warming affects interacting species aims to reduce uncertainty in projected changes associated with climate change. Warming experiments have shown a wide variety of effects on species interactions, from shifts in community composition, strengthening top-down control, and shifts in body size</w:t>
      </w:r>
      <w:r w:rsidR="00513E7D">
        <w:rPr>
          <w:rFonts w:ascii="Times New Roman" w:hAnsi="Times New Roman"/>
        </w:rPr>
        <w:t xml:space="preserve"> </w:t>
      </w:r>
      <w:r w:rsidR="00513E7D">
        <w:rPr>
          <w:rFonts w:ascii="Times New Roman" w:hAnsi="Times New Roman"/>
        </w:rPr>
        <w:fldChar w:fldCharType="begin"/>
      </w:r>
      <w:r w:rsidR="003C4409">
        <w:rPr>
          <w:rFonts w:ascii="Times New Roman" w:hAnsi="Times New Roman"/>
        </w:rPr>
        <w:instrText xml:space="preserve"> ADDIN PAPERS2_CITATIONS &lt;citation&gt;&lt;priority&gt;0&lt;/priority&gt;&lt;uuid&gt;03ABB992-2225-4FDA-9648-C32E8232D293&lt;/uuid&gt;&lt;publications&gt;&lt;publication&gt;&lt;subtype&gt;400&lt;/subtype&gt;&lt;title&gt;Warming shifts top-down and bottom-up control of pond food web structure and function&lt;/title&gt;&lt;url&gt;http://rstb.royalsocietypublishing.org/content/367/1605/3008.abstract&lt;/url&gt;&lt;volume&gt;367&lt;/volume&gt;&lt;publication_date&gt;99201209241200000000222000&lt;/publication_date&gt;&lt;uuid&gt;91B99CAD-6610-4439-8F84-1A6BC241B445&lt;/uuid&gt;&lt;type&gt;400&lt;/type&gt;&lt;number&gt;1605&lt;/number&gt;&lt;subtitle&gt;Philosophical Transactions of the Royal Society B: Biological Sciences&lt;/subtitle&gt;&lt;doi&gt;10.1098/rstb.2012.0243&lt;/doi&gt;&lt;institution&gt;Department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B: Biological Sciences&lt;/title&gt;&lt;uuid&gt;C98AAD23-B338-4542-B100-4296EEAF9166&lt;/uuid&gt;&lt;subtype&gt;-100&lt;/subtype&gt;&lt;type&gt;-100&lt;/type&gt;&lt;/publication&gt;&lt;/bundle&gt;&lt;authors&gt;&lt;author&gt;&lt;lastName&gt;Shurin&lt;/lastName&gt;&lt;firstName&gt;J&lt;/firstName&gt;&lt;middleNames&gt;B&lt;/middleNames&gt;&lt;/author&gt;&lt;author&gt;&lt;lastName&gt;Shurin&lt;/lastName&gt;&lt;firstName&gt;Jonathan&lt;/firstName&gt;&lt;middleNames&gt;B&lt;/middleNames&gt;&lt;/author&gt;&lt;author&gt;&lt;lastName&gt;Clasen&lt;/lastName&gt;&lt;firstName&gt;Jessica&lt;/firstName&gt;&lt;middleNames&gt;L&lt;/middleNames&gt;&lt;/author&gt;&lt;author&gt;&lt;lastName&gt;Clasen&lt;/lastName&gt;&lt;firstName&gt;J&lt;/firstName&gt;&lt;middleNames&gt;L&lt;/middleNames&gt;&lt;/author&gt;&lt;author&gt;&lt;lastName&gt;Greig&lt;/lastName&gt;&lt;firstName&gt;H&lt;/firstName&gt;&lt;middleNames&gt;S&lt;/middleNames&gt;&lt;/author&gt;&lt;author&gt;&lt;lastName&gt;Greig&lt;/lastName&gt;&lt;firstName&gt;Hamish&lt;/firstName&gt;&lt;middleNames&gt;S&lt;/middleNames&gt;&lt;/author&gt;&lt;author&gt;&lt;lastName&gt;Kratina&lt;/lastName&gt;&lt;firstName&gt;Pavel&lt;/firstName&gt;&lt;/author&gt;&lt;author&gt;&lt;lastName&gt;Kratina&lt;/lastName&gt;&lt;firstName&gt;P&lt;/firstName&gt;&lt;/author&gt;&lt;author&gt;&lt;lastName&gt;Thompson&lt;/lastName&gt;&lt;firstName&gt;P&lt;/firstName&gt;&lt;middleNames&gt;L&lt;/middleNames&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BFEA5346-A160-40D9-85B7-F119D79B604D&lt;/uuid&gt;&lt;type&gt;400&lt;/type&gt;&lt;number&gt;9&lt;/number&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3C4409">
        <w:rPr>
          <w:rFonts w:ascii="Times New Roman" w:hAnsi="Times New Roman"/>
          <w:lang w:val="en-US" w:eastAsia="de-DE"/>
        </w:rPr>
        <w:t>[9,14,48]</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effects on the temperature dependence 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fluxes. By measuring these responses over a broad thermal gradient, we have provided empirical evidence for nonlinear effects of temperature at the community and ecosystem level. Further, we have measured these changes in communities in which c</w:t>
      </w:r>
      <w:r w:rsidR="004E662C" w:rsidRPr="002B5C7C">
        <w:rPr>
          <w:rFonts w:ascii="Times New Roman" w:hAnsi="Times New Roman"/>
        </w:rPr>
        <w:t>hanges in species composition and community structure occu</w:t>
      </w:r>
      <w:r w:rsidR="00AA7DAA">
        <w:rPr>
          <w:rFonts w:ascii="Times New Roman" w:hAnsi="Times New Roman"/>
        </w:rPr>
        <w:t>r</w:t>
      </w:r>
      <w:r w:rsidR="004E662C" w:rsidRPr="002B5C7C">
        <w:rPr>
          <w:rFonts w:ascii="Times New Roman" w:hAnsi="Times New Roman"/>
        </w:rPr>
        <w:t>r</w:t>
      </w:r>
      <w:r w:rsidR="004E662C">
        <w:rPr>
          <w:rFonts w:ascii="Times New Roman" w:hAnsi="Times New Roman"/>
        </w:rPr>
        <w:t>ed</w:t>
      </w:r>
      <w:r w:rsidR="004E662C" w:rsidRPr="002B5C7C">
        <w:rPr>
          <w:rFonts w:ascii="Times New Roman" w:hAnsi="Times New Roman"/>
        </w:rPr>
        <w:t xml:space="preserve"> within the context set by temperature constraints on energy fluxes</w:t>
      </w:r>
      <w:r w:rsidR="004E662C">
        <w:rPr>
          <w:rFonts w:ascii="Times New Roman" w:hAnsi="Times New Roman"/>
        </w:rPr>
        <w:t xml:space="preserve"> via fundamental metabolic processes</w:t>
      </w:r>
      <w:r w:rsidR="004E662C" w:rsidRPr="002B5C7C">
        <w:rPr>
          <w:rFonts w:ascii="Times New Roman" w:hAnsi="Times New Roman"/>
        </w:rPr>
        <w:t xml:space="preserve">. To extend our findings to a conjecture about implications for climate change, </w:t>
      </w:r>
      <w:commentRangeStart w:id="716"/>
      <w:r w:rsidR="004E662C" w:rsidRPr="002B5C7C">
        <w:rPr>
          <w:rFonts w:ascii="Times New Roman" w:hAnsi="Times New Roman"/>
        </w:rPr>
        <w:t>we suggest that conservation actions that maintain predators and top down control may also promote an ecosystem that changes less with temperature than a system with a large abundance of grazers</w:t>
      </w:r>
      <w:commentRangeEnd w:id="716"/>
      <w:r w:rsidR="008B4B99">
        <w:rPr>
          <w:rStyle w:val="CommentReference"/>
          <w:lang w:val="de-DE"/>
        </w:rPr>
        <w:commentReference w:id="716"/>
      </w:r>
      <w:r w:rsidR="004E662C" w:rsidRPr="002B5C7C">
        <w:rPr>
          <w:rFonts w:ascii="Times New Roman" w:hAnsi="Times New Roman"/>
        </w:rPr>
        <w:t xml:space="preserve">. 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77777777" w:rsidR="00FF5626" w:rsidRDefault="00FF5626" w:rsidP="004E662C">
      <w:pPr>
        <w:spacing w:after="0" w:line="480" w:lineRule="auto"/>
        <w:rPr>
          <w:rFonts w:ascii="Times New Roman" w:hAnsi="Times New Roman"/>
          <w:b/>
          <w:lang w:val="en-US"/>
        </w:rPr>
      </w:pPr>
    </w:p>
    <w:p w14:paraId="0BB90223" w14:textId="77777777" w:rsidR="00FF5626" w:rsidRDefault="00FF5626"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commentRangeStart w:id="717"/>
      <w:r w:rsidRPr="0084135A">
        <w:rPr>
          <w:rFonts w:ascii="Times New Roman" w:hAnsi="Times New Roman"/>
          <w:b/>
          <w:lang w:val="en-US"/>
        </w:rPr>
        <w:t>Methods</w:t>
      </w:r>
      <w:commentRangeEnd w:id="717"/>
      <w:r w:rsidR="00AD39C4">
        <w:rPr>
          <w:rStyle w:val="CommentReference"/>
          <w:lang w:val="de-DE"/>
        </w:rPr>
        <w:commentReference w:id="717"/>
      </w:r>
    </w:p>
    <w:p w14:paraId="5DDE0EEA" w14:textId="77777777" w:rsidR="004E662C" w:rsidRPr="00747992" w:rsidRDefault="004E662C" w:rsidP="004E662C">
      <w:pPr>
        <w:spacing w:after="0" w:line="480" w:lineRule="auto"/>
        <w:rPr>
          <w:rFonts w:ascii="Times New Roman" w:hAnsi="Times New Roman"/>
          <w:b/>
        </w:rPr>
      </w:pPr>
      <w:r w:rsidRPr="00F04025">
        <w:rPr>
          <w:rFonts w:ascii="Times New Roman" w:hAnsi="Times New Roman"/>
          <w:b/>
        </w:rPr>
        <w:t>Experimental Food Webs</w:t>
      </w:r>
    </w:p>
    <w:p w14:paraId="2AEF1E38" w14:textId="224EA73C"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w:t>
      </w:r>
      <w:r w:rsidRPr="0084135A">
        <w:rPr>
          <w:rFonts w:ascii="Times New Roman" w:hAnsi="Times New Roman"/>
        </w:rPr>
        <w:lastRenderedPageBreak/>
        <w:t xml:space="preserve">experimentally manipulated temperature (10 levels) and </w:t>
      </w:r>
      <w:r w:rsidR="00655EC1">
        <w:rPr>
          <w:rFonts w:ascii="Times New Roman" w:hAnsi="Times New Roman"/>
        </w:rPr>
        <w:t>species interactions associated with different food chain lengths</w:t>
      </w:r>
      <w:r w:rsidRPr="0084135A">
        <w:rPr>
          <w:rFonts w:ascii="Times New Roman" w:hAnsi="Times New Roman"/>
        </w:rPr>
        <w:t xml:space="preserve"> (3 levels: algae-only, algae + </w:t>
      </w:r>
      <w:r w:rsidR="00444603">
        <w:rPr>
          <w:rFonts w:ascii="Times New Roman" w:hAnsi="Times New Roman"/>
        </w:rPr>
        <w:t>grazer</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food chains, Fig. </w:t>
      </w:r>
      <w:r w:rsidR="00A12D42">
        <w:rPr>
          <w:rFonts w:ascii="Times New Roman" w:hAnsi="Times New Roman"/>
        </w:rPr>
        <w:t>S</w:t>
      </w:r>
      <w:r w:rsidRPr="0084135A">
        <w:rPr>
          <w:rFonts w:ascii="Times New Roman" w:hAnsi="Times New Roman"/>
        </w:rPr>
        <w:t xml:space="preserve">1A-B).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76191C54" w:rsidR="004E662C" w:rsidRPr="0099418D" w:rsidRDefault="00655EC1" w:rsidP="00655EC1">
      <w:pPr>
        <w:tabs>
          <w:tab w:val="left" w:pos="6237"/>
        </w:tabs>
        <w:spacing w:after="0" w:line="480" w:lineRule="auto"/>
        <w:ind w:firstLine="630"/>
        <w:rPr>
          <w:rFonts w:ascii="Times New Roman" w:hAnsi="Times New Roman"/>
        </w:rPr>
      </w:pPr>
      <w:r>
        <w:rPr>
          <w:rFonts w:ascii="Times New Roman" w:hAnsi="Times New Roman"/>
        </w:rPr>
        <w:t>After 1 week,</w:t>
      </w:r>
      <w:r w:rsidR="004E662C" w:rsidRPr="0084135A">
        <w:rPr>
          <w:rFonts w:ascii="Times New Roman" w:hAnsi="Times New Roman"/>
        </w:rPr>
        <w:t xml:space="preserve"> mesocosms were inoculated with pondwater (1L) </w:t>
      </w:r>
      <w:r>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zooplankton and larvae. Three days later, we collected zooplankton at </w:t>
      </w:r>
      <w:commentRangeStart w:id="718"/>
      <w:r w:rsidR="004E662C" w:rsidRPr="0084135A">
        <w:rPr>
          <w:rFonts w:ascii="Times New Roman" w:hAnsi="Times New Roman"/>
        </w:rPr>
        <w:t>Trout Lake</w:t>
      </w:r>
      <w:commentRangeEnd w:id="718"/>
      <w:r w:rsidR="008B4B99">
        <w:rPr>
          <w:rStyle w:val="CommentReference"/>
          <w:lang w:val="de-DE"/>
        </w:rPr>
        <w:commentReference w:id="718"/>
      </w:r>
      <w:r w:rsidR="004E662C" w:rsidRPr="0084135A">
        <w:rPr>
          <w:rFonts w:ascii="Times New Roman" w:hAnsi="Times New Roman"/>
        </w:rPr>
        <w:t xml:space="preserve">, Vancouver, B.C. (49°15’23” N, 123°03’44” W), with a vertical tow net (64-µm mesh). Zooplankton were mixed in buckets to homogenize species composition, </w:t>
      </w:r>
      <w:r>
        <w:rPr>
          <w:rFonts w:ascii="Times New Roman" w:hAnsi="Times New Roman"/>
        </w:rPr>
        <w:t xml:space="preserve">were gradually introduced to </w:t>
      </w:r>
      <w:r w:rsidR="004E662C" w:rsidRPr="0084135A">
        <w:rPr>
          <w:rFonts w:ascii="Times New Roman" w:hAnsi="Times New Roman"/>
        </w:rPr>
        <w:t>mesocosm temperatures</w:t>
      </w:r>
      <w:r w:rsidR="00546DAA">
        <w:rPr>
          <w:rFonts w:ascii="Times New Roman" w:hAnsi="Times New Roman"/>
        </w:rPr>
        <w:t xml:space="preserve"> over a 12-</w:t>
      </w:r>
      <w:r>
        <w:rPr>
          <w:rFonts w:ascii="Times New Roman" w:hAnsi="Times New Roman"/>
        </w:rPr>
        <w:t>hour gradual acclimation period to avoid stress associated with an abrupt temperature change,</w:t>
      </w:r>
      <w:r w:rsidR="004E662C" w:rsidRPr="0084135A">
        <w:rPr>
          <w:rFonts w:ascii="Times New Roman" w:hAnsi="Times New Roman"/>
        </w:rPr>
        <w:t xml:space="preserve"> and dead organisms </w:t>
      </w:r>
      <w:r>
        <w:rPr>
          <w:rFonts w:ascii="Times New Roman" w:hAnsi="Times New Roman"/>
        </w:rPr>
        <w:t xml:space="preserve">were </w:t>
      </w:r>
      <w:r w:rsidR="004E662C" w:rsidRPr="0084135A">
        <w:rPr>
          <w:rFonts w:ascii="Times New Roman" w:hAnsi="Times New Roman"/>
        </w:rPr>
        <w:t>removed. Initial experimental communities consisted of 25 phytoplankton taxa (</w:t>
      </w:r>
      <w:r w:rsidR="00A12D42">
        <w:rPr>
          <w:rFonts w:ascii="Times New Roman" w:hAnsi="Times New Roman"/>
        </w:rPr>
        <w:t>Tab</w:t>
      </w:r>
      <w:r w:rsidR="00836832">
        <w:rPr>
          <w:rFonts w:ascii="Times New Roman" w:hAnsi="Times New Roman"/>
        </w:rPr>
        <w:t>le</w:t>
      </w:r>
      <w:r w:rsidR="00A12D42">
        <w:rPr>
          <w:rFonts w:ascii="Times New Roman" w:hAnsi="Times New Roman"/>
        </w:rPr>
        <w:t xml:space="preserve"> </w:t>
      </w:r>
      <w:r w:rsidR="004E662C" w:rsidRPr="0084135A">
        <w:rPr>
          <w:rFonts w:ascii="Times New Roman" w:hAnsi="Times New Roman"/>
        </w:rPr>
        <w:t>S</w:t>
      </w:r>
      <w:r w:rsidR="00546DAA">
        <w:rPr>
          <w:rFonts w:ascii="Times New Roman" w:hAnsi="Times New Roman"/>
        </w:rPr>
        <w:t>1.</w:t>
      </w:r>
      <w:r w:rsidR="00836832">
        <w:rPr>
          <w:rFonts w:ascii="Times New Roman" w:hAnsi="Times New Roman"/>
        </w:rPr>
        <w:t>2</w:t>
      </w:r>
      <w:r w:rsidR="004E662C" w:rsidRPr="0084135A">
        <w:rPr>
          <w:rFonts w:ascii="Times New Roman" w:hAnsi="Times New Roman"/>
        </w:rPr>
        <w:t>)</w:t>
      </w:r>
      <w:r>
        <w:rPr>
          <w:rFonts w:ascii="Times New Roman" w:hAnsi="Times New Roman"/>
        </w:rPr>
        <w:t>, and those with zooplankton included</w:t>
      </w:r>
      <w:r w:rsidR="004E662C" w:rsidRPr="0084135A">
        <w:rPr>
          <w:rFonts w:ascii="Times New Roman" w:hAnsi="Times New Roman"/>
        </w:rPr>
        <w:t xml:space="preserve"> predominantly 2 zooplankton taxa (the </w:t>
      </w:r>
      <w:proofErr w:type="spellStart"/>
      <w:r w:rsidR="004E662C" w:rsidRPr="0084135A">
        <w:rPr>
          <w:rFonts w:ascii="Times New Roman" w:hAnsi="Times New Roman"/>
        </w:rPr>
        <w:t>cladoceran</w:t>
      </w:r>
      <w:proofErr w:type="spellEnd"/>
      <w:r w:rsidR="004E662C" w:rsidRPr="0084135A">
        <w:rPr>
          <w:rFonts w:ascii="Times New Roman" w:hAnsi="Times New Roman"/>
        </w:rPr>
        <w:t xml:space="preserve">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w:t>
      </w:r>
      <w:proofErr w:type="spellStart"/>
      <w:r w:rsidR="004E662C" w:rsidRPr="0084135A">
        <w:rPr>
          <w:rFonts w:ascii="Times New Roman" w:hAnsi="Times New Roman"/>
          <w:i/>
        </w:rPr>
        <w:t>Eurytemora</w:t>
      </w:r>
      <w:proofErr w:type="spellEnd"/>
      <w:r w:rsidR="004E662C" w:rsidRPr="0084135A">
        <w:rPr>
          <w:rFonts w:ascii="Times New Roman" w:hAnsi="Times New Roman"/>
          <w:i/>
        </w:rPr>
        <w:t xml:space="preserve"> </w:t>
      </w:r>
      <w:r w:rsidR="004E662C" w:rsidRPr="0084135A">
        <w:rPr>
          <w:rFonts w:ascii="Times New Roman" w:hAnsi="Times New Roman"/>
        </w:rPr>
        <w:t>sp</w:t>
      </w:r>
      <w:r w:rsidR="004E662C" w:rsidRPr="0084135A">
        <w:rPr>
          <w:rFonts w:ascii="Times New Roman" w:hAnsi="Times New Roman"/>
          <w:i/>
        </w:rPr>
        <w:t>.</w:t>
      </w:r>
      <w:r w:rsidR="004E662C" w:rsidRPr="0084135A">
        <w:rPr>
          <w:rFonts w:ascii="Times New Roman" w:hAnsi="Times New Roman"/>
        </w:rPr>
        <w:t>)</w:t>
      </w:r>
      <w:r>
        <w:rPr>
          <w:rFonts w:ascii="Times New Roman" w:hAnsi="Times New Roman"/>
        </w:rPr>
        <w:t xml:space="preserve"> and, rarely, </w:t>
      </w:r>
      <w:r w:rsidR="004E662C" w:rsidRPr="0084135A">
        <w:rPr>
          <w:rFonts w:ascii="Times New Roman" w:hAnsi="Times New Roman"/>
        </w:rPr>
        <w:t>cyclopoid copepods. To ensure colonization of grazing zooplankton,</w:t>
      </w:r>
      <w:r>
        <w:rPr>
          <w:rFonts w:ascii="Times New Roman" w:hAnsi="Times New Roman"/>
        </w:rPr>
        <w:t xml:space="preserve"> in addition to the random aliquot of zooplankton added to each zooplankton ecosystem </w:t>
      </w:r>
      <w:r w:rsidRPr="0084135A">
        <w:rPr>
          <w:rFonts w:ascii="Times New Roman" w:hAnsi="Times New Roman"/>
        </w:rPr>
        <w:t xml:space="preserve">(all </w:t>
      </w:r>
      <w:r>
        <w:rPr>
          <w:rFonts w:ascii="Times New Roman" w:hAnsi="Times New Roman"/>
        </w:rPr>
        <w:t>algae-grazer and algae-grazer</w:t>
      </w:r>
      <w:r w:rsidR="00444603">
        <w:rPr>
          <w:rFonts w:ascii="Times New Roman" w:hAnsi="Times New Roman"/>
        </w:rPr>
        <w:t>-</w:t>
      </w:r>
      <w:r>
        <w:rPr>
          <w:rFonts w:ascii="Times New Roman" w:hAnsi="Times New Roman"/>
        </w:rPr>
        <w:t>predator</w:t>
      </w:r>
      <w:r w:rsidRPr="0084135A">
        <w:rPr>
          <w:rFonts w:ascii="Times New Roman" w:hAnsi="Times New Roman"/>
        </w:rPr>
        <w:t xml:space="preserve"> ecosystems)</w:t>
      </w:r>
      <w:r>
        <w:rPr>
          <w:rFonts w:ascii="Times New Roman" w:hAnsi="Times New Roman"/>
        </w:rPr>
        <w:t>, we added</w:t>
      </w:r>
      <w:r w:rsidR="004E662C" w:rsidRPr="0084135A">
        <w:rPr>
          <w:rFonts w:ascii="Times New Roman" w:hAnsi="Times New Roman"/>
        </w:rPr>
        <w:t xml:space="preserve"> two individuals of </w:t>
      </w:r>
      <w:r w:rsidR="004E662C" w:rsidRPr="0084135A">
        <w:rPr>
          <w:rFonts w:ascii="Times New Roman" w:hAnsi="Times New Roman"/>
          <w:i/>
        </w:rPr>
        <w:t>Daphnia</w:t>
      </w:r>
      <w:r w:rsidR="004E662C" w:rsidRPr="0084135A">
        <w:rPr>
          <w:rFonts w:ascii="Times New Roman" w:hAnsi="Times New Roman"/>
        </w:rPr>
        <w:t xml:space="preserve"> sp. and ten </w:t>
      </w:r>
      <w:proofErr w:type="spellStart"/>
      <w:r w:rsidR="004E662C" w:rsidRPr="0084135A">
        <w:rPr>
          <w:rFonts w:ascii="Times New Roman" w:hAnsi="Times New Roman"/>
          <w:i/>
        </w:rPr>
        <w:t>Eurytemora</w:t>
      </w:r>
      <w:proofErr w:type="spellEnd"/>
      <w:r w:rsidR="004E662C" w:rsidRPr="0084135A">
        <w:rPr>
          <w:rFonts w:ascii="Times New Roman" w:hAnsi="Times New Roman"/>
        </w:rPr>
        <w:t xml:space="preserve"> sp</w:t>
      </w:r>
      <w:r>
        <w:rPr>
          <w:rFonts w:ascii="Times New Roman" w:hAnsi="Times New Roman"/>
        </w:rPr>
        <w:t xml:space="preserve">. </w:t>
      </w:r>
      <w:proofErr w:type="gramStart"/>
      <w:r>
        <w:rPr>
          <w:rFonts w:ascii="Times New Roman" w:hAnsi="Times New Roman"/>
        </w:rPr>
        <w:t>Thus</w:t>
      </w:r>
      <w:proofErr w:type="gramEnd"/>
      <w:r>
        <w:rPr>
          <w:rFonts w:ascii="Times New Roman" w:hAnsi="Times New Roman"/>
        </w:rPr>
        <w:t xml:space="preserve"> each zooplankton community began with </w:t>
      </w:r>
      <w:r>
        <w:rPr>
          <w:rFonts w:ascii="Times New Roman" w:hAnsi="Times New Roman"/>
          <w:i/>
        </w:rPr>
        <w:t>at least</w:t>
      </w:r>
      <w:r>
        <w:rPr>
          <w:rFonts w:ascii="Times New Roman" w:hAnsi="Times New Roman"/>
        </w:rPr>
        <w:t xml:space="preserve"> 12 grazing zooplankton individuals</w:t>
      </w:r>
      <w:r w:rsidR="004E662C" w:rsidRPr="0084135A">
        <w:rPr>
          <w:rFonts w:ascii="Times New Roman" w:hAnsi="Times New Roman"/>
        </w:rPr>
        <w:t>. We introduced 2 individual notonectid predators (</w:t>
      </w:r>
      <w:proofErr w:type="spellStart"/>
      <w:r w:rsidR="004E662C" w:rsidRPr="0084135A">
        <w:rPr>
          <w:rFonts w:ascii="Times New Roman" w:hAnsi="Times New Roman"/>
          <w:i/>
        </w:rPr>
        <w:t>Notonecta</w:t>
      </w:r>
      <w:proofErr w:type="spellEnd"/>
      <w:r w:rsidR="004E662C" w:rsidRPr="0084135A">
        <w:rPr>
          <w:rFonts w:ascii="Times New Roman" w:hAnsi="Times New Roman"/>
          <w:i/>
        </w:rPr>
        <w:t xml:space="preserve"> </w:t>
      </w:r>
      <w:proofErr w:type="spellStart"/>
      <w:r w:rsidR="004E662C" w:rsidRPr="0084135A">
        <w:rPr>
          <w:rFonts w:ascii="Times New Roman" w:hAnsi="Times New Roman"/>
          <w:i/>
        </w:rPr>
        <w:t>undulata</w:t>
      </w:r>
      <w:proofErr w:type="spellEnd"/>
      <w:r w:rsidR="004E662C" w:rsidRPr="0084135A">
        <w:rPr>
          <w:rFonts w:ascii="Times New Roman" w:hAnsi="Times New Roman"/>
        </w:rPr>
        <w:t>)</w:t>
      </w:r>
      <w:r>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(experiment day </w:t>
      </w:r>
      <w:r w:rsidR="00444603">
        <w:rPr>
          <w:rFonts w:ascii="Times New Roman" w:hAnsi="Times New Roman"/>
        </w:rPr>
        <w:t>8</w:t>
      </w:r>
      <w:r w:rsidR="004E662C" w:rsidRPr="0084135A">
        <w:rPr>
          <w:rFonts w:ascii="Times New Roman" w:hAnsi="Times New Roman"/>
        </w:rPr>
        <w:t xml:space="preserve">) to 10 </w:t>
      </w:r>
      <w:r>
        <w:rPr>
          <w:rFonts w:ascii="Times New Roman" w:hAnsi="Times New Roman"/>
        </w:rPr>
        <w:t>algae-grazer-predator</w:t>
      </w:r>
      <w:r w:rsidR="004E662C" w:rsidRPr="0084135A">
        <w:rPr>
          <w:rFonts w:ascii="Times New Roman" w:hAnsi="Times New Roman"/>
        </w:rPr>
        <w:t xml:space="preserve"> tanks. Notonectids generate trophic cascades by suppressing zooplankton</w:t>
      </w:r>
      <w:r w:rsidR="008F54C9">
        <w:rPr>
          <w:rFonts w:ascii="Times New Roman" w:hAnsi="Times New Roman"/>
        </w:rPr>
        <w:t xml:space="preserve">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&lt;citation&gt;&lt;priority&gt;0&lt;/priority&gt;&lt;uuid&gt;F0F16EA8-E109-41E2-B850-717BD32D0345&lt;/uuid&gt;&lt;publications&gt;&lt;publication&gt;&lt;subtype&gt;400&lt;/subtype&gt;&lt;location&gt;&amp;lt;html&amp;gt;&amp;lt;head&amp;gt;&amp;lt;meta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[53]</w:t>
      </w:r>
      <w:r w:rsidR="008F54C9">
        <w:rPr>
          <w:rFonts w:ascii="Times New Roman" w:hAnsi="Times New Roman"/>
        </w:rPr>
        <w:fldChar w:fldCharType="end"/>
      </w:r>
      <w:r w:rsidR="004E662C" w:rsidRPr="0084135A">
        <w:rPr>
          <w:rFonts w:ascii="Times New Roman" w:hAnsi="Times New Roman"/>
        </w:rPr>
        <w:t>. Notonectids did not reproduce during the experiment, and we replaced dead notonectids during the experiment with similar-sized individuals from the same source population.</w:t>
      </w:r>
    </w:p>
    <w:p w14:paraId="39D59165" w14:textId="77777777" w:rsidR="004E662C" w:rsidRPr="0084135A" w:rsidRDefault="004E662C" w:rsidP="004E662C">
      <w:pPr>
        <w:tabs>
          <w:tab w:val="left" w:pos="6237"/>
        </w:tabs>
        <w:spacing w:after="0" w:line="480" w:lineRule="auto"/>
        <w:outlineLvl w:val="0"/>
        <w:rPr>
          <w:rFonts w:ascii="Times New Roman" w:hAnsi="Times New Roman"/>
          <w:b/>
        </w:rPr>
      </w:pPr>
    </w:p>
    <w:p w14:paraId="51379752" w14:textId="45A8FDE7" w:rsidR="004E662C" w:rsidRPr="0084135A" w:rsidRDefault="001B2A04" w:rsidP="004E662C">
      <w:pPr>
        <w:tabs>
          <w:tab w:val="left" w:pos="6237"/>
        </w:tabs>
        <w:spacing w:after="0" w:line="480" w:lineRule="auto"/>
        <w:outlineLvl w:val="0"/>
        <w:rPr>
          <w:rFonts w:ascii="Times New Roman" w:hAnsi="Times New Roman"/>
          <w:b/>
        </w:rPr>
      </w:pPr>
      <w:r>
        <w:rPr>
          <w:rFonts w:ascii="Times New Roman" w:hAnsi="Times New Roman"/>
          <w:b/>
        </w:rPr>
        <w:t>Temperature and Nutrient</w:t>
      </w:r>
      <w:r w:rsidR="004E662C" w:rsidRPr="0084135A">
        <w:rPr>
          <w:rFonts w:ascii="Times New Roman" w:hAnsi="Times New Roman"/>
          <w:b/>
        </w:rPr>
        <w:t xml:space="preserve"> conditions</w:t>
      </w:r>
    </w:p>
    <w:p w14:paraId="5CB51781" w14:textId="2B28ABC4" w:rsidR="004E662C" w:rsidRPr="0084135A" w:rsidRDefault="004E662C" w:rsidP="004E662C">
      <w:pPr>
        <w:tabs>
          <w:tab w:val="left" w:pos="6237"/>
        </w:tabs>
        <w:spacing w:after="0" w:line="480" w:lineRule="auto"/>
        <w:rPr>
          <w:rFonts w:ascii="Times New Roman" w:hAnsi="Times New Roman"/>
        </w:rPr>
      </w:pPr>
      <w:r w:rsidRPr="0084135A">
        <w:rPr>
          <w:rFonts w:ascii="Times New Roman" w:hAnsi="Times New Roman"/>
        </w:rPr>
        <w:lastRenderedPageBreak/>
        <w:t>We added 160-µg NaNO</w:t>
      </w:r>
      <w:r w:rsidRPr="0084135A">
        <w:rPr>
          <w:rFonts w:ascii="Times New Roman" w:hAnsi="Times New Roman"/>
          <w:vertAlign w:val="subscript"/>
        </w:rPr>
        <w:t>3</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and 10-µg KH</w:t>
      </w:r>
      <w:r w:rsidRPr="0084135A">
        <w:rPr>
          <w:rFonts w:ascii="Times New Roman" w:hAnsi="Times New Roman"/>
          <w:vertAlign w:val="subscript"/>
        </w:rPr>
        <w:t>2</w:t>
      </w:r>
      <w:r w:rsidRPr="0084135A">
        <w:rPr>
          <w:rFonts w:ascii="Times New Roman" w:hAnsi="Times New Roman"/>
        </w:rPr>
        <w:t>PO</w:t>
      </w:r>
      <w:r w:rsidRPr="0084135A">
        <w:rPr>
          <w:rFonts w:ascii="Times New Roman" w:hAnsi="Times New Roman"/>
          <w:vertAlign w:val="subscript"/>
        </w:rPr>
        <w:t>4</w:t>
      </w:r>
      <w:r w:rsidRPr="0084135A">
        <w:rPr>
          <w:rFonts w:ascii="Times New Roman" w:hAnsi="Times New Roman"/>
        </w:rPr>
        <w:t xml:space="preserve"> L</w:t>
      </w:r>
      <w:r w:rsidRPr="0084135A">
        <w:rPr>
          <w:rFonts w:ascii="Times New Roman" w:hAnsi="Times New Roman"/>
          <w:vertAlign w:val="superscript"/>
        </w:rPr>
        <w:t>-1</w:t>
      </w:r>
      <w:r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3C4409">
        <w:rPr>
          <w:rFonts w:ascii="Times New Roman" w:hAnsi="Times New Roman"/>
        </w:rPr>
        <w:instrText xml:space="preserve"> ADDIN PAPERS2_CITATIONS &lt;citation&gt;&lt;priority&gt;0&lt;/priority&gt;&lt;uuid&gt;036C1A5C-DCFF-44BE-819A-BAABB3560439&lt;/uuid&gt;&lt;publications&gt;&lt;publication&gt;&lt;subtype&gt;400&lt;/subtype&gt;&lt;title&gt;Nonpoint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3C4409">
        <w:rPr>
          <w:rFonts w:ascii="Times New Roman" w:hAnsi="Times New Roman"/>
          <w:lang w:val="en-US" w:eastAsia="de-DE"/>
        </w:rPr>
        <w:t>[54]</w:t>
      </w:r>
      <w:r w:rsidR="008F54C9">
        <w:rPr>
          <w:rFonts w:ascii="Times New Roman" w:hAnsi="Times New Roman"/>
        </w:rPr>
        <w:fldChar w:fldCharType="end"/>
      </w:r>
      <w:r w:rsidRPr="0084135A">
        <w:rPr>
          <w:rFonts w:ascii="Times New Roman" w:hAnsi="Times New Roman"/>
        </w:rPr>
        <w:t xml:space="preserve">. Water was heated with submersible aquarium heaters (50, 100, 150, 200, 250, 300, 350, 400, 450 Watt) to increase temperature above ambient daily temperature. </w:t>
      </w:r>
      <w:r w:rsidRPr="00F04025">
        <w:rPr>
          <w:rFonts w:ascii="Times New Roman" w:hAnsi="Times New Roman"/>
          <w:lang w:val="en-US"/>
        </w:rPr>
        <w:t>Temperature</w:t>
      </w:r>
      <w:r w:rsidR="00655EC1">
        <w:rPr>
          <w:rFonts w:ascii="Times New Roman" w:hAnsi="Times New Roman"/>
          <w:lang w:val="en-US"/>
        </w:rPr>
        <w:t xml:space="preserve">s were recorded hourly using </w:t>
      </w:r>
      <w:proofErr w:type="spellStart"/>
      <w:r w:rsidR="00655EC1">
        <w:rPr>
          <w:rFonts w:ascii="Times New Roman" w:hAnsi="Times New Roman"/>
          <w:lang w:val="en-US"/>
        </w:rPr>
        <w:t>Thermochron</w:t>
      </w:r>
      <w:proofErr w:type="spellEnd"/>
      <w:r w:rsidR="00655EC1">
        <w:rPr>
          <w:rFonts w:ascii="Times New Roman" w:hAnsi="Times New Roman"/>
          <w:lang w:val="en-US"/>
        </w:rPr>
        <w:t xml:space="preserve"> </w:t>
      </w:r>
      <w:proofErr w:type="spellStart"/>
      <w:r w:rsidR="00655EC1">
        <w:rPr>
          <w:rFonts w:ascii="Times New Roman" w:hAnsi="Times New Roman"/>
          <w:lang w:val="en-US"/>
        </w:rPr>
        <w:t>iButton</w:t>
      </w:r>
      <w:proofErr w:type="spellEnd"/>
      <w:r w:rsidR="00655EC1">
        <w:rPr>
          <w:rFonts w:ascii="Times New Roman" w:hAnsi="Times New Roman"/>
          <w:lang w:val="en-US"/>
        </w:rPr>
        <w:t xml:space="preserve"> dataloggers</w:t>
      </w:r>
      <w:r w:rsidR="00444603">
        <w:rPr>
          <w:rFonts w:ascii="Times New Roman" w:hAnsi="Times New Roman"/>
          <w:lang w:val="en-US"/>
        </w:rPr>
        <w:t xml:space="preserve">. The </w:t>
      </w:r>
      <w:r w:rsidR="00655EC1">
        <w:rPr>
          <w:rFonts w:ascii="Times New Roman" w:hAnsi="Times New Roman"/>
          <w:lang w:val="en-US"/>
        </w:rPr>
        <w:t>data loggers were suspended in the middle of the tanks, approximately halfway between the surface and the bottom. Temperature d</w:t>
      </w:r>
      <w:r w:rsidRPr="00F04025">
        <w:rPr>
          <w:rFonts w:ascii="Times New Roman" w:hAnsi="Times New Roman"/>
          <w:lang w:val="en-US"/>
        </w:rPr>
        <w:t xml:space="preserve">ifferences among tanks were consistent throughout the course of the experiment </w:t>
      </w:r>
      <w:r w:rsidRPr="00F04025">
        <w:rPr>
          <w:rFonts w:ascii="Times New Roman" w:hAnsi="Times New Roman"/>
        </w:rPr>
        <w:t>(</w:t>
      </w:r>
      <w:r w:rsidR="0099418D">
        <w:rPr>
          <w:rFonts w:ascii="Times New Roman" w:hAnsi="Times New Roman"/>
        </w:rPr>
        <w:t>Fig</w:t>
      </w:r>
      <w:r>
        <w:rPr>
          <w:rFonts w:ascii="Times New Roman" w:hAnsi="Times New Roman"/>
        </w:rPr>
        <w:t xml:space="preserve"> </w:t>
      </w:r>
      <w:r w:rsidR="0099418D">
        <w:rPr>
          <w:rFonts w:ascii="Times New Roman" w:hAnsi="Times New Roman"/>
        </w:rPr>
        <w:t>S</w:t>
      </w:r>
      <w:r>
        <w:rPr>
          <w:rFonts w:ascii="Times New Roman" w:hAnsi="Times New Roman"/>
        </w:rPr>
        <w:t>1</w:t>
      </w:r>
      <w:r w:rsidR="00546DAA">
        <w:rPr>
          <w:rFonts w:ascii="Times New Roman" w:hAnsi="Times New Roman"/>
        </w:rPr>
        <w:t>.1</w:t>
      </w:r>
      <w:r>
        <w:rPr>
          <w:rFonts w:ascii="Times New Roman" w:hAnsi="Times New Roman"/>
        </w:rPr>
        <w:t>C</w:t>
      </w:r>
      <w:r w:rsidRPr="0084135A">
        <w:rPr>
          <w:rFonts w:ascii="Times New Roman" w:hAnsi="Times New Roman"/>
        </w:rPr>
        <w:t xml:space="preserve">). </w:t>
      </w:r>
      <w:r w:rsidR="00655EC1">
        <w:rPr>
          <w:rFonts w:ascii="Times New Roman" w:hAnsi="Times New Roman"/>
        </w:rPr>
        <w:t xml:space="preserve">Heaters were placed at the bottom of the mesocosms. </w:t>
      </w:r>
      <w:r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2A538D3A" w14:textId="77777777" w:rsidR="004E662C" w:rsidRPr="0084135A" w:rsidRDefault="004E662C"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t>Plankton Sampling and Analysis</w:t>
      </w:r>
    </w:p>
    <w:p w14:paraId="3E4F0010" w14:textId="242BBCDF" w:rsidR="0005406A" w:rsidRDefault="00655EC1" w:rsidP="0005406A">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W</w:t>
      </w:r>
      <w:r w:rsidR="004E662C" w:rsidRPr="0084135A">
        <w:rPr>
          <w:rFonts w:ascii="Times New Roman" w:hAnsi="Times New Roman"/>
        </w:rPr>
        <w:t xml:space="preserve">e sampled phytoplankton, chlorophyll </w:t>
      </w:r>
      <w:r w:rsidR="00444603" w:rsidRPr="001D5D2C">
        <w:rPr>
          <w:rFonts w:ascii="Times New Roman" w:hAnsi="Times New Roman"/>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w:t>
      </w:r>
      <w:proofErr w:type="spellStart"/>
      <w:r w:rsidR="004E662C" w:rsidRPr="0084135A">
        <w:rPr>
          <w:rFonts w:ascii="Times New Roman" w:hAnsi="Times New Roman"/>
          <w:lang w:val="en-US"/>
        </w:rPr>
        <w:t>Utermöhl</w:t>
      </w:r>
      <w:proofErr w:type="spellEnd"/>
      <w:r w:rsidR="004E662C" w:rsidRPr="0084135A">
        <w:rPr>
          <w:rFonts w:ascii="Times New Roman" w:hAnsi="Times New Roman"/>
          <w:lang w:val="en-US"/>
        </w:rPr>
        <w:t xml:space="preserve">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&lt;citation&gt;&lt;priority&gt;0&lt;/priority&gt;&lt;uuid&gt;E025F498-06A2-4836-9690-01F7B4A3DA81&lt;/uuid&gt;&lt;publications&gt;&lt;publication&gt;&lt;subtype&gt;400&lt;/subtype&gt;&lt;title&gt;Zur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[55]</w:t>
      </w:r>
      <w:r w:rsidR="00EC7CF7">
        <w:rPr>
          <w:rFonts w:ascii="Times New Roman" w:hAnsi="Times New Roman"/>
          <w:lang w:val="en-US"/>
        </w:rPr>
        <w:fldChar w:fldCharType="end"/>
      </w:r>
      <w:r w:rsidR="004E662C" w:rsidRPr="0084135A">
        <w:rPr>
          <w:rFonts w:ascii="Times New Roman" w:hAnsi="Times New Roman"/>
          <w:lang w:val="en-US"/>
        </w:rPr>
        <w:t xml:space="preserve"> and estimated chlorophyll </w:t>
      </w:r>
      <w:r w:rsidR="004E662C" w:rsidRPr="001D5D2C">
        <w:rPr>
          <w:rFonts w:ascii="Times New Roman" w:hAnsi="Times New Roman"/>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a concentration can be used as a proxy for biomass, and though the ratio between chlorophyll a and total biomass can itself vary with temperature, size and species composition </w:t>
      </w:r>
      <w:r w:rsidR="00836832">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&lt;citation&gt;&lt;priority&gt;0&lt;/priority&gt;&lt;uuid&gt;7E794961-B409-40BC-840A-7C22236D85FF&lt;/uuid&gt;&lt;publications&gt;&lt;publication&gt;&lt;subtype&gt;400&lt;/subtype&gt;&lt;title&gt;Temperature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3C4409">
        <w:rPr>
          <w:rFonts w:ascii="Times New Roman" w:hAnsi="Times New Roman"/>
          <w:lang w:val="en-US" w:eastAsia="de-DE"/>
        </w:rPr>
        <w:t>[56,57]</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a concentration</w:t>
      </w:r>
      <w:r w:rsidR="0005406A">
        <w:rPr>
          <w:rFonts w:ascii="Times New Roman" w:hAnsi="Times New Roman"/>
          <w:lang w:val="en-US"/>
        </w:rPr>
        <w:t xml:space="preserve"> represents biomass allocated to photosynthesis and NPP, our measure of ecosystem function. </w:t>
      </w:r>
    </w:p>
    <w:p w14:paraId="77C245A5" w14:textId="77777777" w:rsidR="004E662C" w:rsidRPr="0084135A" w:rsidRDefault="0005406A" w:rsidP="004E662C">
      <w:pPr>
        <w:tabs>
          <w:tab w:val="left" w:pos="567"/>
        </w:tabs>
        <w:spacing w:after="0" w:line="480" w:lineRule="auto"/>
        <w:rPr>
          <w:rFonts w:ascii="Times New Roman" w:hAnsi="Times New Roman"/>
        </w:rPr>
      </w:pPr>
      <w:r>
        <w:rPr>
          <w:rFonts w:ascii="Times New Roman" w:hAnsi="Times New Roman"/>
          <w:lang w:val="en-US"/>
        </w:rPr>
        <w:tab/>
      </w:r>
      <w:r w:rsidR="004E662C" w:rsidRPr="00163CD9">
        <w:rPr>
          <w:rFonts w:ascii="Times New Roman" w:hAnsi="Times New Roman"/>
          <w:lang w:val="en-US"/>
        </w:rPr>
        <w:t>Phytoplankton were identified and counted to species or taxon level by inverted microscopy. We collected</w:t>
      </w:r>
      <w:r w:rsidR="004E662C"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The device is a cylinder 4 cm in diameter and 60 cm in length with a cap at one end. We mixed mesocosm water gently, then submerged vertically the sampler, sealed it, removed it and dumped water in to a bucket. We repeated until we had removed </w:t>
      </w:r>
      <w:r w:rsidR="004E662C" w:rsidRPr="0084135A">
        <w:rPr>
          <w:rFonts w:ascii="Times New Roman" w:hAnsi="Times New Roman"/>
          <w:lang w:val="en-US"/>
        </w:rPr>
        <w:t xml:space="preserve">10 L </w:t>
      </w:r>
      <w:r w:rsidR="00655EC1">
        <w:rPr>
          <w:rFonts w:ascii="Times New Roman" w:hAnsi="Times New Roman"/>
          <w:lang w:val="en-US"/>
        </w:rPr>
        <w:t xml:space="preserve">of </w:t>
      </w:r>
      <w:r w:rsidR="004E662C" w:rsidRPr="0084135A">
        <w:rPr>
          <w:rFonts w:ascii="Times New Roman" w:hAnsi="Times New Roman"/>
          <w:lang w:val="en-US"/>
        </w:rPr>
        <w:t>water</w:t>
      </w:r>
      <w:r w:rsidR="00655EC1">
        <w:rPr>
          <w:rFonts w:ascii="Times New Roman" w:hAnsi="Times New Roman"/>
          <w:lang w:val="en-US"/>
        </w:rPr>
        <w:t xml:space="preserve">, which </w:t>
      </w:r>
      <w:r w:rsidR="00655EC1">
        <w:rPr>
          <w:rFonts w:ascii="Times New Roman" w:hAnsi="Times New Roman"/>
          <w:lang w:val="en-US"/>
        </w:rPr>
        <w:lastRenderedPageBreak/>
        <w:t>was then filtered through a 64-µm to collect zooplankton, and then</w:t>
      </w:r>
      <w:r w:rsidR="004E662C" w:rsidRPr="0084135A">
        <w:rPr>
          <w:rFonts w:ascii="Times New Roman" w:hAnsi="Times New Roman"/>
          <w:lang w:val="en-US"/>
        </w:rPr>
        <w:t xml:space="preserve"> the filtered water </w:t>
      </w:r>
      <w:r w:rsidR="00655EC1">
        <w:rPr>
          <w:rFonts w:ascii="Times New Roman" w:hAnsi="Times New Roman"/>
          <w:lang w:val="en-US"/>
        </w:rPr>
        <w:t xml:space="preserve">was </w:t>
      </w:r>
      <w:r w:rsidR="004E662C" w:rsidRPr="0084135A">
        <w:rPr>
          <w:rFonts w:ascii="Times New Roman" w:hAnsi="Times New Roman"/>
          <w:lang w:val="en-US"/>
        </w:rPr>
        <w:t xml:space="preserve">returned to mesocosms. Plankton was fixed with </w:t>
      </w:r>
      <w:proofErr w:type="spellStart"/>
      <w:r w:rsidR="004E662C" w:rsidRPr="0084135A">
        <w:rPr>
          <w:rFonts w:ascii="Times New Roman" w:hAnsi="Times New Roman"/>
          <w:lang w:val="en-US"/>
        </w:rPr>
        <w:t>Lugol’s</w:t>
      </w:r>
      <w:proofErr w:type="spellEnd"/>
      <w:r w:rsidR="004E662C" w:rsidRPr="0084135A">
        <w:rPr>
          <w:rFonts w:ascii="Times New Roman" w:hAnsi="Times New Roman"/>
          <w:lang w:val="en-US"/>
        </w:rPr>
        <w:t xml:space="preserve"> iodine solution (5%). Under 10x magnification, we counted and identified zooplankton </w:t>
      </w:r>
      <w:r w:rsidR="00655EC1">
        <w:rPr>
          <w:rFonts w:ascii="Times New Roman" w:hAnsi="Times New Roman"/>
          <w:lang w:val="en-US"/>
        </w:rPr>
        <w:t>to genus and</w:t>
      </w:r>
      <w:r w:rsidR="004E662C" w:rsidRPr="0084135A">
        <w:rPr>
          <w:rFonts w:ascii="Times New Roman" w:hAnsi="Times New Roman"/>
          <w:lang w:val="en-US"/>
        </w:rPr>
        <w:t xml:space="preserve"> measured standard length for all development stages in week 8. We measured oxygen concentrations using YSI-85 </w:t>
      </w:r>
      <w:r w:rsidR="004E662C" w:rsidRPr="0084135A">
        <w:rPr>
          <w:rFonts w:ascii="Times New Roman" w:hAnsi="Times New Roman"/>
        </w:rPr>
        <w:t xml:space="preserve">oxygen sensor (Yellow Springs Instruments, Yellow Springs, Ohio, USA).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089EA8F5" w:rsidR="00881AF2" w:rsidRDefault="004E662C" w:rsidP="00881AF2">
      <w:pPr>
        <w:spacing w:after="0" w:line="480" w:lineRule="auto"/>
        <w:rPr>
          <w:rFonts w:ascii="Times New Roman" w:hAnsi="Times New Roman"/>
        </w:rPr>
      </w:pPr>
      <w:r w:rsidRPr="0084135A">
        <w:rPr>
          <w:rFonts w:ascii="Times New Roman" w:hAnsi="Times New Roman"/>
          <w:lang w:val="en-US"/>
        </w:rPr>
        <w:tab/>
        <w:t xml:space="preserve">We estimated whole ecosystem oxygen fluxes using the dissolved oxygen (DO) change technique </w:t>
      </w:r>
      <w:r w:rsidR="00EC7CF7">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&lt;citation&gt;&lt;priority&gt;0&lt;/priority&gt;&lt;uuid&gt;9D1FBE53-5973-4967-97C3-6A96C62830F2&lt;/uuid&gt;&lt;publications&gt;&lt;publication&gt;&lt;subtype&gt;400&lt;/subtype&gt;&lt;publisher&gt;NRC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3C4409">
        <w:rPr>
          <w:rFonts w:ascii="Times New Roman" w:hAnsi="Times New Roman"/>
          <w:lang w:val="en-US" w:eastAsia="de-DE"/>
        </w:rPr>
        <w:t>[58]</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del w:id="719" w:author="Mary O'Connor" w:date="2018-09-18T11:45:00Z">
        <w:r w:rsidR="007D2540" w:rsidDel="00373173">
          <w:rPr>
            <w:rFonts w:ascii="Times New Roman" w:hAnsi="Times New Roman"/>
          </w:rPr>
          <w:delText xml:space="preserve">Differences </w:delText>
        </w:r>
      </w:del>
      <w:ins w:id="720" w:author="Mary O'Connor" w:date="2018-09-18T11:45:00Z">
        <w:r w:rsidR="00373173">
          <w:rPr>
            <w:rFonts w:ascii="Times New Roman" w:hAnsi="Times New Roman"/>
          </w:rPr>
          <w:t>Comparison o</w:t>
        </w:r>
      </w:ins>
      <w:ins w:id="721" w:author="Mary O'Connor" w:date="2018-09-18T11:46:00Z">
        <w:r w:rsidR="00373173">
          <w:rPr>
            <w:rFonts w:ascii="Times New Roman" w:hAnsi="Times New Roman"/>
          </w:rPr>
          <w:t>f</w:t>
        </w:r>
      </w:ins>
      <w:del w:id="722" w:author="Mary O'Connor" w:date="2018-09-18T11:46:00Z">
        <w:r w:rsidR="007D2540" w:rsidDel="00373173">
          <w:rPr>
            <w:rFonts w:ascii="Times New Roman" w:hAnsi="Times New Roman"/>
          </w:rPr>
          <w:delText>in</w:delText>
        </w:r>
      </w:del>
      <w:r w:rsidR="007D2540">
        <w:rPr>
          <w:rFonts w:ascii="Times New Roman" w:hAnsi="Times New Roman"/>
        </w:rPr>
        <w:t xml:space="preserve"> oxygen concentrations </w:t>
      </w:r>
      <w:del w:id="723" w:author="Mary O'Connor" w:date="2018-09-18T11:46:00Z">
        <w:r w:rsidR="007D2540" w:rsidDel="00373173">
          <w:rPr>
            <w:rFonts w:ascii="Times New Roman" w:hAnsi="Times New Roman"/>
          </w:rPr>
          <w:delText xml:space="preserve">between </w:delText>
        </w:r>
      </w:del>
      <w:ins w:id="724" w:author="Mary O'Connor" w:date="2018-09-18T11:46:00Z">
        <w:r w:rsidR="00373173">
          <w:rPr>
            <w:rFonts w:ascii="Times New Roman" w:hAnsi="Times New Roman"/>
          </w:rPr>
          <w:t xml:space="preserve">at </w:t>
        </w:r>
      </w:ins>
      <w:r w:rsidR="007D2540">
        <w:rPr>
          <w:rFonts w:ascii="Times New Roman" w:hAnsi="Times New Roman"/>
        </w:rPr>
        <w:t>dawn</w:t>
      </w:r>
      <w:ins w:id="725" w:author="Mary O'Connor" w:date="2018-09-18T11:46:00Z">
        <w:r w:rsidR="00373173">
          <w:rPr>
            <w:rFonts w:ascii="Times New Roman" w:hAnsi="Times New Roman"/>
          </w:rPr>
          <w:t>,</w:t>
        </w:r>
      </w:ins>
      <w:del w:id="726" w:author="Mary O'Connor" w:date="2018-09-18T11:45:00Z">
        <w:r w:rsidR="007D2540" w:rsidDel="00373173">
          <w:rPr>
            <w:rFonts w:ascii="Times New Roman" w:hAnsi="Times New Roman"/>
          </w:rPr>
          <w:delText>,</w:delText>
        </w:r>
      </w:del>
      <w:r w:rsidR="007D2540">
        <w:rPr>
          <w:rFonts w:ascii="Times New Roman" w:hAnsi="Times New Roman"/>
        </w:rPr>
        <w:t xml:space="preserve"> dusk and dawn</w:t>
      </w:r>
      <w:ins w:id="727" w:author="Mary O'Connor" w:date="2018-09-18T11:46:00Z">
        <w:r w:rsidR="00373173">
          <w:rPr>
            <w:rFonts w:ascii="Times New Roman" w:hAnsi="Times New Roman"/>
          </w:rPr>
          <w:t xml:space="preserve"> of the following day (</w:t>
        </w:r>
        <w:proofErr w:type="spellStart"/>
        <w:r w:rsidR="00373173">
          <w:rPr>
            <w:rFonts w:ascii="Times New Roman" w:hAnsi="Times New Roman"/>
          </w:rPr>
          <w:t>Eqn</w:t>
        </w:r>
        <w:proofErr w:type="spellEnd"/>
        <w:r w:rsidR="00373173">
          <w:rPr>
            <w:rFonts w:ascii="Times New Roman" w:hAnsi="Times New Roman"/>
          </w:rPr>
          <w:t xml:space="preserve"> 4)</w:t>
        </w:r>
      </w:ins>
      <w:r w:rsidR="007D2540">
        <w:rPr>
          <w:rFonts w:ascii="Times New Roman" w:hAnsi="Times New Roman"/>
        </w:rPr>
        <w:t xml:space="preserve"> </w:t>
      </w:r>
      <w:del w:id="728" w:author="Mary O'Connor" w:date="2018-09-18T11:46:00Z">
        <w:r w:rsidR="007D2540" w:rsidDel="00373173">
          <w:rPr>
            <w:rFonts w:ascii="Times New Roman" w:hAnsi="Times New Roman"/>
          </w:rPr>
          <w:delText xml:space="preserve">reflect </w:delText>
        </w:r>
      </w:del>
      <w:ins w:id="729" w:author="Mary O'Connor" w:date="2018-09-18T11:46:00Z">
        <w:r w:rsidR="00373173">
          <w:rPr>
            <w:rFonts w:ascii="Times New Roman" w:hAnsi="Times New Roman"/>
          </w:rPr>
          <w:t xml:space="preserve">can indicate </w:t>
        </w:r>
      </w:ins>
      <w:r w:rsidR="007D2540">
        <w:rPr>
          <w:rFonts w:ascii="Times New Roman" w:hAnsi="Times New Roman"/>
        </w:rPr>
        <w:t>not only the cumulative biotic N</w:t>
      </w:r>
      <w:ins w:id="730" w:author="Mary O'Connor" w:date="2018-09-18T11:46:00Z">
        <w:r w:rsidR="00375ABE">
          <w:rPr>
            <w:rFonts w:ascii="Times New Roman" w:hAnsi="Times New Roman"/>
          </w:rPr>
          <w:t>E</w:t>
        </w:r>
      </w:ins>
      <w:del w:id="731" w:author="Mary O'Connor" w:date="2018-09-18T11:46:00Z">
        <w:r w:rsidR="007D2540" w:rsidDel="00375ABE">
          <w:rPr>
            <w:rFonts w:ascii="Times New Roman" w:hAnsi="Times New Roman"/>
          </w:rPr>
          <w:delText>P</w:delText>
        </w:r>
      </w:del>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77777777" w:rsidR="00881AF2" w:rsidRDefault="005D4E1B"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r>
      <w:proofErr w:type="spellStart"/>
      <w:r w:rsidR="006B3BB1">
        <w:rPr>
          <w:rFonts w:ascii="Times New Roman" w:hAnsi="Times New Roman"/>
        </w:rPr>
        <w:t>Eqn</w:t>
      </w:r>
      <w:proofErr w:type="spellEnd"/>
      <w:r w:rsidR="006B3BB1">
        <w:rPr>
          <w:rFonts w:ascii="Times New Roman" w:hAnsi="Times New Roman"/>
        </w:rPr>
        <w:t xml:space="preserve"> 3</w:t>
      </w:r>
    </w:p>
    <w:p w14:paraId="2248594B" w14:textId="28E58BE7" w:rsidR="00655EC1" w:rsidRDefault="00881AF2" w:rsidP="00881AF2">
      <w:pPr>
        <w:spacing w:after="0" w:line="480" w:lineRule="auto"/>
        <w:rPr>
          <w:rFonts w:ascii="Times New Roman" w:hAnsi="Times New Roman"/>
        </w:rPr>
      </w:pPr>
      <w:r w:rsidRPr="00642411">
        <w:rPr>
          <w:rFonts w:ascii="Times New Roman" w:hAnsi="Times New Roman"/>
        </w:rPr>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w:t>
      </w:r>
      <w:proofErr w:type="spellStart"/>
      <w:r w:rsidR="00F44592">
        <w:rPr>
          <w:rFonts w:ascii="Times New Roman" w:hAnsi="Times New Roman"/>
        </w:rPr>
        <w:t>atm</w:t>
      </w:r>
      <w:proofErr w:type="spellEnd"/>
      <w:r w:rsidR="00F44592">
        <w:rPr>
          <w:rFonts w:ascii="Times New Roman" w:hAnsi="Times New Roman"/>
        </w:rPr>
        <w:t>), T is</w:t>
      </w:r>
      <w:r w:rsidRPr="0084135A">
        <w:rPr>
          <w:rFonts w:ascii="Times New Roman" w:hAnsi="Times New Roman"/>
        </w:rPr>
        <w:t xml:space="preserve"> temperature </w:t>
      </w:r>
      <w:r>
        <w:rPr>
          <w:rFonts w:ascii="Times New Roman" w:hAnsi="Times New Roman"/>
        </w:rPr>
        <w:t>of the observation (°C)</w:t>
      </w:r>
      <w:r w:rsidR="00261389">
        <w:rPr>
          <w:rFonts w:ascii="Times New Roman" w:hAnsi="Times New Roman"/>
        </w:rPr>
        <w:t xml:space="preserve"> </w:t>
      </w:r>
      <w:r w:rsidR="00C27D1E">
        <w:rPr>
          <w:rFonts w:ascii="Times New Roman" w:hAnsi="Times New Roman"/>
        </w:rPr>
        <w:fldChar w:fldCharType="begin"/>
      </w:r>
      <w:r w:rsidR="003C4409">
        <w:rPr>
          <w:rFonts w:ascii="Times New Roman" w:hAnsi="Times New Roman"/>
        </w:rPr>
        <w:instrText xml:space="preserve"> ADDIN PAPERS2_CITATIONS &lt;citation&gt;&lt;priority&gt;35&lt;/priority&gt;&lt;uuid&gt;5806A03B-19B8-4230-9480-C3DFD3788995&lt;/uuid&gt;&lt;publications&gt;&lt;publication&gt;&lt;subtype&gt;400&lt;/subtype&gt;&lt;title&gt;NALMS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3C4409">
        <w:rPr>
          <w:rFonts w:ascii="Times New Roman" w:hAnsi="Times New Roman"/>
          <w:lang w:val="en-US" w:eastAsia="de-DE"/>
        </w:rPr>
        <w:t>[59]</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w:t>
      </w:r>
      <w:proofErr w:type="spellStart"/>
      <w:r w:rsidR="007F45AB">
        <w:rPr>
          <w:rFonts w:ascii="Times New Roman" w:hAnsi="Times New Roman"/>
        </w:rPr>
        <w:t>sd</w:t>
      </w:r>
      <w:proofErr w:type="spellEnd"/>
      <w:r w:rsidR="007F45AB">
        <w:rPr>
          <w:rFonts w:ascii="Times New Roman" w:hAnsi="Times New Roman"/>
        </w:rPr>
        <w:t xml:space="preserve"> </w:t>
      </w:r>
      <w:r w:rsidR="000B5C7D">
        <w:rPr>
          <w:rFonts w:ascii="Times New Roman" w:hAnsi="Times New Roman"/>
        </w:rPr>
        <w:t xml:space="preserve">0.0008 </w:t>
      </w:r>
      <w:r w:rsidR="009B2B7F">
        <w:rPr>
          <w:rFonts w:ascii="Times New Roman" w:hAnsi="Times New Roman"/>
        </w:rPr>
        <w:t>µ</w:t>
      </w:r>
      <w:proofErr w:type="spellStart"/>
      <w:r w:rsidR="001A5ABE">
        <w:rPr>
          <w:rFonts w:ascii="Times New Roman" w:hAnsi="Times New Roman"/>
        </w:rPr>
        <w:t>mol</w:t>
      </w:r>
      <w:proofErr w:type="spellEnd"/>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w:t>
      </w:r>
      <w:proofErr w:type="spellStart"/>
      <w:r w:rsidR="000B5C7D">
        <w:rPr>
          <w:rFonts w:ascii="Times New Roman" w:hAnsi="Times New Roman"/>
        </w:rPr>
        <w:t>sd</w:t>
      </w:r>
      <w:proofErr w:type="spellEnd"/>
      <w:r w:rsidR="000B5C7D">
        <w:rPr>
          <w:rFonts w:ascii="Times New Roman" w:hAnsi="Times New Roman"/>
        </w:rPr>
        <w:t xml:space="preserve"> 0.0003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0.001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0.002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w:t>
      </w:r>
      <w:r>
        <w:rPr>
          <w:rFonts w:ascii="Times New Roman" w:hAnsi="Times New Roman"/>
        </w:rPr>
        <w:lastRenderedPageBreak/>
        <w:t xml:space="preserve">Overall, the conclusions based on model selection did not depend strongly on the use of the correction (results not shown). </w:t>
      </w:r>
    </w:p>
    <w:p w14:paraId="4C9664E4" w14:textId="2523FFA5"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commentRangeStart w:id="732"/>
      <w:r w:rsidR="001A5ABE">
        <w:rPr>
          <w:rFonts w:ascii="Times New Roman" w:hAnsi="Times New Roman"/>
          <w:lang w:val="en-US"/>
        </w:rPr>
        <w:t xml:space="preserve">daytime </w:t>
      </w:r>
      <w:r w:rsidR="001140BE">
        <w:rPr>
          <w:rFonts w:ascii="Times New Roman" w:hAnsi="Times New Roman"/>
          <w:lang w:val="en-US"/>
        </w:rPr>
        <w:t xml:space="preserve">observation times </w:t>
      </w:r>
      <w:commentRangeEnd w:id="732"/>
      <w:r w:rsidR="008B4B99">
        <w:rPr>
          <w:rStyle w:val="CommentReference"/>
          <w:lang w:val="de-DE"/>
        </w:rPr>
        <w:commentReference w:id="732"/>
      </w:r>
      <w:r w:rsidR="001140BE">
        <w:rPr>
          <w:rFonts w:ascii="Times New Roman" w:hAnsi="Times New Roman"/>
          <w:lang w:val="en-US"/>
        </w:rPr>
        <w:t>(</w:t>
      </w:r>
      <w:proofErr w:type="spellStart"/>
      <w:r w:rsidR="001140BE">
        <w:rPr>
          <w:rFonts w:ascii="Times New Roman" w:hAnsi="Times New Roman"/>
          <w:i/>
          <w:lang w:val="en-US"/>
        </w:rPr>
        <w:t>t</w:t>
      </w:r>
      <w:r w:rsidR="001140BE">
        <w:rPr>
          <w:rFonts w:ascii="Times New Roman" w:hAnsi="Times New Roman"/>
          <w:i/>
          <w:vertAlign w:val="subscript"/>
          <w:lang w:val="en-US"/>
        </w:rPr>
        <w:t>dawn</w:t>
      </w:r>
      <w:proofErr w:type="spellEnd"/>
      <w:r w:rsidR="001140BE">
        <w:rPr>
          <w:rFonts w:ascii="Times New Roman" w:hAnsi="Times New Roman"/>
          <w:lang w:val="en-US"/>
        </w:rPr>
        <w:t xml:space="preserve">, </w:t>
      </w:r>
      <w:proofErr w:type="spellStart"/>
      <w:r w:rsidR="001140BE">
        <w:rPr>
          <w:rFonts w:ascii="Times New Roman" w:hAnsi="Times New Roman"/>
          <w:i/>
          <w:lang w:val="en-US"/>
        </w:rPr>
        <w:t>t</w:t>
      </w:r>
      <w:r w:rsidR="001140BE">
        <w:rPr>
          <w:rFonts w:ascii="Times New Roman" w:hAnsi="Times New Roman"/>
          <w:i/>
          <w:vertAlign w:val="subscript"/>
          <w:lang w:val="en-US"/>
        </w:rPr>
        <w:t>dusk</w:t>
      </w:r>
      <w:proofErr w:type="spellEnd"/>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proofErr w:type="spellStart"/>
      <w:r w:rsidR="001A5ABE">
        <w:rPr>
          <w:rFonts w:ascii="Times New Roman" w:hAnsi="Times New Roman"/>
          <w:i/>
          <w:lang w:val="en-US"/>
        </w:rPr>
        <w:t>t</w:t>
      </w:r>
      <w:r w:rsidR="001A5ABE">
        <w:rPr>
          <w:rFonts w:ascii="Times New Roman" w:hAnsi="Times New Roman"/>
          <w:i/>
          <w:vertAlign w:val="subscript"/>
          <w:lang w:val="en-US"/>
        </w:rPr>
        <w:t>dusk</w:t>
      </w:r>
      <w:proofErr w:type="spellEnd"/>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w:t>
      </w:r>
      <w:proofErr w:type="spellStart"/>
      <w:r w:rsidR="009B2B7F">
        <w:rPr>
          <w:rFonts w:ascii="Times New Roman" w:hAnsi="Times New Roman"/>
          <w:lang w:val="en-US"/>
        </w:rPr>
        <w:t>mol</w:t>
      </w:r>
      <w:proofErr w:type="spellEnd"/>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w:t>
      </w:r>
      <w:proofErr w:type="spellStart"/>
      <w:r>
        <w:rPr>
          <w:rFonts w:ascii="Times New Roman" w:hAnsi="Times New Roman"/>
          <w:lang w:val="en-US"/>
        </w:rPr>
        <w:t>Eqn</w:t>
      </w:r>
      <w:proofErr w:type="spellEnd"/>
      <w:r>
        <w:rPr>
          <w:rFonts w:ascii="Times New Roman" w:hAnsi="Times New Roman"/>
          <w:lang w:val="en-US"/>
        </w:rPr>
        <w:t xml:space="preserve"> 3)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28B4E2BA"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z*h</m:t>
                </m:r>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B05D52">
        <w:rPr>
          <w:rFonts w:ascii="Times New Roman" w:hAnsi="Times New Roman"/>
        </w:rPr>
        <w:t>4</w:t>
      </w:r>
      <w:r w:rsidR="004E662C" w:rsidRPr="0084135A">
        <w:rPr>
          <w:rFonts w:ascii="Times New Roman" w:hAnsi="Times New Roman"/>
        </w:rPr>
        <w:t>a</w:t>
      </w:r>
    </w:p>
    <w:p w14:paraId="3DBDF2A5" w14:textId="2F82CF4D" w:rsidR="004E662C" w:rsidRDefault="00655EC1" w:rsidP="004E662C">
      <w:pPr>
        <w:spacing w:after="0" w:line="480" w:lineRule="auto"/>
        <w:rPr>
          <w:rFonts w:ascii="Times New Roman" w:hAnsi="Times New Roman"/>
        </w:rPr>
      </w:pPr>
      <m:oMath>
        <m:r>
          <w:rPr>
            <w:rFonts w:ascii="Cambria Math" w:hAnsi="Cambria Math"/>
          </w:rPr>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B05D52">
        <w:rPr>
          <w:rFonts w:ascii="Times New Roman" w:hAnsi="Times New Roman"/>
        </w:rPr>
        <w:t>4</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7777777" w:rsidR="004E662C" w:rsidRPr="0084135A" w:rsidRDefault="004E662C"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635B1071"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S1</w:t>
      </w:r>
      <w:r w:rsidR="00546DAA">
        <w:rPr>
          <w:rFonts w:ascii="Times New Roman" w:hAnsi="Times New Roman"/>
          <w:lang w:val="en-US"/>
        </w:rPr>
        <w:t>.1</w:t>
      </w:r>
      <w:r w:rsidR="00CF2180">
        <w:rPr>
          <w:rFonts w:ascii="Times New Roman" w:hAnsi="Times New Roman"/>
          <w:lang w:val="en-US"/>
        </w:rPr>
        <w:t>)</w:t>
      </w:r>
      <w:r>
        <w:rPr>
          <w:rFonts w:ascii="Times New Roman" w:hAnsi="Times New Roman"/>
          <w:lang w:val="en-US"/>
        </w:rPr>
        <w:t xml:space="preserve">. </w:t>
      </w:r>
      <w:r w:rsidRPr="0084135A">
        <w:rPr>
          <w:rFonts w:ascii="Times New Roman" w:hAnsi="Times New Roman"/>
          <w:lang w:val="en-US"/>
        </w:rPr>
        <w:t>For each food chain length (algae-only</w:t>
      </w:r>
      <w:r>
        <w:rPr>
          <w:rFonts w:ascii="Times New Roman" w:hAnsi="Times New Roman"/>
          <w:lang w:val="en-US"/>
        </w:rPr>
        <w:t xml:space="preserve"> (A)</w:t>
      </w:r>
      <w:r w:rsidRPr="0084135A">
        <w:rPr>
          <w:rFonts w:ascii="Times New Roman" w:hAnsi="Times New Roman"/>
          <w:lang w:val="en-US"/>
        </w:rPr>
        <w:t xml:space="preserve">, algae-grazer </w:t>
      </w:r>
      <w:r>
        <w:rPr>
          <w:rFonts w:ascii="Times New Roman" w:hAnsi="Times New Roman"/>
          <w:lang w:val="en-US"/>
        </w:rPr>
        <w:t xml:space="preserve">(AG) </w:t>
      </w:r>
      <w:r w:rsidRPr="0084135A">
        <w:rPr>
          <w:rFonts w:ascii="Times New Roman" w:hAnsi="Times New Roman"/>
          <w:lang w:val="en-US"/>
        </w:rPr>
        <w:t>or algae-grazer-predator</w:t>
      </w:r>
      <w:r>
        <w:rPr>
          <w:rFonts w:ascii="Times New Roman" w:hAnsi="Times New Roman"/>
          <w:lang w:val="en-US"/>
        </w:rPr>
        <w:t xml:space="preserve"> (AGP)</w:t>
      </w:r>
      <w:r w:rsidRPr="0084135A">
        <w:rPr>
          <w:rFonts w:ascii="Times New Roman" w:hAnsi="Times New Roman"/>
          <w:lang w:val="en-US"/>
        </w:rPr>
        <w:t xml:space="preserve">), we maintained ecosystems at distinct temperatures in a regression design with mean temperatures 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Pr>
          <w:rFonts w:ascii="Times New Roman" w:hAnsi="Times New Roman"/>
          <w:lang w:val="en-US"/>
        </w:rPr>
        <w:t>Fig S1</w:t>
      </w:r>
      <w:r w:rsidR="00546DAA">
        <w:rPr>
          <w:rFonts w:ascii="Times New Roman" w:hAnsi="Times New Roman"/>
          <w:lang w:val="en-US"/>
        </w:rPr>
        <w:t>.1</w:t>
      </w:r>
      <w:r>
        <w:rPr>
          <w:rFonts w:ascii="Times New Roman" w:hAnsi="Times New Roman"/>
          <w:lang w:val="en-US"/>
        </w:rPr>
        <w:t>C</w:t>
      </w:r>
      <w:r w:rsidRPr="0084135A">
        <w:rPr>
          <w:rFonts w:ascii="Times New Roman" w:hAnsi="Times New Roman"/>
          <w:lang w:val="en-US"/>
        </w:rPr>
        <w:t xml:space="preserve">). The regression design allowed us to </w:t>
      </w:r>
      <w:r w:rsidRPr="0084135A">
        <w:rPr>
          <w:rFonts w:ascii="Times New Roman" w:hAnsi="Times New Roman"/>
        </w:rPr>
        <w:t>estimate slopes (</w:t>
      </w:r>
      <w:proofErr w:type="spellStart"/>
      <w:r w:rsidRPr="0084135A">
        <w:rPr>
          <w:rFonts w:ascii="Times New Roman" w:hAnsi="Times New Roman"/>
          <w:i/>
        </w:rPr>
        <w:t>E</w:t>
      </w:r>
      <w:r>
        <w:rPr>
          <w:rFonts w:ascii="Times New Roman" w:hAnsi="Times New Roman"/>
          <w:i/>
          <w:vertAlign w:val="subscript"/>
        </w:rPr>
        <w:t>a</w:t>
      </w:r>
      <w:proofErr w:type="spellEnd"/>
      <w:r>
        <w:rPr>
          <w:rFonts w:ascii="Times New Roman" w:hAnsi="Times New Roman"/>
        </w:rPr>
        <w:t xml:space="preserve">, </w:t>
      </w:r>
      <w:proofErr w:type="spellStart"/>
      <w:r>
        <w:rPr>
          <w:rFonts w:ascii="Times New Roman" w:hAnsi="Times New Roman"/>
        </w:rPr>
        <w:t>Eqn</w:t>
      </w:r>
      <w:proofErr w:type="spellEnd"/>
      <w:r>
        <w:rPr>
          <w:rFonts w:ascii="Times New Roman" w:hAnsi="Times New Roman"/>
        </w:rPr>
        <w:t xml:space="preserve"> 1</w:t>
      </w:r>
      <w:r w:rsidRPr="0084135A">
        <w:rPr>
          <w:rFonts w:ascii="Times New Roman" w:hAnsi="Times New Roman"/>
        </w:rPr>
        <w:t>) of response variables along a continuous temperature gradient</w:t>
      </w:r>
      <w:r w:rsidRPr="0084135A">
        <w:rPr>
          <w:rFonts w:ascii="Times New Roman" w:hAnsi="Times New Roman"/>
          <w:lang w:val="en-US"/>
        </w:rPr>
        <w:t xml:space="preserve"> for different trophic structures by log-transforming equation 1b and fitting linear models to 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xml:space="preserve">, though </w:t>
      </w:r>
      <w:proofErr w:type="spellStart"/>
      <w:r>
        <w:rPr>
          <w:rFonts w:ascii="Times New Roman" w:hAnsi="Times New Roman"/>
        </w:rPr>
        <w:t>unreplicated</w:t>
      </w:r>
      <w:proofErr w:type="spellEnd"/>
      <w:r>
        <w:rPr>
          <w:rFonts w:ascii="Times New Roman" w:hAnsi="Times New Roman"/>
        </w:rPr>
        <w:t xml:space="preserve"> within temperature levels,</w:t>
      </w:r>
      <w:r w:rsidRPr="0084135A">
        <w:rPr>
          <w:rFonts w:ascii="Times New Roman" w:hAnsi="Times New Roman"/>
        </w:rPr>
        <w:t xml:space="preserve"> </w:t>
      </w:r>
      <w:r>
        <w:rPr>
          <w:rFonts w:ascii="Times New Roman" w:hAnsi="Times New Roman"/>
        </w:rPr>
        <w:t>because it allowed us to</w:t>
      </w:r>
      <w:r w:rsidRPr="0084135A">
        <w:rPr>
          <w:rFonts w:ascii="Times New Roman" w:hAnsi="Times New Roman"/>
        </w:rPr>
        <w:t xml:space="preserve"> compare activation energies</w:t>
      </w:r>
      <w:r>
        <w:rPr>
          <w:rFonts w:ascii="Times New Roman" w:hAnsi="Times New Roman"/>
        </w:rPr>
        <w:t xml:space="preserve"> (</w:t>
      </w:r>
      <w:proofErr w:type="spellStart"/>
      <w:r w:rsidRPr="00286E3B">
        <w:rPr>
          <w:rFonts w:ascii="Times New Roman" w:hAnsi="Times New Roman"/>
          <w:i/>
        </w:rPr>
        <w:t>E</w:t>
      </w:r>
      <w:r w:rsidRPr="00286E3B">
        <w:rPr>
          <w:rFonts w:ascii="Times New Roman" w:hAnsi="Times New Roman"/>
          <w:i/>
          <w:vertAlign w:val="subscript"/>
        </w:rPr>
        <w:t>a</w:t>
      </w:r>
      <w:proofErr w:type="spellEnd"/>
      <w:r>
        <w:rPr>
          <w:rFonts w:ascii="Times New Roman" w:hAnsi="Times New Roman"/>
          <w:i/>
        </w:rPr>
        <w:t xml:space="preserve">, </w:t>
      </w:r>
      <w:proofErr w:type="spellStart"/>
      <w:r w:rsidR="00546DAA">
        <w:rPr>
          <w:rFonts w:ascii="Times New Roman" w:hAnsi="Times New Roman"/>
        </w:rPr>
        <w:t>E</w:t>
      </w:r>
      <w:r>
        <w:rPr>
          <w:rFonts w:ascii="Times New Roman" w:hAnsi="Times New Roman"/>
        </w:rPr>
        <w:t>qn</w:t>
      </w:r>
      <w:proofErr w:type="spellEnd"/>
      <w:r>
        <w:rPr>
          <w:rFonts w:ascii="Times New Roman" w:hAnsi="Times New Roman"/>
        </w:rPr>
        <w:t xml:space="preserve"> 1) fitted</w:t>
      </w:r>
      <w:r w:rsidRPr="0084135A">
        <w:rPr>
          <w:rFonts w:ascii="Times New Roman" w:hAnsi="Times New Roman"/>
        </w:rPr>
        <w:t xml:space="preserve"> over a broad range of temperature; an important test of 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gain statistical power from the range of x-levels tested </w:t>
      </w:r>
      <w:r>
        <w:rPr>
          <w:rFonts w:ascii="Times New Roman" w:hAnsi="Times New Roman"/>
          <w:lang w:val="en-US"/>
        </w:rPr>
        <w:fldChar w:fldCharType="begin"/>
      </w:r>
      <w:r w:rsidR="003C4409">
        <w:rPr>
          <w:rFonts w:ascii="Times New Roman" w:hAnsi="Times New Roman"/>
          <w:lang w:val="en-US"/>
        </w:rPr>
        <w:instrText xml:space="preserve"> ADDIN PAPERS2_CITATIONS &lt;citation&gt;&lt;priority&gt;0&lt;/priority&gt;&lt;uuid&gt;2B5C451E-B199-4995-B6DE-F6DD135F5991&lt;/uuid&gt;&lt;publications&gt;&lt;publication&gt;&lt;subtype&gt;400&lt;/subtype&gt;&lt;publisher&gt;Ecological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3C4409">
        <w:rPr>
          <w:rFonts w:ascii="Times New Roman" w:hAnsi="Times New Roman"/>
          <w:lang w:val="en-US" w:eastAsia="de-DE"/>
        </w:rPr>
        <w:t>[60,61]</w:t>
      </w:r>
      <w:r>
        <w:rPr>
          <w:rFonts w:ascii="Times New Roman" w:hAnsi="Times New Roman"/>
          <w:lang w:val="en-US"/>
        </w:rPr>
        <w:fldChar w:fldCharType="end"/>
      </w:r>
      <w:r>
        <w:rPr>
          <w:rFonts w:ascii="Times New Roman" w:hAnsi="Times New Roman"/>
          <w:lang w:val="en-US"/>
        </w:rPr>
        <w:t xml:space="preserve">. </w:t>
      </w:r>
    </w:p>
    <w:p w14:paraId="78C0FC97" w14:textId="3564D289" w:rsidR="004E662C" w:rsidRPr="00E06E87" w:rsidRDefault="00286E3B" w:rsidP="004E662C">
      <w:pPr>
        <w:spacing w:after="0" w:line="480" w:lineRule="auto"/>
        <w:rPr>
          <w:rFonts w:ascii="Times New Roman" w:hAnsi="Times New Roman"/>
          <w:lang w:val="en-US"/>
        </w:rPr>
      </w:pPr>
      <w:r>
        <w:rPr>
          <w:rFonts w:ascii="Times New Roman" w:hAnsi="Times New Roman"/>
        </w:rPr>
        <w:lastRenderedPageBreak/>
        <w:tab/>
      </w:r>
      <w:commentRangeStart w:id="733"/>
      <w:r w:rsidR="00F260E1">
        <w:rPr>
          <w:rFonts w:ascii="Times New Roman" w:hAnsi="Times New Roman"/>
        </w:rPr>
        <w:t xml:space="preserve">We </w:t>
      </w:r>
      <w:r w:rsidR="00F260E1" w:rsidRPr="00F260E1">
        <w:rPr>
          <w:rFonts w:ascii="Times Roman" w:hAnsi="Times Roman"/>
          <w:color w:val="000000"/>
        </w:rPr>
        <w:t xml:space="preserve">used a mixed </w:t>
      </w:r>
      <w:commentRangeEnd w:id="733"/>
      <w:r w:rsidR="009A7164">
        <w:rPr>
          <w:rStyle w:val="CommentReference"/>
          <w:lang w:val="de-DE"/>
        </w:rPr>
        <w:commentReference w:id="733"/>
      </w:r>
      <w:r w:rsidR="00F260E1" w:rsidRPr="00F260E1">
        <w:rPr>
          <w:rFonts w:ascii="Times Roman" w:hAnsi="Times Roman"/>
          <w:color w:val="000000"/>
        </w:rPr>
        <w:t>effects model (</w:t>
      </w:r>
      <w:proofErr w:type="spellStart"/>
      <w:r w:rsidR="00F260E1">
        <w:rPr>
          <w:rFonts w:ascii="Times Roman" w:hAnsi="Times Roman"/>
          <w:color w:val="000000"/>
        </w:rPr>
        <w:t>lme</w:t>
      </w:r>
      <w:proofErr w:type="spellEnd"/>
      <w:r w:rsidR="00F260E1">
        <w:rPr>
          <w:rFonts w:ascii="Times Roman" w:hAnsi="Times Roman"/>
          <w:color w:val="000000"/>
        </w:rPr>
        <w:t xml:space="preserve"> function in the </w:t>
      </w:r>
      <w:proofErr w:type="spellStart"/>
      <w:r w:rsidR="00F260E1">
        <w:rPr>
          <w:rFonts w:ascii="Times Roman" w:hAnsi="Times Roman"/>
          <w:color w:val="000000"/>
        </w:rPr>
        <w:t>nlme</w:t>
      </w:r>
      <w:proofErr w:type="spellEnd"/>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food chain length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 net ecosystem oxygen consumption</w:t>
      </w:r>
      <w:r w:rsidR="00F260E1" w:rsidRPr="00F260E1">
        <w:rPr>
          <w:rFonts w:ascii="Times Roman" w:hAnsi="Times Roman"/>
          <w:color w:val="000000"/>
        </w:rPr>
        <w:t xml:space="preserve">, </w:t>
      </w:r>
      <w:r w:rsidR="00F260E1">
        <w:rPr>
          <w:rFonts w:ascii="Times Roman" w:hAnsi="Times Roman"/>
          <w:color w:val="000000"/>
        </w:rPr>
        <w:t>and chlorophyll a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 xml:space="preserve">effect) from effects variation in temperature over time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&lt;citation&gt;&lt;priority&gt;0&lt;/priority&gt;&lt;uuid&gt;1244AC2C-D7A7-4B3D-943F-45BB813A92A6&lt;/uuid&gt;&lt;publications&gt;&lt;publication&gt;&lt;subtype&gt;400&lt;/subtype&gt;&lt;publisher&gt;Animal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[62]</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ecosystem </w:t>
      </w:r>
      <w:r w:rsidR="004E662C" w:rsidRPr="0084135A">
        <w:rPr>
          <w:rFonts w:ascii="Times New Roman" w:hAnsi="Times New Roman"/>
          <w:i/>
        </w:rPr>
        <w:t xml:space="preserve">j </w:t>
      </w:r>
      <w:r w:rsidR="004E662C" w:rsidRPr="0084135A">
        <w:rPr>
          <w:rFonts w:ascii="Times New Roman" w:hAnsi="Times New Roman"/>
        </w:rPr>
        <w:t xml:space="preserve">in week </w:t>
      </w:r>
      <w:proofErr w:type="spellStart"/>
      <w:r w:rsidR="004E662C" w:rsidRPr="0084135A">
        <w:rPr>
          <w:rFonts w:ascii="Times New Roman" w:hAnsi="Times New Roman"/>
          <w:i/>
        </w:rPr>
        <w:t>i</w:t>
      </w:r>
      <w:proofErr w:type="spellEnd"/>
      <w:r w:rsidR="004E662C" w:rsidRPr="0084135A">
        <w:rPr>
          <w:rFonts w:ascii="Times New Roman" w:hAnsi="Times New Roman"/>
        </w:rPr>
        <w:t xml:space="preserve"> was modelled as a continuous response to variation in inverted ecosystem temperature (1/</w:t>
      </w:r>
      <w:proofErr w:type="spellStart"/>
      <w:r w:rsidR="004E662C" w:rsidRPr="0084135A">
        <w:rPr>
          <w:rFonts w:ascii="Times New Roman" w:hAnsi="Times New Roman"/>
        </w:rPr>
        <w:t>kT</w:t>
      </w:r>
      <w:r w:rsidR="004E662C" w:rsidRPr="0084135A">
        <w:rPr>
          <w:rFonts w:ascii="Times New Roman" w:hAnsi="Times New Roman"/>
          <w:vertAlign w:val="subscript"/>
        </w:rPr>
        <w:t>ij</w:t>
      </w:r>
      <w:proofErr w:type="spellEnd"/>
      <w:r w:rsidR="004E662C" w:rsidRPr="0084135A">
        <w:rPr>
          <w:rFonts w:ascii="Times New Roman" w:hAnsi="Times New Roman"/>
        </w:rPr>
        <w:t>) and trophic level (</w:t>
      </w:r>
      <w:proofErr w:type="spellStart"/>
      <w:r w:rsidR="004E662C" w:rsidRPr="0084135A">
        <w:rPr>
          <w:rFonts w:ascii="Times New Roman" w:hAnsi="Times New Roman"/>
        </w:rPr>
        <w:t>TL</w:t>
      </w:r>
      <w:r w:rsidR="004E662C" w:rsidRPr="0084135A">
        <w:rPr>
          <w:rFonts w:ascii="Times New Roman" w:hAnsi="Times New Roman"/>
          <w:vertAlign w:val="subscript"/>
        </w:rPr>
        <w:t>j</w:t>
      </w:r>
      <w:proofErr w:type="spellEnd"/>
      <w:r w:rsidR="004E662C" w:rsidRPr="0084135A">
        <w:rPr>
          <w:rFonts w:ascii="Times New Roman" w:hAnsi="Times New Roman"/>
        </w:rPr>
        <w:t>)</w:t>
      </w:r>
      <w:r w:rsidR="001472A7">
        <w:rPr>
          <w:rFonts w:ascii="Times New Roman" w:hAnsi="Times New Roman"/>
        </w:rPr>
        <w:t>:</w:t>
      </w:r>
    </w:p>
    <w:p w14:paraId="1EA721AC" w14:textId="0FCBE26D" w:rsidR="004E662C" w:rsidRPr="0084135A" w:rsidRDefault="002E3982" w:rsidP="004E662C">
      <w:pPr>
        <w:spacing w:after="0" w:line="480" w:lineRule="auto"/>
        <w:rPr>
          <w:rFonts w:ascii="Times New Roman" w:hAnsi="Times New Roman"/>
          <w:position w:val="-28"/>
        </w:rPr>
      </w:pPr>
      <w:r>
        <w:rPr>
          <w:rFonts w:ascii="Times New Roman" w:hAnsi="Times New Roman"/>
          <w:noProof/>
          <w:position w:val="-76"/>
        </w:rPr>
        <w:drawing>
          <wp:inline distT="0" distB="0" distL="0" distR="0" wp14:anchorId="1E35E32C" wp14:editId="5A8F5CE4">
            <wp:extent cx="4841240" cy="1231900"/>
            <wp:effectExtent l="0" t="0" r="0" b="0"/>
            <wp:docPr id="1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240" cy="1231900"/>
                    </a:xfrm>
                    <a:prstGeom prst="rect">
                      <a:avLst/>
                    </a:prstGeom>
                    <a:noFill/>
                    <a:ln>
                      <a:noFill/>
                    </a:ln>
                  </pic:spPr>
                </pic:pic>
              </a:graphicData>
            </a:graphic>
          </wp:inline>
        </w:drawing>
      </w:r>
      <w:r w:rsidR="004E662C" w:rsidRPr="0084135A">
        <w:rPr>
          <w:rFonts w:ascii="Times New Roman" w:hAnsi="Times New Roman"/>
          <w:position w:val="-28"/>
        </w:rPr>
        <w:tab/>
      </w:r>
      <w:r w:rsidR="004E662C" w:rsidRPr="0084135A">
        <w:rPr>
          <w:rFonts w:ascii="Times New Roman" w:hAnsi="Times New Roman"/>
          <w:position w:val="-28"/>
        </w:rPr>
        <w:tab/>
      </w:r>
      <w:commentRangeStart w:id="734"/>
      <w:proofErr w:type="spellStart"/>
      <w:r w:rsidR="004E662C" w:rsidRPr="0084135A">
        <w:rPr>
          <w:rFonts w:ascii="Times New Roman" w:hAnsi="Times New Roman"/>
          <w:position w:val="-28"/>
        </w:rPr>
        <w:t>Eqn</w:t>
      </w:r>
      <w:proofErr w:type="spellEnd"/>
      <w:r w:rsidR="004E662C" w:rsidRPr="0084135A">
        <w:rPr>
          <w:rFonts w:ascii="Times New Roman" w:hAnsi="Times New Roman"/>
          <w:position w:val="-28"/>
        </w:rPr>
        <w:t xml:space="preserve"> </w:t>
      </w:r>
      <w:r w:rsidR="00D76C69">
        <w:rPr>
          <w:rFonts w:ascii="Times New Roman" w:hAnsi="Times New Roman"/>
          <w:position w:val="-28"/>
        </w:rPr>
        <w:t>5</w:t>
      </w:r>
      <w:commentRangeEnd w:id="734"/>
      <w:r w:rsidR="004C6F39">
        <w:rPr>
          <w:rStyle w:val="CommentReference"/>
          <w:lang w:val="de-DE"/>
        </w:rPr>
        <w:commentReference w:id="734"/>
      </w:r>
    </w:p>
    <w:p w14:paraId="0CC37DDB" w14:textId="32276E61"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proofErr w:type="gramStart"/>
      <w:r w:rsidRPr="0084135A">
        <w:rPr>
          <w:rFonts w:ascii="Times New Roman" w:hAnsi="Times New Roman"/>
          <w:i/>
          <w:vertAlign w:val="subscript"/>
        </w:rPr>
        <w:t>0.j</w:t>
      </w:r>
      <w:proofErr w:type="gramEnd"/>
      <w:r w:rsidRPr="0084135A">
        <w:rPr>
          <w:rFonts w:ascii="Times New Roman" w:hAnsi="Times New Roman"/>
          <w:i/>
          <w:vertAlign w:val="subscript"/>
        </w:rPr>
        <w:t>(</w:t>
      </w:r>
      <w:proofErr w:type="spellStart"/>
      <w:r w:rsidRPr="0084135A">
        <w:rPr>
          <w:rFonts w:ascii="Times New Roman" w:hAnsi="Times New Roman"/>
          <w:i/>
          <w:vertAlign w:val="subscript"/>
        </w:rPr>
        <w:t>i</w:t>
      </w:r>
      <w:proofErr w:type="spellEnd"/>
      <w:r w:rsidRPr="0084135A">
        <w:rPr>
          <w:rFonts w:ascii="Times New Roman" w:hAnsi="Times New Roman"/>
          <w:i/>
          <w:vertAlign w:val="subscript"/>
        </w:rPr>
        <w:t>)</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w:t>
      </w:r>
      <w:proofErr w:type="spellStart"/>
      <w:r w:rsidR="00D76C69">
        <w:rPr>
          <w:rFonts w:ascii="Times New Roman" w:hAnsi="Times New Roman"/>
        </w:rPr>
        <w:t>Eqn</w:t>
      </w:r>
      <w:proofErr w:type="spellEnd"/>
      <w:r w:rsidR="00D76C69">
        <w:rPr>
          <w:rFonts w:ascii="Times New Roman" w:hAnsi="Times New Roman"/>
        </w:rPr>
        <w:t xml:space="preserve"> 5</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w:t>
      </w:r>
      <w:proofErr w:type="spellStart"/>
      <w:r w:rsidRPr="0084135A">
        <w:rPr>
          <w:rFonts w:ascii="Times New Roman" w:hAnsi="Times New Roman"/>
        </w:rPr>
        <w:t>Y</w:t>
      </w:r>
      <w:r w:rsidRPr="0084135A">
        <w:rPr>
          <w:rFonts w:ascii="Times New Roman" w:hAnsi="Times New Roman"/>
          <w:i/>
          <w:vertAlign w:val="subscript"/>
        </w:rPr>
        <w:t>ij</w:t>
      </w:r>
      <w:proofErr w:type="spellEnd"/>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effect of temperature variation over time estimated as the slope of ln(</w:t>
      </w:r>
      <w:proofErr w:type="spellStart"/>
      <w:r w:rsidRPr="0084135A">
        <w:rPr>
          <w:rFonts w:ascii="Times New Roman" w:hAnsi="Times New Roman"/>
        </w:rPr>
        <w:t>Y</w:t>
      </w:r>
      <w:r w:rsidRPr="0084135A">
        <w:rPr>
          <w:rFonts w:ascii="Times New Roman" w:hAnsi="Times New Roman"/>
          <w:i/>
          <w:vertAlign w:val="subscript"/>
        </w:rPr>
        <w:t>ij</w:t>
      </w:r>
      <w:proofErr w:type="spellEnd"/>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ij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0C4F5ECD" w:rsidR="004E662C" w:rsidRDefault="00D26AEA" w:rsidP="00D26AEA">
      <w:pPr>
        <w:spacing w:after="0" w:line="480" w:lineRule="auto"/>
        <w:rPr>
          <w:ins w:id="735" w:author="Mary O'Connor" w:date="2019-01-15T10:20:00Z"/>
          <w:rFonts w:ascii="Times New Roman" w:hAnsi="Times New Roman"/>
        </w:rPr>
      </w:pPr>
      <w:r>
        <w:rPr>
          <w:rFonts w:ascii="Times New Roman" w:hAnsi="Times New Roman"/>
        </w:rPr>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proofErr w:type="spellStart"/>
      <w:r w:rsidR="00F260E1" w:rsidRPr="0084135A">
        <w:rPr>
          <w:rFonts w:ascii="Times New Roman" w:hAnsi="Times New Roman"/>
          <w:i/>
        </w:rPr>
        <w:t>E</w:t>
      </w:r>
      <w:r w:rsidR="00F260E1" w:rsidRPr="0084135A">
        <w:rPr>
          <w:rFonts w:ascii="Times New Roman" w:hAnsi="Times New Roman"/>
          <w:i/>
          <w:vertAlign w:val="subscript"/>
        </w:rPr>
        <w:t>a</w:t>
      </w:r>
      <w:proofErr w:type="spellEnd"/>
      <w:r w:rsidR="00F260E1" w:rsidRPr="0084135A">
        <w:rPr>
          <w:rFonts w:ascii="Times New Roman" w:hAnsi="Times New Roman"/>
        </w:rPr>
        <w:t xml:space="preserve">, </w:t>
      </w:r>
      <w:proofErr w:type="spellStart"/>
      <w:r w:rsidR="00F260E1" w:rsidRPr="0084135A">
        <w:rPr>
          <w:rFonts w:ascii="Times New Roman" w:hAnsi="Times New Roman"/>
        </w:rPr>
        <w:t>Eqn</w:t>
      </w:r>
      <w:proofErr w:type="spellEnd"/>
      <w:r w:rsidR="00F260E1" w:rsidRPr="0084135A">
        <w:rPr>
          <w:rFonts w:ascii="Times New Roman" w:hAnsi="Times New Roman"/>
        </w:rPr>
        <w:t xml:space="preserve"> 1)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 xml:space="preserve">compared models with and without trophic level terms </w:t>
      </w:r>
      <w:r w:rsidR="00F260E1" w:rsidRPr="0084135A">
        <w:rPr>
          <w:rFonts w:ascii="Times New Roman" w:hAnsi="Times New Roman"/>
        </w:rPr>
        <w:lastRenderedPageBreak/>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r w:rsidR="00F260E1" w:rsidRPr="0084135A">
        <w:rPr>
          <w:rFonts w:ascii="Times New Roman" w:hAnsi="Times New Roman"/>
          <w:i/>
        </w:rPr>
        <w:t xml:space="preserve">TL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Table S</w:t>
      </w:r>
      <w:r w:rsidR="00F54723">
        <w:rPr>
          <w:rFonts w:ascii="Times New Roman" w:hAnsi="Times New Roman"/>
          <w:lang w:val="en-US"/>
        </w:rPr>
        <w:t>1.</w:t>
      </w:r>
      <w:r w:rsidR="00F260E1" w:rsidRPr="00D76C69">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proofErr w:type="spellStart"/>
      <w:r w:rsidRPr="00E06E87">
        <w:rPr>
          <w:rFonts w:ascii="Times New Roman" w:hAnsi="Times New Roman"/>
          <w:i/>
        </w:rPr>
        <w:t>E</w:t>
      </w:r>
      <w:r w:rsidRPr="00E06E87">
        <w:rPr>
          <w:rFonts w:ascii="Times New Roman" w:hAnsi="Times New Roman"/>
          <w:i/>
          <w:vertAlign w:val="subscript"/>
        </w:rPr>
        <w:t>a</w:t>
      </w:r>
      <w:proofErr w:type="spellEnd"/>
      <w:r>
        <w:rPr>
          <w:rFonts w:ascii="Times New Roman" w:hAnsi="Times New Roman"/>
        </w:rPr>
        <w:t xml:space="preserve"> values from </w:t>
      </w:r>
      <w:proofErr w:type="spellStart"/>
      <w:r>
        <w:rPr>
          <w:rFonts w:ascii="Times New Roman" w:hAnsi="Times New Roman"/>
        </w:rPr>
        <w:t>Eqn</w:t>
      </w:r>
      <w:proofErr w:type="spellEnd"/>
      <w:r>
        <w:rPr>
          <w:rFonts w:ascii="Times New Roman" w:hAnsi="Times New Roman"/>
        </w:rPr>
        <w:t xml:space="preserve"> 1</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w:t>
      </w:r>
      <w:proofErr w:type="spellStart"/>
      <w:r w:rsidRPr="0084135A">
        <w:rPr>
          <w:rFonts w:ascii="Times New Roman" w:hAnsi="Times New Roman"/>
        </w:rPr>
        <w:t>kT</w:t>
      </w:r>
      <w:r w:rsidRPr="0084135A">
        <w:rPr>
          <w:rFonts w:ascii="Times New Roman" w:hAnsi="Times New Roman"/>
          <w:vertAlign w:val="subscript"/>
        </w:rPr>
        <w:t>j</w:t>
      </w:r>
      <w:proofErr w:type="spellEnd"/>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5</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3C4409">
        <w:rPr>
          <w:rFonts w:ascii="Times New Roman" w:hAnsi="Times New Roman"/>
        </w:rPr>
        <w:instrText xml:space="preserve"> ADDIN PAPERS2_CITATIONS &lt;citation&gt;&lt;priority&gt;0&lt;/priority&gt;&lt;uuid&gt;1186B4CC-8929-4432-BCBA-D501C8877AEF&lt;/uuid&gt;&lt;publications&gt;&lt;publication&gt;&lt;subtype&gt;400&lt;/subtype&gt;&lt;title&gt;Temperature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3C4409">
        <w:rPr>
          <w:rFonts w:ascii="Times New Roman" w:hAnsi="Times New Roman"/>
          <w:lang w:val="en-US" w:eastAsia="de-DE"/>
        </w:rPr>
        <w:t>[63]</w:t>
      </w:r>
      <w:r w:rsidR="00D76C69">
        <w:rPr>
          <w:rFonts w:ascii="Times New Roman" w:hAnsi="Times New Roman"/>
        </w:rPr>
        <w:fldChar w:fldCharType="end"/>
      </w:r>
      <w:r w:rsidRPr="0084135A">
        <w:rPr>
          <w:rFonts w:ascii="Times New Roman" w:hAnsi="Times New Roman"/>
        </w:rPr>
        <w:t>.</w:t>
      </w:r>
    </w:p>
    <w:p w14:paraId="5BF4A4E7" w14:textId="51362949" w:rsidR="00F67662" w:rsidRDefault="00F67662" w:rsidP="00D26AEA">
      <w:pPr>
        <w:spacing w:after="0" w:line="480" w:lineRule="auto"/>
        <w:rPr>
          <w:ins w:id="736" w:author="Mary O'Connor" w:date="2019-01-15T10:21:00Z"/>
          <w:rFonts w:ascii="Times New Roman" w:hAnsi="Times New Roman"/>
          <w:lang w:val="en-US"/>
        </w:rPr>
      </w:pPr>
      <w:ins w:id="737" w:author="Mary O'Connor" w:date="2019-01-15T10:20:00Z">
        <w:r>
          <w:rPr>
            <w:rFonts w:ascii="Times New Roman" w:hAnsi="Times New Roman"/>
            <w:lang w:val="en-US"/>
          </w:rPr>
          <w:tab/>
          <w:t xml:space="preserve">To test the effect of temperature on trophic cascade strength, we used the following statistical model: </w:t>
        </w:r>
      </w:ins>
    </w:p>
    <w:p w14:paraId="291B864B" w14:textId="37AEB4B5" w:rsidR="00F67662" w:rsidRDefault="00F67662" w:rsidP="00D26AEA">
      <w:pPr>
        <w:spacing w:after="0" w:line="480" w:lineRule="auto"/>
        <w:rPr>
          <w:ins w:id="738" w:author="Mary O'Connor" w:date="2019-01-15T10:26:00Z"/>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ins w:id="739" w:author="Mary O'Connor" w:date="2019-01-15T10:21:00Z">
                    <w:rPr>
                      <w:rFonts w:ascii="Cambria Math" w:hAnsi="Cambria Math"/>
                      <w:i/>
                      <w:lang w:val="en-US"/>
                    </w:rPr>
                  </w:ins>
                </m:ctrlPr>
              </m:dPr>
              <m:e>
                <m:sSub>
                  <m:sSubPr>
                    <m:ctrlPr>
                      <w:ins w:id="740" w:author="Mary O'Connor" w:date="2019-01-15T10:21:00Z">
                        <w:rPr>
                          <w:rFonts w:ascii="Cambria Math" w:hAnsi="Cambria Math"/>
                          <w:i/>
                          <w:lang w:val="en-US"/>
                        </w:rPr>
                      </w:ins>
                    </m:ctrlPr>
                  </m:sSubPr>
                  <m:e>
                    <m:r>
                      <w:ins w:id="741" w:author="Mary O'Connor" w:date="2019-01-15T10:21:00Z">
                        <w:rPr>
                          <w:rFonts w:ascii="Cambria Math" w:hAnsi="Cambria Math"/>
                          <w:lang w:val="en-US"/>
                        </w:rPr>
                        <m:t>TC</m:t>
                      </w:ins>
                    </m:r>
                  </m:e>
                  <m:sub>
                    <m:r>
                      <w:ins w:id="742" w:author="Mary O'Connor" w:date="2019-01-15T10:21:00Z">
                        <w:rPr>
                          <w:rFonts w:ascii="Cambria Math" w:hAnsi="Cambria Math"/>
                          <w:lang w:val="en-US"/>
                        </w:rPr>
                        <m:t>ij</m:t>
                      </w:ins>
                    </m:r>
                  </m:sub>
                </m:sSub>
              </m:e>
            </m:d>
          </m:e>
        </m:func>
        <m:r>
          <w:ins w:id="743" w:author="Mary O'Connor" w:date="2019-01-15T10:21:00Z">
            <w:rPr>
              <w:rFonts w:ascii="Cambria Math" w:hAnsi="Cambria Math"/>
              <w:lang w:val="en-US"/>
            </w:rPr>
            <m:t xml:space="preserve">= </m:t>
          </w:ins>
        </m:r>
        <m:sSub>
          <m:sSubPr>
            <m:ctrlPr>
              <w:ins w:id="744" w:author="Mary O'Connor" w:date="2019-01-15T10:21:00Z">
                <w:rPr>
                  <w:rFonts w:ascii="Cambria Math" w:hAnsi="Cambria Math"/>
                  <w:i/>
                  <w:lang w:val="en-US"/>
                </w:rPr>
              </w:ins>
            </m:ctrlPr>
          </m:sSubPr>
          <m:e>
            <m:r>
              <w:ins w:id="745" w:author="Mary O'Connor" w:date="2019-01-15T10:21:00Z">
                <w:rPr>
                  <w:rFonts w:ascii="Cambria Math" w:hAnsi="Cambria Math"/>
                  <w:lang w:val="en-US"/>
                </w:rPr>
                <m:t>β</m:t>
              </w:ins>
            </m:r>
          </m:e>
          <m:sub>
            <m:r>
              <w:ins w:id="746" w:author="Mary O'Connor" w:date="2019-01-15T10:21:00Z">
                <w:rPr>
                  <w:rFonts w:ascii="Cambria Math" w:hAnsi="Cambria Math"/>
                  <w:lang w:val="en-US"/>
                </w:rPr>
                <m:t>0.j(i)</m:t>
              </w:ins>
            </m:r>
          </m:sub>
        </m:sSub>
        <m:r>
          <w:ins w:id="747" w:author="Mary O'Connor" w:date="2019-01-15T10:22:00Z">
            <w:rPr>
              <w:rFonts w:ascii="Cambria Math" w:hAnsi="Cambria Math"/>
              <w:lang w:val="en-US"/>
            </w:rPr>
            <m:t xml:space="preserve">+ </m:t>
          </w:ins>
        </m:r>
        <m:sSub>
          <m:sSubPr>
            <m:ctrlPr>
              <w:ins w:id="748" w:author="Mary O'Connor" w:date="2019-01-15T10:22:00Z">
                <w:rPr>
                  <w:rFonts w:ascii="Cambria Math" w:hAnsi="Cambria Math"/>
                  <w:i/>
                  <w:lang w:val="en-US"/>
                </w:rPr>
              </w:ins>
            </m:ctrlPr>
          </m:sSubPr>
          <m:e>
            <m:r>
              <w:ins w:id="749" w:author="Mary O'Connor" w:date="2019-01-15T10:22:00Z">
                <w:rPr>
                  <w:rFonts w:ascii="Cambria Math" w:hAnsi="Cambria Math"/>
                  <w:lang w:val="en-US"/>
                </w:rPr>
                <m:t>β</m:t>
              </w:ins>
            </m:r>
          </m:e>
          <m:sub>
            <m:r>
              <w:ins w:id="750" w:author="Mary O'Connor" w:date="2019-01-15T10:22:00Z">
                <w:rPr>
                  <w:rFonts w:ascii="Cambria Math" w:hAnsi="Cambria Math"/>
                  <w:lang w:val="en-US"/>
                </w:rPr>
                <m:t>1</m:t>
              </w:ins>
            </m:r>
          </m:sub>
        </m:sSub>
        <m:r>
          <w:ins w:id="751" w:author="Mary O'Connor" w:date="2019-01-15T10:23:00Z">
            <w:rPr>
              <w:rFonts w:ascii="Cambria Math" w:hAnsi="Cambria Math"/>
              <w:lang w:val="en-US"/>
            </w:rPr>
            <m:t>*</m:t>
          </w:ins>
        </m:r>
        <m:d>
          <m:dPr>
            <m:ctrlPr>
              <w:ins w:id="752" w:author="Mary O'Connor" w:date="2019-01-15T10:23:00Z">
                <w:rPr>
                  <w:rFonts w:ascii="Cambria Math" w:hAnsi="Cambria Math"/>
                  <w:i/>
                  <w:lang w:val="en-US"/>
                </w:rPr>
              </w:ins>
            </m:ctrlPr>
          </m:dPr>
          <m:e>
            <m:f>
              <m:fPr>
                <m:type m:val="skw"/>
                <m:ctrlPr>
                  <w:ins w:id="753" w:author="Mary O'Connor" w:date="2019-01-15T10:23:00Z">
                    <w:rPr>
                      <w:rFonts w:ascii="Cambria Math" w:hAnsi="Cambria Math"/>
                      <w:i/>
                      <w:lang w:val="en-US"/>
                    </w:rPr>
                  </w:ins>
                </m:ctrlPr>
              </m:fPr>
              <m:num>
                <m:r>
                  <w:ins w:id="754" w:author="Mary O'Connor" w:date="2019-01-15T10:23:00Z">
                    <w:rPr>
                      <w:rFonts w:ascii="Cambria Math" w:hAnsi="Cambria Math"/>
                      <w:lang w:val="en-US"/>
                    </w:rPr>
                    <m:t>1</m:t>
                  </w:ins>
                </m:r>
              </m:num>
              <m:den>
                <m:r>
                  <w:ins w:id="755" w:author="Mary O'Connor" w:date="2019-01-15T10:23:00Z">
                    <w:rPr>
                      <w:rFonts w:ascii="Cambria Math" w:hAnsi="Cambria Math"/>
                      <w:lang w:val="en-US"/>
                    </w:rPr>
                    <m:t>k</m:t>
                  </w:ins>
                </m:r>
                <m:sSub>
                  <m:sSubPr>
                    <m:ctrlPr>
                      <w:ins w:id="756" w:author="Mary O'Connor" w:date="2019-01-15T10:23:00Z">
                        <w:rPr>
                          <w:rFonts w:ascii="Cambria Math" w:hAnsi="Cambria Math"/>
                          <w:i/>
                          <w:lang w:val="en-US"/>
                        </w:rPr>
                      </w:ins>
                    </m:ctrlPr>
                  </m:sSubPr>
                  <m:e>
                    <m:r>
                      <w:ins w:id="757" w:author="Mary O'Connor" w:date="2019-01-15T10:23:00Z">
                        <w:rPr>
                          <w:rFonts w:ascii="Cambria Math" w:hAnsi="Cambria Math"/>
                          <w:lang w:val="en-US"/>
                        </w:rPr>
                        <m:t>T</m:t>
                      </w:ins>
                    </m:r>
                  </m:e>
                  <m:sub>
                    <m:r>
                      <w:ins w:id="758" w:author="Mary O'Connor" w:date="2019-01-15T10:23:00Z">
                        <w:rPr>
                          <w:rFonts w:ascii="Cambria Math" w:hAnsi="Cambria Math"/>
                          <w:lang w:val="en-US"/>
                        </w:rPr>
                        <m:t>ij</m:t>
                      </w:ins>
                    </m:r>
                  </m:sub>
                </m:sSub>
              </m:den>
            </m:f>
            <m:r>
              <w:ins w:id="759" w:author="Mary O'Connor" w:date="2019-01-15T10:23:00Z">
                <w:rPr>
                  <w:rFonts w:ascii="Cambria Math" w:hAnsi="Cambria Math"/>
                  <w:lang w:val="en-US"/>
                </w:rPr>
                <m:t>-</m:t>
              </w:ins>
            </m:r>
            <m:f>
              <m:fPr>
                <m:type m:val="skw"/>
                <m:ctrlPr>
                  <w:ins w:id="760" w:author="Mary O'Connor" w:date="2019-01-15T10:23:00Z">
                    <w:rPr>
                      <w:rFonts w:ascii="Cambria Math" w:hAnsi="Cambria Math"/>
                      <w:i/>
                      <w:lang w:val="en-US"/>
                    </w:rPr>
                  </w:ins>
                </m:ctrlPr>
              </m:fPr>
              <m:num>
                <m:r>
                  <w:ins w:id="761" w:author="Mary O'Connor" w:date="2019-01-15T10:23:00Z">
                    <w:rPr>
                      <w:rFonts w:ascii="Cambria Math" w:hAnsi="Cambria Math"/>
                      <w:lang w:val="en-US"/>
                    </w:rPr>
                    <m:t>1</m:t>
                  </w:ins>
                </m:r>
              </m:num>
              <m:den>
                <m:r>
                  <w:ins w:id="762" w:author="Mary O'Connor" w:date="2019-01-15T10:23:00Z">
                    <w:rPr>
                      <w:rFonts w:ascii="Cambria Math" w:hAnsi="Cambria Math"/>
                      <w:lang w:val="en-US"/>
                    </w:rPr>
                    <m:t>k</m:t>
                  </w:ins>
                </m:r>
                <m:sSub>
                  <m:sSubPr>
                    <m:ctrlPr>
                      <w:ins w:id="763" w:author="Mary O'Connor" w:date="2019-01-15T10:23:00Z">
                        <w:rPr>
                          <w:rFonts w:ascii="Cambria Math" w:hAnsi="Cambria Math"/>
                          <w:i/>
                          <w:lang w:val="en-US"/>
                        </w:rPr>
                      </w:ins>
                    </m:ctrlPr>
                  </m:sSubPr>
                  <m:e>
                    <m:acc>
                      <m:accPr>
                        <m:chr m:val="̅"/>
                        <m:ctrlPr>
                          <w:ins w:id="764" w:author="Mary O'Connor" w:date="2019-01-15T10:23:00Z">
                            <w:rPr>
                              <w:rFonts w:ascii="Cambria Math" w:hAnsi="Cambria Math"/>
                              <w:i/>
                              <w:lang w:val="en-US"/>
                            </w:rPr>
                          </w:ins>
                        </m:ctrlPr>
                      </m:accPr>
                      <m:e>
                        <m:r>
                          <w:ins w:id="765" w:author="Mary O'Connor" w:date="2019-01-15T10:23:00Z">
                            <w:rPr>
                              <w:rFonts w:ascii="Cambria Math" w:hAnsi="Cambria Math"/>
                              <w:lang w:val="en-US"/>
                            </w:rPr>
                            <m:t>T</m:t>
                          </w:ins>
                        </m:r>
                      </m:e>
                    </m:acc>
                  </m:e>
                  <m:sub>
                    <m:r>
                      <w:ins w:id="766" w:author="Mary O'Connor" w:date="2019-01-15T10:23:00Z">
                        <w:rPr>
                          <w:rFonts w:ascii="Cambria Math" w:hAnsi="Cambria Math"/>
                          <w:lang w:val="en-US"/>
                        </w:rPr>
                        <m:t>j</m:t>
                      </w:ins>
                    </m:r>
                  </m:sub>
                </m:sSub>
              </m:den>
            </m:f>
          </m:e>
        </m:d>
        <m:r>
          <w:ins w:id="767" w:author="Mary O'Connor" w:date="2019-01-15T10:23:00Z">
            <w:rPr>
              <w:rFonts w:ascii="Cambria Math" w:hAnsi="Cambria Math"/>
              <w:lang w:val="en-US"/>
            </w:rPr>
            <m:t>+</m:t>
          </w:ins>
        </m:r>
        <m:sSub>
          <m:sSubPr>
            <m:ctrlPr>
              <w:ins w:id="768" w:author="Mary O'Connor" w:date="2019-01-15T10:24:00Z">
                <w:rPr>
                  <w:rFonts w:ascii="Cambria Math" w:hAnsi="Cambria Math"/>
                  <w:i/>
                  <w:lang w:val="en-US"/>
                </w:rPr>
              </w:ins>
            </m:ctrlPr>
          </m:sSubPr>
          <m:e>
            <m:r>
              <w:ins w:id="769" w:author="Mary O'Connor" w:date="2019-01-15T10:24:00Z">
                <w:rPr>
                  <w:rFonts w:ascii="Cambria Math" w:hAnsi="Cambria Math"/>
                  <w:lang w:val="en-US"/>
                </w:rPr>
                <m:t>β</m:t>
              </w:ins>
            </m:r>
          </m:e>
          <m:sub>
            <m:r>
              <w:ins w:id="770" w:author="Mary O'Connor" w:date="2019-01-15T10:24:00Z">
                <w:rPr>
                  <w:rFonts w:ascii="Cambria Math" w:hAnsi="Cambria Math"/>
                  <w:lang w:val="en-US"/>
                </w:rPr>
                <m:t>2</m:t>
              </w:ins>
            </m:r>
          </m:sub>
        </m:sSub>
        <m:r>
          <w:ins w:id="771" w:author="Mary O'Connor" w:date="2019-01-15T10:24:00Z">
            <w:rPr>
              <w:rFonts w:ascii="Cambria Math" w:hAnsi="Cambria Math"/>
              <w:lang w:val="en-US"/>
            </w:rPr>
            <m:t>*</m:t>
          </w:ins>
        </m:r>
        <m:r>
          <w:ins w:id="772" w:author="Mary O'Connor" w:date="2019-01-15T10:24:00Z">
            <w:rPr>
              <w:rFonts w:ascii="Cambria Math" w:hAnsi="Cambria Math"/>
              <w:lang w:val="en-US"/>
            </w:rPr>
            <m:t>w</m:t>
          </w:ins>
        </m:r>
        <m:r>
          <w:ins w:id="773" w:author="Mary O'Connor" w:date="2019-01-15T10:24:00Z">
            <w:rPr>
              <w:rFonts w:ascii="Cambria Math" w:hAnsi="Cambria Math"/>
              <w:lang w:val="en-US"/>
            </w:rPr>
            <m:t>+</m:t>
          </w:ins>
        </m:r>
        <m:sSub>
          <m:sSubPr>
            <m:ctrlPr>
              <w:ins w:id="774" w:author="Mary O'Connor" w:date="2019-01-15T10:24:00Z">
                <w:rPr>
                  <w:rFonts w:ascii="Cambria Math" w:hAnsi="Cambria Math"/>
                  <w:i/>
                  <w:lang w:val="en-US"/>
                </w:rPr>
              </w:ins>
            </m:ctrlPr>
          </m:sSubPr>
          <m:e>
            <m:r>
              <w:ins w:id="775" w:author="Mary O'Connor" w:date="2019-01-15T10:24:00Z">
                <w:rPr>
                  <w:rFonts w:ascii="Cambria Math" w:hAnsi="Cambria Math"/>
                  <w:lang w:val="en-US"/>
                </w:rPr>
                <m:t>β</m:t>
              </w:ins>
            </m:r>
          </m:e>
          <m:sub>
            <m:r>
              <w:ins w:id="776" w:author="Mary O'Connor" w:date="2019-01-15T10:24:00Z">
                <w:rPr>
                  <w:rFonts w:ascii="Cambria Math" w:hAnsi="Cambria Math"/>
                  <w:lang w:val="en-US"/>
                </w:rPr>
                <m:t>3</m:t>
              </w:ins>
            </m:r>
          </m:sub>
        </m:sSub>
        <m:r>
          <w:ins w:id="777" w:author="Mary O'Connor" w:date="2019-01-15T10:24:00Z">
            <w:rPr>
              <w:rFonts w:ascii="Cambria Math" w:hAnsi="Cambria Math"/>
              <w:lang w:val="en-US"/>
            </w:rPr>
            <m:t>*</m:t>
          </w:ins>
        </m:r>
        <m:d>
          <m:dPr>
            <m:ctrlPr>
              <w:ins w:id="778" w:author="Mary O'Connor" w:date="2019-01-15T10:24:00Z">
                <w:rPr>
                  <w:rFonts w:ascii="Cambria Math" w:hAnsi="Cambria Math"/>
                  <w:i/>
                  <w:lang w:val="en-US"/>
                </w:rPr>
              </w:ins>
            </m:ctrlPr>
          </m:dPr>
          <m:e>
            <m:f>
              <m:fPr>
                <m:type m:val="skw"/>
                <m:ctrlPr>
                  <w:ins w:id="779" w:author="Mary O'Connor" w:date="2019-01-15T10:24:00Z">
                    <w:rPr>
                      <w:rFonts w:ascii="Cambria Math" w:hAnsi="Cambria Math"/>
                      <w:i/>
                      <w:lang w:val="en-US"/>
                    </w:rPr>
                  </w:ins>
                </m:ctrlPr>
              </m:fPr>
              <m:num>
                <m:r>
                  <w:ins w:id="780" w:author="Mary O'Connor" w:date="2019-01-15T10:24:00Z">
                    <w:rPr>
                      <w:rFonts w:ascii="Cambria Math" w:hAnsi="Cambria Math"/>
                      <w:lang w:val="en-US"/>
                    </w:rPr>
                    <m:t>1</m:t>
                  </w:ins>
                </m:r>
              </m:num>
              <m:den>
                <m:r>
                  <w:ins w:id="781" w:author="Mary O'Connor" w:date="2019-01-15T10:24:00Z">
                    <w:rPr>
                      <w:rFonts w:ascii="Cambria Math" w:hAnsi="Cambria Math"/>
                      <w:lang w:val="en-US"/>
                    </w:rPr>
                    <m:t>k</m:t>
                  </w:ins>
                </m:r>
                <m:sSub>
                  <m:sSubPr>
                    <m:ctrlPr>
                      <w:ins w:id="782" w:author="Mary O'Connor" w:date="2019-01-15T10:24:00Z">
                        <w:rPr>
                          <w:rFonts w:ascii="Cambria Math" w:hAnsi="Cambria Math"/>
                          <w:i/>
                          <w:lang w:val="en-US"/>
                        </w:rPr>
                      </w:ins>
                    </m:ctrlPr>
                  </m:sSubPr>
                  <m:e>
                    <m:r>
                      <w:ins w:id="783" w:author="Mary O'Connor" w:date="2019-01-15T10:24:00Z">
                        <w:rPr>
                          <w:rFonts w:ascii="Cambria Math" w:hAnsi="Cambria Math"/>
                          <w:lang w:val="en-US"/>
                        </w:rPr>
                        <m:t>T</m:t>
                      </w:ins>
                    </m:r>
                  </m:e>
                  <m:sub>
                    <m:r>
                      <w:ins w:id="784" w:author="Mary O'Connor" w:date="2019-01-15T10:24:00Z">
                        <w:rPr>
                          <w:rFonts w:ascii="Cambria Math" w:hAnsi="Cambria Math"/>
                          <w:lang w:val="en-US"/>
                        </w:rPr>
                        <m:t>ij</m:t>
                      </w:ins>
                    </m:r>
                  </m:sub>
                </m:sSub>
              </m:den>
            </m:f>
            <m:r>
              <w:ins w:id="785" w:author="Mary O'Connor" w:date="2019-01-15T10:24:00Z">
                <w:rPr>
                  <w:rFonts w:ascii="Cambria Math" w:hAnsi="Cambria Math"/>
                  <w:lang w:val="en-US"/>
                </w:rPr>
                <m:t>-</m:t>
              </w:ins>
            </m:r>
            <m:f>
              <m:fPr>
                <m:type m:val="skw"/>
                <m:ctrlPr>
                  <w:ins w:id="786" w:author="Mary O'Connor" w:date="2019-01-15T10:24:00Z">
                    <w:rPr>
                      <w:rFonts w:ascii="Cambria Math" w:hAnsi="Cambria Math"/>
                      <w:i/>
                      <w:lang w:val="en-US"/>
                    </w:rPr>
                  </w:ins>
                </m:ctrlPr>
              </m:fPr>
              <m:num>
                <m:r>
                  <w:ins w:id="787" w:author="Mary O'Connor" w:date="2019-01-15T10:24:00Z">
                    <w:rPr>
                      <w:rFonts w:ascii="Cambria Math" w:hAnsi="Cambria Math"/>
                      <w:lang w:val="en-US"/>
                    </w:rPr>
                    <m:t>1</m:t>
                  </w:ins>
                </m:r>
              </m:num>
              <m:den>
                <m:r>
                  <w:ins w:id="788" w:author="Mary O'Connor" w:date="2019-01-15T10:24:00Z">
                    <w:rPr>
                      <w:rFonts w:ascii="Cambria Math" w:hAnsi="Cambria Math"/>
                      <w:lang w:val="en-US"/>
                    </w:rPr>
                    <m:t>k</m:t>
                  </w:ins>
                </m:r>
                <m:sSub>
                  <m:sSubPr>
                    <m:ctrlPr>
                      <w:ins w:id="789" w:author="Mary O'Connor" w:date="2019-01-15T10:24:00Z">
                        <w:rPr>
                          <w:rFonts w:ascii="Cambria Math" w:hAnsi="Cambria Math"/>
                          <w:i/>
                          <w:lang w:val="en-US"/>
                        </w:rPr>
                      </w:ins>
                    </m:ctrlPr>
                  </m:sSubPr>
                  <m:e>
                    <m:acc>
                      <m:accPr>
                        <m:chr m:val="̅"/>
                        <m:ctrlPr>
                          <w:ins w:id="790" w:author="Mary O'Connor" w:date="2019-01-15T10:24:00Z">
                            <w:rPr>
                              <w:rFonts w:ascii="Cambria Math" w:hAnsi="Cambria Math"/>
                              <w:i/>
                              <w:lang w:val="en-US"/>
                            </w:rPr>
                          </w:ins>
                        </m:ctrlPr>
                      </m:accPr>
                      <m:e>
                        <m:r>
                          <w:ins w:id="791" w:author="Mary O'Connor" w:date="2019-01-15T10:24:00Z">
                            <w:rPr>
                              <w:rFonts w:ascii="Cambria Math" w:hAnsi="Cambria Math"/>
                              <w:lang w:val="en-US"/>
                            </w:rPr>
                            <m:t>T</m:t>
                          </w:ins>
                        </m:r>
                      </m:e>
                    </m:acc>
                  </m:e>
                  <m:sub>
                    <m:r>
                      <w:ins w:id="792" w:author="Mary O'Connor" w:date="2019-01-15T10:24:00Z">
                        <w:rPr>
                          <w:rFonts w:ascii="Cambria Math" w:hAnsi="Cambria Math"/>
                          <w:lang w:val="en-US"/>
                        </w:rPr>
                        <m:t>j</m:t>
                      </w:ins>
                    </m:r>
                  </m:sub>
                </m:sSub>
              </m:den>
            </m:f>
          </m:e>
        </m:d>
        <m:r>
          <w:ins w:id="793" w:author="Mary O'Connor" w:date="2019-01-15T10:24:00Z">
            <w:rPr>
              <w:rFonts w:ascii="Cambria Math" w:hAnsi="Cambria Math"/>
              <w:lang w:val="en-US"/>
            </w:rPr>
            <m:t>*w</m:t>
          </w:ins>
        </m:r>
        <m:r>
          <w:ins w:id="794" w:author="Mary O'Connor" w:date="2019-01-15T10:24:00Z">
            <w:rPr>
              <w:rFonts w:ascii="Cambria Math" w:hAnsi="Cambria Math"/>
              <w:lang w:val="en-US"/>
            </w:rPr>
            <m:t>+</m:t>
          </w:ins>
        </m:r>
        <m:sSub>
          <m:sSubPr>
            <m:ctrlPr>
              <w:ins w:id="795" w:author="Mary O'Connor" w:date="2019-01-15T10:24:00Z">
                <w:rPr>
                  <w:rFonts w:ascii="Cambria Math" w:hAnsi="Cambria Math"/>
                  <w:i/>
                  <w:lang w:val="en-US"/>
                </w:rPr>
              </w:ins>
            </m:ctrlPr>
          </m:sSubPr>
          <m:e>
            <m:r>
              <w:ins w:id="796" w:author="Mary O'Connor" w:date="2019-01-15T10:24:00Z">
                <w:rPr>
                  <w:rFonts w:ascii="Cambria Math" w:hAnsi="Cambria Math"/>
                  <w:lang w:val="en-US"/>
                </w:rPr>
                <m:t>u</m:t>
              </w:ins>
            </m:r>
          </m:e>
          <m:sub>
            <m:r>
              <w:ins w:id="797" w:author="Mary O'Connor" w:date="2019-01-15T10:24:00Z">
                <w:rPr>
                  <w:rFonts w:ascii="Cambria Math" w:hAnsi="Cambria Math"/>
                  <w:lang w:val="en-US"/>
                </w:rPr>
                <m:t>j</m:t>
              </w:ins>
            </m:r>
          </m:sub>
        </m:sSub>
        <m:r>
          <w:ins w:id="798" w:author="Mary O'Connor" w:date="2019-01-15T10:25:00Z">
            <w:rPr>
              <w:rFonts w:ascii="Cambria Math" w:hAnsi="Cambria Math"/>
              <w:lang w:val="en-US"/>
            </w:rPr>
            <m:t>+</m:t>
          </w:ins>
        </m:r>
        <m:sSub>
          <m:sSubPr>
            <m:ctrlPr>
              <w:ins w:id="799" w:author="Mary O'Connor" w:date="2019-01-15T10:25:00Z">
                <w:rPr>
                  <w:rFonts w:ascii="Cambria Math" w:hAnsi="Cambria Math"/>
                  <w:i/>
                  <w:lang w:val="en-US"/>
                </w:rPr>
              </w:ins>
            </m:ctrlPr>
          </m:sSubPr>
          <m:e>
            <m:r>
              <w:ins w:id="800" w:author="Mary O'Connor" w:date="2019-01-15T10:25:00Z">
                <w:rPr>
                  <w:rFonts w:ascii="Cambria Math" w:hAnsi="Cambria Math"/>
                  <w:lang w:val="en-US"/>
                </w:rPr>
                <m:t>e</m:t>
              </w:ins>
            </m:r>
          </m:e>
          <m:sub>
            <m:r>
              <w:ins w:id="801" w:author="Mary O'Connor" w:date="2019-01-15T10:25:00Z">
                <w:rPr>
                  <w:rFonts w:ascii="Cambria Math" w:hAnsi="Cambria Math"/>
                  <w:lang w:val="en-US"/>
                </w:rPr>
                <m:t>ij</m:t>
              </w:ins>
            </m:r>
          </m:sub>
        </m:sSub>
      </m:oMath>
      <w:ins w:id="802" w:author="Mary O'Connor" w:date="2019-01-15T10:25:00Z">
        <w:r w:rsidR="00196C26">
          <w:rPr>
            <w:rFonts w:ascii="Times New Roman" w:hAnsi="Times New Roman"/>
            <w:lang w:val="en-US"/>
          </w:rPr>
          <w:t xml:space="preserve"> </w:t>
        </w:r>
        <w:r w:rsidR="00196C26">
          <w:rPr>
            <w:rFonts w:ascii="Times New Roman" w:hAnsi="Times New Roman"/>
            <w:lang w:val="en-US"/>
          </w:rPr>
          <w:tab/>
        </w:r>
        <w:r w:rsidR="00196C26">
          <w:rPr>
            <w:rFonts w:ascii="Times New Roman" w:hAnsi="Times New Roman"/>
            <w:lang w:val="en-US"/>
          </w:rPr>
          <w:tab/>
        </w:r>
        <w:proofErr w:type="spellStart"/>
        <w:r w:rsidR="00196C26">
          <w:rPr>
            <w:rFonts w:ascii="Times New Roman" w:hAnsi="Times New Roman"/>
            <w:lang w:val="en-US"/>
          </w:rPr>
          <w:t>Eqn</w:t>
        </w:r>
        <w:proofErr w:type="spellEnd"/>
        <w:r w:rsidR="00196C26">
          <w:rPr>
            <w:rFonts w:ascii="Times New Roman" w:hAnsi="Times New Roman"/>
            <w:lang w:val="en-US"/>
          </w:rPr>
          <w:t xml:space="preserve"> 6</w:t>
        </w:r>
      </w:ins>
      <w:ins w:id="803" w:author="Mary O'Connor" w:date="2019-01-15T10:26:00Z">
        <w:r w:rsidR="00196C26">
          <w:rPr>
            <w:rFonts w:ascii="Times New Roman" w:hAnsi="Times New Roman"/>
            <w:lang w:val="en-US"/>
          </w:rPr>
          <w:t xml:space="preserve">, </w:t>
        </w:r>
      </w:ins>
    </w:p>
    <w:p w14:paraId="445757C0" w14:textId="5027D5E8" w:rsidR="00196C26" w:rsidRPr="00D26AEA" w:rsidRDefault="00196C26" w:rsidP="00D26AEA">
      <w:pPr>
        <w:spacing w:after="0" w:line="480" w:lineRule="auto"/>
        <w:rPr>
          <w:rFonts w:ascii="Times New Roman" w:hAnsi="Times New Roman"/>
          <w:lang w:val="en-US"/>
        </w:rPr>
      </w:pPr>
      <w:ins w:id="804" w:author="Mary O'Connor" w:date="2019-01-15T10:26:00Z">
        <w:r>
          <w:rPr>
            <w:rFonts w:ascii="Times New Roman" w:hAnsi="Times New Roman"/>
            <w:lang w:val="en-US"/>
          </w:rPr>
          <w:t xml:space="preserve">In which </w:t>
        </w:r>
      </w:ins>
      <w:ins w:id="805" w:author="Mary O'Connor" w:date="2019-01-15T10:27:00Z">
        <w:r w:rsidR="00C14B9E">
          <w:rPr>
            <w:rFonts w:ascii="Times New Roman" w:hAnsi="Times New Roman"/>
            <w:lang w:val="en-US"/>
          </w:rPr>
          <w:t>the effect</w:t>
        </w:r>
      </w:ins>
      <w:ins w:id="806" w:author="Mary O'Connor" w:date="2019-01-15T10:28:00Z">
        <w:r w:rsidR="00C14B9E">
          <w:rPr>
            <w:rFonts w:ascii="Times New Roman" w:hAnsi="Times New Roman"/>
            <w:lang w:val="en-US"/>
          </w:rPr>
          <w:t xml:space="preserve"> of temperature on trophic cascade strength in each temperature treatment </w:t>
        </w:r>
        <w:r w:rsidR="00C14B9E" w:rsidRPr="00C14B9E">
          <w:rPr>
            <w:rFonts w:ascii="Times New Roman" w:hAnsi="Times New Roman"/>
            <w:i/>
            <w:lang w:val="en-US"/>
          </w:rPr>
          <w:t>j</w:t>
        </w:r>
        <w:r w:rsidR="00C14B9E">
          <w:rPr>
            <w:rFonts w:ascii="Times New Roman" w:hAnsi="Times New Roman"/>
            <w:lang w:val="en-US"/>
          </w:rPr>
          <w:t xml:space="preserve"> was modeled for each week </w:t>
        </w:r>
        <w:r w:rsidR="00C14B9E" w:rsidRPr="00C14B9E">
          <w:rPr>
            <w:rFonts w:ascii="Times New Roman" w:hAnsi="Times New Roman"/>
            <w:i/>
            <w:lang w:val="en-US"/>
          </w:rPr>
          <w:t xml:space="preserve">w </w:t>
        </w:r>
        <w:r w:rsidR="00C14B9E">
          <w:rPr>
            <w:rFonts w:ascii="Times New Roman" w:hAnsi="Times New Roman"/>
            <w:lang w:val="en-US"/>
          </w:rPr>
          <w:t xml:space="preserve">and for the temperature of the tanks, with </w:t>
        </w:r>
      </w:ins>
      <w:ins w:id="807" w:author="Mary O'Connor" w:date="2019-01-15T10:26:00Z">
        <w:r>
          <w:rPr>
            <w:rFonts w:ascii="Times New Roman" w:hAnsi="Times New Roman"/>
            <w:lang w:val="en-US"/>
          </w:rPr>
          <w:t xml:space="preserve">random effects </w:t>
        </w:r>
        <w:proofErr w:type="spellStart"/>
        <w:r w:rsidRPr="00196C26">
          <w:rPr>
            <w:rFonts w:ascii="Times New Roman" w:hAnsi="Times New Roman"/>
            <w:i/>
            <w:lang w:val="en-US"/>
          </w:rPr>
          <w:t>u</w:t>
        </w:r>
        <w:r w:rsidRPr="00196C26">
          <w:rPr>
            <w:rFonts w:ascii="Times New Roman" w:hAnsi="Times New Roman"/>
            <w:i/>
            <w:vertAlign w:val="subscript"/>
            <w:lang w:val="en-US"/>
          </w:rPr>
          <w:t>j</w:t>
        </w:r>
        <w:proofErr w:type="spellEnd"/>
        <w:r>
          <w:rPr>
            <w:rFonts w:ascii="Times New Roman" w:hAnsi="Times New Roman"/>
            <w:lang w:val="en-US"/>
          </w:rPr>
          <w:t xml:space="preserve"> were assigned for each power treatment (</w:t>
        </w:r>
        <w:r w:rsidRPr="00196C26">
          <w:rPr>
            <w:rFonts w:ascii="Times New Roman" w:hAnsi="Times New Roman"/>
            <w:i/>
            <w:lang w:val="en-US"/>
          </w:rPr>
          <w:t>j</w:t>
        </w:r>
        <w:r>
          <w:rPr>
            <w:rFonts w:ascii="Times New Roman" w:hAnsi="Times New Roman"/>
            <w:lang w:val="en-US"/>
          </w:rPr>
          <w:t>).</w:t>
        </w:r>
      </w:ins>
    </w:p>
    <w:p w14:paraId="5AF89FF6" w14:textId="22C58D16" w:rsidR="00D26AEA"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w:t>
      </w:r>
      <w:proofErr w:type="spellStart"/>
      <w:r>
        <w:rPr>
          <w:rFonts w:ascii="Times New Roman" w:hAnsi="Times New Roman"/>
        </w:rPr>
        <w:t>MuMin</w:t>
      </w:r>
      <w:proofErr w:type="spellEnd"/>
      <w:r>
        <w:rPr>
          <w:rFonts w:ascii="Times New Roman" w:hAnsi="Times New Roman"/>
        </w:rPr>
        <w:t xml:space="preserve"> 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ins w:id="808" w:author="Mary O'Connor" w:date="2018-09-18T10:39:00Z">
        <w:r w:rsidR="008B4B99">
          <w:rPr>
            <w:rFonts w:ascii="Times New Roman" w:hAnsi="Times New Roman"/>
          </w:rPr>
          <w:t xml:space="preserve"> more</w:t>
        </w:r>
      </w:ins>
      <w:r w:rsidR="00F260E1" w:rsidRPr="0084135A">
        <w:rPr>
          <w:rFonts w:ascii="Times New Roman" w:hAnsi="Times New Roman"/>
        </w:rPr>
        <w:t xml:space="preserve"> models were considered comparable or equivalent (</w:t>
      </w:r>
      <w:proofErr w:type="spellStart"/>
      <w:r w:rsidR="00F260E1" w:rsidRPr="0084135A">
        <w:rPr>
          <w:rFonts w:ascii="Times New Roman" w:hAnsi="Times New Roman"/>
        </w:rPr>
        <w:t>δAIC</w:t>
      </w:r>
      <w:ins w:id="809" w:author="Mary O'Connor" w:date="2018-09-18T10:39:00Z">
        <w:r w:rsidR="008B4B99">
          <w:rPr>
            <w:rFonts w:ascii="Times New Roman" w:hAnsi="Times New Roman"/>
            <w:vertAlign w:val="subscript"/>
          </w:rPr>
          <w:t>C</w:t>
        </w:r>
      </w:ins>
      <w:proofErr w:type="spellEnd"/>
      <w:r w:rsidR="00F260E1" w:rsidRPr="0084135A">
        <w:rPr>
          <w:rFonts w:ascii="Times New Roman" w:hAnsi="Times New Roman"/>
        </w:rPr>
        <w:t xml:space="preserve"> &lt; 2) we reported all models meeting this criterion and report averaged coefficients. We estimated </w:t>
      </w:r>
      <w:proofErr w:type="spellStart"/>
      <w:r w:rsidR="00C01842">
        <w:rPr>
          <w:rFonts w:ascii="Times New Roman" w:hAnsi="Times New Roman"/>
          <w:i/>
        </w:rPr>
        <w:t>E</w:t>
      </w:r>
      <w:r w:rsidR="00C01842">
        <w:rPr>
          <w:rFonts w:ascii="Times New Roman" w:hAnsi="Times New Roman"/>
          <w:i/>
          <w:vertAlign w:val="subscript"/>
        </w:rPr>
        <w:t>a</w:t>
      </w:r>
      <w:proofErr w:type="spellEnd"/>
      <w:r w:rsidR="00F260E1" w:rsidRPr="0084135A">
        <w:rPr>
          <w:rFonts w:ascii="Times New Roman" w:hAnsi="Times New Roman"/>
        </w:rPr>
        <w:t xml:space="preserve"> and intercepts for among</w:t>
      </w:r>
      <w:r w:rsidR="00F260E1">
        <w:rPr>
          <w:rFonts w:ascii="Times New Roman" w:hAnsi="Times New Roman"/>
        </w:rPr>
        <w:t>-ecosystem</w:t>
      </w:r>
      <w:r w:rsidR="00F260E1" w:rsidRPr="0084135A">
        <w:rPr>
          <w:rFonts w:ascii="Times New Roman" w:hAnsi="Times New Roman"/>
        </w:rPr>
        <w:t xml:space="preserve"> responses to tempera</w:t>
      </w:r>
      <w:r w:rsidR="00D76C69">
        <w:rPr>
          <w:rFonts w:ascii="Times New Roman" w:hAnsi="Times New Roman"/>
        </w:rPr>
        <w:t xml:space="preserve">tures by first rearranging </w:t>
      </w:r>
      <w:proofErr w:type="spellStart"/>
      <w:r w:rsidR="00D76C69">
        <w:rPr>
          <w:rFonts w:ascii="Times New Roman" w:hAnsi="Times New Roman"/>
        </w:rPr>
        <w:t>Eqn</w:t>
      </w:r>
      <w:proofErr w:type="spellEnd"/>
      <w:r w:rsidR="00D76C69">
        <w:rPr>
          <w:rFonts w:ascii="Times New Roman" w:hAnsi="Times New Roman"/>
        </w:rPr>
        <w:t xml:space="preserve"> 5</w:t>
      </w:r>
      <w:r w:rsidR="00F260E1" w:rsidRPr="0084135A">
        <w:rPr>
          <w:rFonts w:ascii="Times New Roman" w:hAnsi="Times New Roman"/>
        </w:rPr>
        <w:t xml:space="preserve"> to group coeffici</w:t>
      </w:r>
      <w:r w:rsidR="00D76C69">
        <w:rPr>
          <w:rFonts w:ascii="Times New Roman" w:hAnsi="Times New Roman"/>
        </w:rPr>
        <w:t>ents by temperature term (</w:t>
      </w:r>
      <w:proofErr w:type="spellStart"/>
      <w:r w:rsidR="00D76C69">
        <w:rPr>
          <w:rFonts w:ascii="Times New Roman" w:hAnsi="Times New Roman"/>
        </w:rPr>
        <w:t>Eqn</w:t>
      </w:r>
      <w:proofErr w:type="spellEnd"/>
      <w:r w:rsidR="00D76C69">
        <w:rPr>
          <w:rFonts w:ascii="Times New Roman" w:hAnsi="Times New Roman"/>
        </w:rPr>
        <w:t xml:space="preserve"> 5a</w:t>
      </w:r>
      <w:r w:rsidR="00F260E1" w:rsidRPr="0084135A">
        <w:rPr>
          <w:rFonts w:ascii="Times New Roman" w:hAnsi="Times New Roman"/>
        </w:rPr>
        <w:t>)</w:t>
      </w:r>
      <w:r w:rsidR="00F260E1">
        <w:rPr>
          <w:rFonts w:ascii="Times New Roman" w:hAnsi="Times New Roman"/>
        </w:rPr>
        <w:t xml:space="preserve">. </w:t>
      </w:r>
    </w:p>
    <w:p w14:paraId="0F1D9110" w14:textId="06F8EC39" w:rsidR="00D26AEA" w:rsidRDefault="004416F8" w:rsidP="004E662C">
      <w:pPr>
        <w:widowControl w:val="0"/>
        <w:autoSpaceDE w:val="0"/>
        <w:autoSpaceDN w:val="0"/>
        <w:adjustRightInd w:val="0"/>
        <w:spacing w:after="0" w:line="480" w:lineRule="auto"/>
        <w:rPr>
          <w:rFonts w:ascii="Times New Roman" w:hAnsi="Times New Roman"/>
        </w:rPr>
      </w:pPr>
      <w:r>
        <w:rPr>
          <w:rFonts w:ascii="Times New Roman" w:hAnsi="Times New Roman"/>
          <w:noProof/>
          <w:position w:val="-48"/>
          <w:lang w:val="en-US"/>
        </w:rPr>
        <w:drawing>
          <wp:inline distT="0" distB="0" distL="0" distR="0" wp14:anchorId="4DB1F3E5" wp14:editId="0E17F844">
            <wp:extent cx="5025390" cy="671195"/>
            <wp:effectExtent l="0" t="0" r="381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671195"/>
                    </a:xfrm>
                    <a:prstGeom prst="rect">
                      <a:avLst/>
                    </a:prstGeom>
                    <a:noFill/>
                    <a:ln>
                      <a:noFill/>
                    </a:ln>
                  </pic:spPr>
                </pic:pic>
              </a:graphicData>
            </a:graphic>
          </wp:inline>
        </w:drawing>
      </w:r>
      <w:r w:rsidR="00D76C69">
        <w:rPr>
          <w:rFonts w:ascii="Times New Roman" w:hAnsi="Times New Roman"/>
          <w:noProof/>
          <w:position w:val="-48"/>
        </w:rPr>
        <w:t xml:space="preserve"> Eqn 5</w:t>
      </w:r>
      <w:r w:rsidR="00D26AEA">
        <w:rPr>
          <w:rFonts w:ascii="Times New Roman" w:hAnsi="Times New Roman"/>
          <w:noProof/>
          <w:position w:val="-48"/>
        </w:rPr>
        <w:t>A</w:t>
      </w:r>
    </w:p>
    <w:p w14:paraId="7C52CD7A" w14:textId="7D37C81D" w:rsidR="004E662C" w:rsidRDefault="004E662C" w:rsidP="004E662C">
      <w:pPr>
        <w:widowControl w:val="0"/>
        <w:autoSpaceDE w:val="0"/>
        <w:autoSpaceDN w:val="0"/>
        <w:adjustRightInd w:val="0"/>
        <w:spacing w:after="0" w:line="480" w:lineRule="auto"/>
        <w:rPr>
          <w:rFonts w:ascii="Times New Roman" w:hAnsi="Times New Roman"/>
        </w:rPr>
      </w:pPr>
      <w:r w:rsidRPr="0084135A">
        <w:rPr>
          <w:rFonts w:ascii="Times New Roman" w:hAnsi="Times New Roman"/>
        </w:rPr>
        <w:t>We estimated confidence intervals for composite terms following</w:t>
      </w:r>
      <w:r>
        <w:rPr>
          <w:rFonts w:ascii="Times New Roman" w:hAnsi="Times New Roman"/>
        </w:rPr>
        <w:t xml:space="preserve"> </w:t>
      </w:r>
      <w:r w:rsidR="00973B45">
        <w:rPr>
          <w:rFonts w:ascii="Times New Roman" w:hAnsi="Times New Roman"/>
        </w:rPr>
        <w:fldChar w:fldCharType="begin"/>
      </w:r>
      <w:r w:rsidR="003C4409">
        <w:rPr>
          <w:rFonts w:ascii="Times New Roman" w:hAnsi="Times New Roman"/>
        </w:rPr>
        <w:instrText xml:space="preserve"> ADDIN PAPERS2_CITATIONS &lt;citation&gt;&lt;priority&gt;0&lt;/priority&gt;&lt;uuid&gt;6632FB68-14D4-4562-BA2A-1974211B5F74&lt;/uuid&gt;&lt;publications&gt;&lt;publication&gt;&lt;subtype&gt;400&lt;/subtype&gt;&lt;title&gt;Regression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3C4409">
        <w:rPr>
          <w:rFonts w:ascii="Times New Roman" w:hAnsi="Times New Roman"/>
          <w:lang w:val="en-US" w:eastAsia="de-DE"/>
        </w:rPr>
        <w:t>[64]</w:t>
      </w:r>
      <w:r w:rsidR="00973B45">
        <w:rPr>
          <w:rFonts w:ascii="Times New Roman" w:hAnsi="Times New Roman"/>
        </w:rPr>
        <w:fldChar w:fldCharType="end"/>
      </w:r>
      <w:r w:rsidRPr="00060DD3">
        <w:rPr>
          <w:rFonts w:ascii="Times New Roman" w:hAnsi="Times New Roman"/>
        </w:rPr>
        <w:t>. We used R statistical software (R v. 1.0.</w:t>
      </w:r>
      <w:r w:rsidRPr="002118FC">
        <w:rPr>
          <w:rFonts w:ascii="Times New Roman" w:hAnsi="Times New Roman"/>
        </w:rPr>
        <w:t>44 R</w:t>
      </w:r>
      <w:r w:rsidRPr="000274E5">
        <w:rPr>
          <w:rFonts w:ascii="Times New Roman" w:hAnsi="Times New Roman"/>
        </w:rPr>
        <w:t xml:space="preserve"> Developmental</w:t>
      </w:r>
      <w:r w:rsidR="00D26AEA">
        <w:rPr>
          <w:rFonts w:ascii="Times New Roman" w:hAnsi="Times New Roman"/>
        </w:rPr>
        <w:t xml:space="preserve"> Core Team 2006)</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fluxes and biomass within systems.</w:t>
      </w:r>
    </w:p>
    <w:p w14:paraId="7265C8B3" w14:textId="235C93F8"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lastRenderedPageBreak/>
        <w:tab/>
      </w:r>
      <w:r w:rsidR="00F56586">
        <w:rPr>
          <w:rFonts w:ascii="Times New Roman" w:hAnsi="Times New Roman"/>
        </w:rPr>
        <w:t xml:space="preserve">We determined the effects of temperature and predator presence on </w:t>
      </w:r>
      <w:proofErr w:type="spellStart"/>
      <w:r w:rsidR="00F56586">
        <w:rPr>
          <w:rFonts w:ascii="Times New Roman" w:hAnsi="Times New Roman"/>
        </w:rPr>
        <w:t>zoolplankton</w:t>
      </w:r>
      <w:proofErr w:type="spellEnd"/>
      <w:r w:rsidR="00F56586">
        <w:rPr>
          <w:rFonts w:ascii="Times New Roman" w:hAnsi="Times New Roman"/>
        </w:rPr>
        <w:t xml:space="preserve"> abundance data using generalized linear mixed effects models with tank as a random effect modeled on </w:t>
      </w:r>
      <w:r>
        <w:rPr>
          <w:rFonts w:ascii="Times New Roman" w:hAnsi="Times New Roman"/>
        </w:rPr>
        <w:t xml:space="preserve">a negative binomial regression </w:t>
      </w:r>
      <w:r w:rsidR="00F56586">
        <w:rPr>
          <w:rFonts w:ascii="Times New Roman" w:hAnsi="Times New Roman"/>
        </w:rPr>
        <w:t xml:space="preserve">distribution to account </w:t>
      </w:r>
      <w:proofErr w:type="spellStart"/>
      <w:r w:rsidR="00F56586">
        <w:rPr>
          <w:rFonts w:ascii="Times New Roman" w:hAnsi="Times New Roman"/>
        </w:rPr>
        <w:t>overdispersed</w:t>
      </w:r>
      <w:proofErr w:type="spellEnd"/>
      <w:r w:rsidR="00F56586">
        <w:rPr>
          <w:rFonts w:ascii="Times New Roman" w:hAnsi="Times New Roman"/>
        </w:rPr>
        <w:t xml:space="preserve"> Poisson distributed count data (using the </w:t>
      </w:r>
      <w:proofErr w:type="spellStart"/>
      <w:r>
        <w:rPr>
          <w:rFonts w:ascii="Times New Roman" w:hAnsi="Times New Roman"/>
        </w:rPr>
        <w:t>glmmADMB</w:t>
      </w:r>
      <w:proofErr w:type="spellEnd"/>
      <w:r>
        <w:rPr>
          <w:rFonts w:ascii="Times New Roman" w:hAnsi="Times New Roman"/>
        </w:rPr>
        <w:t xml:space="preserve"> package in R</w:t>
      </w:r>
      <w:r w:rsidR="00F56586">
        <w:rPr>
          <w:rFonts w:ascii="Times New Roman" w:hAnsi="Times New Roman"/>
        </w:rPr>
        <w:t>)</w:t>
      </w:r>
      <w:r>
        <w:rPr>
          <w:rFonts w:ascii="Times New Roman" w:hAnsi="Times New Roman"/>
        </w:rPr>
        <w:t>.</w:t>
      </w:r>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3F59794A"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 xml:space="preserve">S. </w:t>
      </w:r>
      <w:proofErr w:type="spellStart"/>
      <w:r w:rsidR="004E662C">
        <w:rPr>
          <w:rFonts w:ascii="Times New Roman" w:hAnsi="Times New Roman"/>
          <w:i/>
        </w:rPr>
        <w:t>Pawar</w:t>
      </w:r>
      <w:proofErr w:type="spellEnd"/>
      <w:r w:rsidR="004E662C">
        <w:rPr>
          <w:rFonts w:ascii="Times New Roman" w:hAnsi="Times New Roman"/>
          <w:i/>
        </w:rPr>
        <w:t xml:space="preserve">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UBC Mobility Funds to JG, NSERC Discovery Grant to MO.</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5902A1CB" w14:textId="77777777" w:rsidR="003C4409" w:rsidRDefault="00FA3172" w:rsidP="003C4409">
      <w:pPr>
        <w:tabs>
          <w:tab w:val="left" w:pos="640"/>
        </w:tabs>
        <w:autoSpaceDE w:val="0"/>
        <w:autoSpaceDN w:val="0"/>
        <w:adjustRightInd w:val="0"/>
        <w:spacing w:after="240"/>
        <w:ind w:left="640" w:hanging="640"/>
        <w:rPr>
          <w:rFonts w:ascii="Times New Roman" w:hAnsi="Times New Roman"/>
          <w:lang w:val="en-US" w:eastAsia="de-DE"/>
        </w:rPr>
      </w:pPr>
      <w:r w:rsidRPr="0084135A">
        <w:rPr>
          <w:rFonts w:ascii="Times New Roman" w:hAnsi="Times New Roman"/>
        </w:rPr>
        <w:fldChar w:fldCharType="begin"/>
      </w:r>
      <w:r w:rsidR="000F328B" w:rsidRPr="0084135A">
        <w:rPr>
          <w:rFonts w:ascii="Times New Roman" w:hAnsi="Times New Roman"/>
        </w:rPr>
        <w:instrText xml:space="preserve"> </w:instrText>
      </w:r>
      <w:r w:rsidR="008C20E6" w:rsidRPr="0084135A">
        <w:rPr>
          <w:rFonts w:ascii="Times New Roman" w:hAnsi="Times New Roman"/>
        </w:rPr>
        <w:instrText>ADDIN</w:instrText>
      </w:r>
      <w:r w:rsidR="000F328B" w:rsidRPr="0084135A">
        <w:rPr>
          <w:rFonts w:ascii="Times New Roman" w:hAnsi="Times New Roman"/>
        </w:rPr>
        <w:instrText xml:space="preserve"> PAPERS2_CITATIONS &lt;papers2_bibliography/&gt;</w:instrText>
      </w:r>
      <w:r w:rsidRPr="0084135A">
        <w:rPr>
          <w:rFonts w:ascii="Times New Roman" w:hAnsi="Times New Roman"/>
        </w:rPr>
        <w:fldChar w:fldCharType="separate"/>
      </w:r>
      <w:r w:rsidR="003C4409">
        <w:rPr>
          <w:rFonts w:ascii="Times New Roman" w:hAnsi="Times New Roman"/>
          <w:lang w:val="en-US" w:eastAsia="de-DE"/>
        </w:rPr>
        <w:t>1.</w:t>
      </w:r>
      <w:r w:rsidR="003C4409">
        <w:rPr>
          <w:rFonts w:ascii="Times New Roman" w:hAnsi="Times New Roman"/>
          <w:lang w:val="en-US" w:eastAsia="de-DE"/>
        </w:rPr>
        <w:tab/>
        <w:t>Cheung WWL, Watson R, Pauly D. Signature of ocean warming in global fisheries catch. Nature. Nature Publishing Group; 2013;497: 365–368. doi:10.1038/nature12156</w:t>
      </w:r>
    </w:p>
    <w:p w14:paraId="5505BEB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Yvon-Durocher G, Caffrey JM, Cescatti A, Dossena M, del Giorgio P, Gasol JM, et al. Reconciling the temperature dependence of respiration across timescales and ecosystem types. Nature. Nature Publishing Group; 2012;487: 472–476. doi:10.1038/nature11205</w:t>
      </w:r>
    </w:p>
    <w:p w14:paraId="58714CE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Lopez-Urrutia Á. Scaling the metabolic balance of the oceans. Proc Natl Acad Sci USA. 2006;: 1–6. </w:t>
      </w:r>
    </w:p>
    <w:p w14:paraId="0D9F905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Kirk D, Jones N, Peacock S, Phillips J, Molnar P, Krkosek M, et al. Empirical evidence that metabolic theory describes the temperature dependency of within-host parasite dynamics. PLoS Biol. 2018;: 1–14. </w:t>
      </w:r>
    </w:p>
    <w:p w14:paraId="3D70EDF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t>O’Connor MI, Gilbert B, Brown CJ. Theoretical Predictions for How Temperature Affects the Dynamics of Interacting Herbivores and Plants. The American Naturalist. 2011;178: 626–638. doi:10.1086/662171</w:t>
      </w:r>
    </w:p>
    <w:p w14:paraId="3066C5F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Gilbert B, Tunney TD, McCann KS, DeLong JP, Vasseur DA, Savage V, et al. A bioenergetic framework for the temperature dependence of trophic interactions. Wootton T, editor. Ecology Letters. 2014;17: 902–914. doi:10.1111/ele.12307</w:t>
      </w:r>
    </w:p>
    <w:p w14:paraId="71C5AAB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Barneche DR, Kulbicki M, Floeter SR, Friedlander AM, Maina J, Allen AP. Scaling metabolism from individuals to reef-fish communities at broad spatial scales. Worm B, editor. Ecology Letters. 2014;17: 1067–1076. doi:10.1111/ele.12309</w:t>
      </w:r>
    </w:p>
    <w:p w14:paraId="4733E0D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Padfield D, Lowe C, Buckling A, Ffrench-Constant R, Student Research Team, Jennings S, et al. Metabolic compensation constrains the temperature dependence of gross primary production. Jeyasingh P, editor. Ecology Letters. 2017;20: 1250–1260. doi:10.1111/ele.12820</w:t>
      </w:r>
    </w:p>
    <w:p w14:paraId="2C464DC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9.</w:t>
      </w:r>
      <w:r>
        <w:rPr>
          <w:rFonts w:ascii="Times New Roman" w:hAnsi="Times New Roman"/>
          <w:lang w:val="en-US" w:eastAsia="de-DE"/>
        </w:rPr>
        <w:tab/>
        <w:t>O'Gorman EJ, Zhao L, Pichler DE, Adams G, Friberg N, Rall BC, et al. Unexpected changes in community size structure in a natural warming experiment. Nature Climate change. 2017;7: 659–663. doi:10.1038/nclimate3368</w:t>
      </w:r>
    </w:p>
    <w:p w14:paraId="2022E72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10.</w:t>
      </w:r>
      <w:r>
        <w:rPr>
          <w:rFonts w:ascii="Times New Roman" w:hAnsi="Times New Roman"/>
          <w:lang w:val="en-US" w:eastAsia="de-DE"/>
        </w:rPr>
        <w:tab/>
        <w:t>Anderson-Teixeira KJ, Anderson-Teixeira KJ, Vitousek PM, Vitousek PM, Brown JH, Brown JH. Amplified temperature dependence in ecosystems developing on the lava flows of Mauna Loa, Hawai'i. Proc Natl Acad Sci USA. 2008;105: 228–233. doi:10.1073/pnas.0710214104</w:t>
      </w:r>
    </w:p>
    <w:p w14:paraId="760A491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t>Yvon-Durocher G, Jones JI, Trimmer M, Woodward G, Montoya JM. Warming alters the metabolic balance of ecosystems. Philosophical Transactions of the Royal Society B: Biological Sciences. 2010;365: 2117–2126. doi:10.1098/rstb.2010.0038</w:t>
      </w:r>
    </w:p>
    <w:p w14:paraId="03A2B83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t xml:space="preserve">Brown JH, Gillooly JF, Allen AP, Savage VM, West GB. Toward a Metabolic Theory of Ecology. Ecology. 2004;85: 1771–1789. </w:t>
      </w:r>
    </w:p>
    <w:p w14:paraId="148308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t xml:space="preserve">Enquist BJ, Economo EP, Huxman TE, Allen AP, Ignace DD, Gillooly JF. Scaling metabolism from organisms to ecosystems. Nature. 2003;: 1–4. </w:t>
      </w:r>
    </w:p>
    <w:p w14:paraId="01D8B94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14.</w:t>
      </w:r>
      <w:r>
        <w:rPr>
          <w:rFonts w:ascii="Times New Roman" w:hAnsi="Times New Roman"/>
          <w:lang w:val="en-US" w:eastAsia="de-DE"/>
        </w:rPr>
        <w:tab/>
        <w:t>Shurin JB, Shurin JB, Clasen JL, Clasen JL, Greig HS, Greig HS, et al. Warming shifts top-down and bottom-up control of pond food web structure and function. Philosophical Transactions of the Royal Society B: Biological Sciences. 2012;367: 3008–3017. doi:10.1098/rstb.2012.0243</w:t>
      </w:r>
    </w:p>
    <w:p w14:paraId="7248E1D6"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Kratina P, Greig HS, Thompson PL, Carvalho-Pereira TSA, Shurin JB. Warming modifies trophic cascades and eutrophication in experimental freshwater communities. Ecology. Ecological Society of America; 2012;93: 1421–1430. doi:10.1890/11-1595.1</w:t>
      </w:r>
    </w:p>
    <w:p w14:paraId="710CB10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16.</w:t>
      </w:r>
      <w:r>
        <w:rPr>
          <w:rFonts w:ascii="Times New Roman" w:hAnsi="Times New Roman"/>
          <w:lang w:val="en-US" w:eastAsia="de-DE"/>
        </w:rPr>
        <w:tab/>
        <w:t>Osmond MM, Barbour MA, Bernhardt JR, Pennell MW, Sunday JM, O’Connor MI. Warming-Induced Changes to Body Size Stabilize Consumer-Resource Dynamics. The American Naturalist. 2017;189: 718–725. doi:10.1086/691387</w:t>
      </w:r>
    </w:p>
    <w:p w14:paraId="0EF1164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17.</w:t>
      </w:r>
      <w:r>
        <w:rPr>
          <w:rFonts w:ascii="Times New Roman" w:hAnsi="Times New Roman"/>
          <w:lang w:val="en-US" w:eastAsia="de-DE"/>
        </w:rPr>
        <w:tab/>
        <w:t>O’Connor MI, Piehler MF, Leech DM, Anton A, Bruno JF. Warming and Resource Availability Shift Food Web Structure and Metabolism. Loreau M, editor. PLoS Biol. 2009;7: e1000178–6. doi:10.1371/journal.pbio.1000178</w:t>
      </w:r>
    </w:p>
    <w:p w14:paraId="51F000C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Rall BC, Vucic-Pestic O, Ehnes RB, Emmerson M, Brose U. Temperature, predator-prey interaction strength and population stability. Global Change Biol. 2009;16: 2145–2157. doi:10.1111/j.1365-2486.2009.02124.x</w:t>
      </w:r>
    </w:p>
    <w:p w14:paraId="7F599B9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t xml:space="preserve">Carpenter SR, Kitchell JF. Consumer Control of Lake Productivity. Bioscience. 2007;38: 764–769. </w:t>
      </w:r>
    </w:p>
    <w:p w14:paraId="2BB3DC6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Polis GA, Sears ALW, Huxel GR, Strong DR, Maron J. When is a trophic cascade a trophic cascade? Trends in Ecology &amp; Evolution. 2000;15: 473–475. </w:t>
      </w:r>
    </w:p>
    <w:p w14:paraId="2E1A69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Atwood TB, Hammill E, Greig HS, Kratina P, Shurin JB, Srivastava DS, et al. Predator-induced reduction of freshwater carbon dioxide emissions. Nature Geoscience. Nature Publishing Group; 2013;6: 191–194. doi:10.1038/ngeo1734</w:t>
      </w:r>
    </w:p>
    <w:p w14:paraId="464696A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Schindler DE, Carpenter SR, Cole JJ, Kitchell JF, Pace ML. Influence of food web structure on carbon exchange between lakes and the atmosphere. Science. 1997;277: 248–251. </w:t>
      </w:r>
    </w:p>
    <w:p w14:paraId="1D0F2D5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Barton BT, Beckerman AP, Schmitz OJ. Climate warming strengthens indirect interactions in an old-field food web. Ecology. 2009;90: 2346–2351. </w:t>
      </w:r>
    </w:p>
    <w:p w14:paraId="6A4A0DF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Sanford E. Regulation of Keystone Predation by Small Changes in Ocean Temperature. Science. 1999;283: 2095–2097. </w:t>
      </w:r>
    </w:p>
    <w:p w14:paraId="36065D2D"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t>Molnár PK, Kutz SJ, Hoar BM, Dobson AP. Metabolic approaches to understanding climate change impacts on seasonal host-macroparasite dynamics. Bonsall M, editor. Ecology Letters. 2nd ed. 2013;16: 9–21. doi:10.1111/ele.12022</w:t>
      </w:r>
    </w:p>
    <w:p w14:paraId="2D3153C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McCann KS. Food Webs. Princeton University Press; 2012. </w:t>
      </w:r>
    </w:p>
    <w:p w14:paraId="5867B74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t xml:space="preserve">Gillooly JF, Enquist BJ, Brown JH, West GB, Savage V, Charnov EL. Effects of Size and Temperature on Metabolic Rate. Science. 2001;293: 2248–2251. </w:t>
      </w:r>
    </w:p>
    <w:p w14:paraId="1DEE412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t>Price CA, Weitz JS, Savage VM, Stegen J, Clarke A, Coomes DA, et al. Testing the metabolic theory of ecology. Ecology Letters. 2012;: 1–10. doi:10.1111/j.1461-0248.2012.01860.x</w:t>
      </w:r>
    </w:p>
    <w:p w14:paraId="58458D3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29.</w:t>
      </w:r>
      <w:r>
        <w:rPr>
          <w:rFonts w:ascii="Times New Roman" w:hAnsi="Times New Roman"/>
          <w:lang w:val="en-US" w:eastAsia="de-DE"/>
        </w:rPr>
        <w:tab/>
        <w:t xml:space="preserve">Schoolfield RM. Non-linear regression of biological temperature-dependent rate models based on absolute reaction-rate theory. Journal of Theoretical Biology. 1981;88: 719–731. </w:t>
      </w:r>
    </w:p>
    <w:p w14:paraId="7F485FD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69166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31.</w:t>
      </w:r>
      <w:r>
        <w:rPr>
          <w:rFonts w:ascii="Times New Roman" w:hAnsi="Times New Roman"/>
          <w:lang w:val="en-US" w:eastAsia="de-DE"/>
        </w:rPr>
        <w:tab/>
        <w:t xml:space="preserve">Loreau M, Mouquet N, Gonzalez A. Biodiversity as spatial insurance in heterogeneous landscapes. Proc Natl Acad Sci USA. 2003;100: 12765–12770. </w:t>
      </w:r>
    </w:p>
    <w:p w14:paraId="630A2A5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Dirzo R, Young HS, Galetti M, Ceballos G, Isaac NJB, Collen B. Defaunation in the Anthropocene. Science. 2014;345: 401–406. doi:10.1126/science.1251817</w:t>
      </w:r>
    </w:p>
    <w:p w14:paraId="1807ECF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Harley CDG, Randall Hughes A, Hultgren KM, Miner BG, Sorte CJB, Thornber CS, et al. The impacts of climate change in coastal marine systems. Ecology Letters. 2006;9: 228–241. doi:10.1111/j.1461-0248.2005.00871.x</w:t>
      </w:r>
    </w:p>
    <w:p w14:paraId="031B1FB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Harley CDG. Climate change, keystone predation, and biodiversity loss. Science. American Association for the Advancement of Science; 2011;334: 1124–1127. doi:10.1126/science.1210199</w:t>
      </w:r>
    </w:p>
    <w:p w14:paraId="429BA038"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Suttle KB, Thomsen MA, Power ME. Species Interactions Reverse Grassland Responses to Changing Climate. Science. 2007;315: 640–642. doi:10.1126/science.1136401</w:t>
      </w:r>
    </w:p>
    <w:p w14:paraId="675E52C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Atwood TB, Hammill E, Kratina P, Greig HS, Shurin JB, Richardson JS. Warming alters food web-driven changes in the CO 2flux of experimental pond ecosystems. Biology Letters. 2015;11: 20150785–4. doi:10.1098/rsbl.2015.0785</w:t>
      </w:r>
    </w:p>
    <w:p w14:paraId="289B2D69"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Brooks JL, Dodson SI. Predation, body size, and composition of plankton. Science. 1965;150: 28–35. </w:t>
      </w:r>
    </w:p>
    <w:p w14:paraId="6429CBB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Allen AP, Gillooly JF, Brown JH. Linking the global carbon cycle to individual metabolism. Funct Ecol. Wiley/Blackwell (10.1111); 2005;19: 202–213. doi:10.1111/j.1365-2435.2005.00952.x</w:t>
      </w:r>
    </w:p>
    <w:p w14:paraId="327828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Brauer VS, de Jonge VN, Buma AGJ, Weissing FJ. Does universal temperature dependence apply to communities? An experimental test using natural marine plankton assemblages. Oikos. 2009;118: 1102–1108. doi:10.1111/j.1600-0706.2009.17371.x</w:t>
      </w:r>
    </w:p>
    <w:p w14:paraId="46A86A3B"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t>de Castro F, Gaedke U. The metabolism of lake plankton does not support the metabolic theory of ecology. Oikos. 2008;117: 1218–1226. doi:10.1111/j.2008.0030-1299.16547.x</w:t>
      </w:r>
    </w:p>
    <w:p w14:paraId="4600370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Michaletz ST, Cheng D, Kerkhoff AJ, Enquist BJ. Convergence of terrestrial plant production across global climate gradients. Nature. Nature Publishing Group; 2014;39: 1–13. doi:10.1038/nature13470</w:t>
      </w:r>
    </w:p>
    <w:p w14:paraId="114B8FA3"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t>Yvon-Durocher G, Allen AP. Linking community size structure and ecosystem functioning using metabolic theory. Philosophical Transactions of the Royal Society B: Biological Sciences. 2012;367: 2998–3007. doi:10.1098/rstb.2012.0246</w:t>
      </w:r>
    </w:p>
    <w:p w14:paraId="1AD22B5F"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43.</w:t>
      </w:r>
      <w:r>
        <w:rPr>
          <w:rFonts w:ascii="Times New Roman" w:hAnsi="Times New Roman"/>
          <w:lang w:val="en-US" w:eastAsia="de-DE"/>
        </w:rPr>
        <w:tab/>
        <w:t>Kerkhoff AJ, Enquist BJ, Elser JJ, Fagan WF. Plant allometry, stoichiometry and the temperature-dependence of primary productivity. Global Ecology and Biogeography. 2005;14: 585–598. doi:10.1111/j.1466-822X.2005.00187.x</w:t>
      </w:r>
    </w:p>
    <w:p w14:paraId="0BD6961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Cross WF, Hood JM, Benstead JP, Huryn AD, Nelson D. Interactions between temperature and nutrients across levels of ecological organization. Global Change Biol. 3rd ed. 2014;21: 1025–1040. doi:10.1111/gcb.12809</w:t>
      </w:r>
    </w:p>
    <w:p w14:paraId="4249654C"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t>Forster J, Hirst AG, Atkinson D. Warming-induced reductions in body size are greater in aquatic than terrestrial species. Proc Natl Acad Sci USA. 2016;109: 19310–19314. doi:10.1073/pnas.1210460109</w:t>
      </w:r>
    </w:p>
    <w:p w14:paraId="14BFE62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46.</w:t>
      </w:r>
      <w:r>
        <w:rPr>
          <w:rFonts w:ascii="Times New Roman" w:hAnsi="Times New Roman"/>
          <w:lang w:val="en-US" w:eastAsia="de-DE"/>
        </w:rPr>
        <w:tab/>
        <w:t xml:space="preserve">Garzke J, Hansen T, Ismar S, Sommer U. Combined Effects of Ocean Warming and Acidification on Copepod Abundance, Body Size and Fatty Acid Content. PLoS ONE. 2016;11: e0155952. </w:t>
      </w:r>
    </w:p>
    <w:p w14:paraId="20EC71C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t xml:space="preserve">Welter JR, Benstead JP, Cross WF, Hood JM, Huryn AD, Johnson PW, et al. Does N2 fixation amplify the temperature dependence of ecosystem metabolism? Ecology. 2015;96: 603–610. </w:t>
      </w:r>
    </w:p>
    <w:p w14:paraId="29D6C24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Dossena M, Yvon-Durocher G, Grey J, Montoya JM, Perkins DM, Trimmer M, et al. Warming alters community size structure and ecosystem functioning. Proc R Soc B. 2012;279: 3011–3019. doi:10.1098/rspb.2012.0394</w:t>
      </w:r>
    </w:p>
    <w:p w14:paraId="2EE8F557"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Hansson L-A, Bronmark C, Nicolle A, Graneli W, Hallgren P, Kritzberg E, et al. Food-chain length alters community responses to global change in aquatic systems. Nature Climate change. Nature Publishing Group; 2012;3: 228–233. doi:10.1038/nclimate1689</w:t>
      </w:r>
    </w:p>
    <w:p w14:paraId="3A18DDA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Yvon-Durocher G, Montoya JM, Woodward G, JONES JI, Trimmer M. Warming increases the proportion of primary production emitted as methane from freshwater mesocosms. Global Change Biol. 2011;17: 1225–1234. doi:10.1111/j.1365-2486.2010.02289.x</w:t>
      </w:r>
    </w:p>
    <w:p w14:paraId="66FB26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t xml:space="preserve">Hastings A, Powell T. Chaos in a three-species food chain. Ecology. 1991;72: 896–903. </w:t>
      </w:r>
    </w:p>
    <w:p w14:paraId="4C0E705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Tunney TD, McCann KS, Lester NP, Shuter BJ. Effects of differential habitat warming on complex communities. Proc Natl Acad Sci USA. 2014;: 1–6. doi:10.1073/pnas.1319618111</w:t>
      </w:r>
    </w:p>
    <w:p w14:paraId="60F83F60"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53.</w:t>
      </w:r>
      <w:r>
        <w:rPr>
          <w:rFonts w:ascii="Times New Roman" w:hAnsi="Times New Roman"/>
          <w:lang w:val="en-US" w:eastAsia="de-DE"/>
        </w:rPr>
        <w:tab/>
        <w:t>McArdle BH, Lawton JH. Effects of prey-size and predator-instar on the predation of Daphnia by Notonecta. Ecol Entomol. Blackwell Publishing Ltd; 1979;4: 267–275. doi:10.1111/j.1365-2311.1979.tb00584.x</w:t>
      </w:r>
    </w:p>
    <w:p w14:paraId="2EA41F31"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54.</w:t>
      </w:r>
      <w:r>
        <w:rPr>
          <w:rFonts w:ascii="Times New Roman" w:hAnsi="Times New Roman"/>
          <w:lang w:val="en-US" w:eastAsia="de-DE"/>
        </w:rPr>
        <w:tab/>
        <w:t xml:space="preserve">Carpenter SR, Caraco NF, Correll DL, Howarth RW, Sharpley AN, Smith VH. Nonpoint pollution of surface waters with phosphorus and nitrogen. Ecological Applications. 1998;8: 559–568. </w:t>
      </w:r>
    </w:p>
    <w:p w14:paraId="694D620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Utermöhl H. Zur Vervollkommnung der quantitativen Phytoplankton-Methodik. Mitteilungen Internationale Vereiningung fuer Theoretische und Angewandte Limnologie. 1958;9: 1–38. </w:t>
      </w:r>
    </w:p>
    <w:p w14:paraId="58B7A95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56.</w:t>
      </w:r>
      <w:r>
        <w:rPr>
          <w:rFonts w:ascii="Times New Roman" w:hAnsi="Times New Roman"/>
          <w:lang w:val="en-US" w:eastAsia="de-DE"/>
        </w:rPr>
        <w:tab/>
        <w:t xml:space="preserve">Raven JA, Geider RJ. Temperature and algal growth. New Phytol. 1988;110: 441–461. </w:t>
      </w:r>
    </w:p>
    <w:p w14:paraId="18E7A0C2"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Geider RJ, MacIntyre HL, Kana TM. Dynamic model of phytoplankton growth and acclimation: responses. Mar Ecol Prog Ser. 1997;148: 287–200. </w:t>
      </w:r>
    </w:p>
    <w:p w14:paraId="090EF085"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Marzolf ER, Mulholland PJ, Steinman AD. Improvements to the Diurnal Upstream–Downstream Dissolved Oxygen Change Technique for Determining Whole-Stream Metabolism in Small Streams. Can J Fish Aquat Sci. NRC Research Press; 1994;51: 1591–1599. doi:10.1139/f94-158</w:t>
      </w:r>
    </w:p>
    <w:p w14:paraId="1D2DE11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59.</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0420900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60.</w:t>
      </w:r>
      <w:r>
        <w:rPr>
          <w:rFonts w:ascii="Times New Roman" w:hAnsi="Times New Roman"/>
          <w:lang w:val="en-US" w:eastAsia="de-DE"/>
        </w:rPr>
        <w:tab/>
        <w:t>Cottingham KL, Cottingham KL, Lennon JT, Lennon JT, Brown BL, Brown BL. Knowing when to draw the line: designing more informative ecological experiments. Frontiers in Ecology and the Environment. Ecological Society of America; 2005;3: 145–152. doi:10.1890/1540-9295(2005)003[0145:KWTDTL]2.0.CO;2</w:t>
      </w:r>
    </w:p>
    <w:p w14:paraId="704285F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Gotelli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319D5EE"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62.</w:t>
      </w:r>
      <w:r>
        <w:rPr>
          <w:rFonts w:ascii="Times New Roman" w:hAnsi="Times New Roman"/>
          <w:lang w:val="en-US" w:eastAsia="de-DE"/>
        </w:rPr>
        <w:tab/>
        <w:t>van de Pol M, Wright J. A simple method for distinguishing within- versus between-subject effects using mixed models. Animal Behaviour. Animal Behaviour; 2009;77: 753–758. doi:10.1016/j.anbehav.2008.11.006</w:t>
      </w:r>
    </w:p>
    <w:p w14:paraId="5130E1B4"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63.</w:t>
      </w:r>
      <w:r>
        <w:rPr>
          <w:rFonts w:ascii="Times New Roman" w:hAnsi="Times New Roman"/>
          <w:lang w:val="en-US" w:eastAsia="de-DE"/>
        </w:rPr>
        <w:tab/>
        <w:t xml:space="preserve">O'Connor M, Bruno JF, Gaines SD, Halpern BS, Lester S, Kinlan BP, et al. Temperature control of larval dispersal and the implications for marine ecology, evolution, and conservation. Proc Natl Acad Sci USA. 2007;104: 1266–1271. </w:t>
      </w:r>
    </w:p>
    <w:p w14:paraId="5B4F92DA" w14:textId="77777777" w:rsidR="003C4409" w:rsidRDefault="003C4409" w:rsidP="003C4409">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Figueiras A, Domenech-Massons JM, Cadarso C. Regression models: calculating the confidence interval of effects in the presence of interactions. Stat Med. 1998;17: 2099–2105. Available: http://eutils.ncbi.nlm.nih.gov/entrez/eutils/elink.fcgi?dbfrom=pubmed&amp;id=9789916&amp;retmode=ref&amp;cmd=prlinks</w:t>
      </w:r>
    </w:p>
    <w:p w14:paraId="3F7A31D6" w14:textId="7045F260" w:rsidR="00421934" w:rsidRPr="0084135A" w:rsidRDefault="00FA3172" w:rsidP="003C4409">
      <w:pPr>
        <w:tabs>
          <w:tab w:val="left" w:pos="640"/>
        </w:tabs>
        <w:autoSpaceDE w:val="0"/>
        <w:autoSpaceDN w:val="0"/>
        <w:adjustRightInd w:val="0"/>
        <w:spacing w:after="240"/>
        <w:ind w:left="640" w:hanging="640"/>
        <w:rPr>
          <w:rFonts w:ascii="Times New Roman" w:hAnsi="Times New Roman"/>
        </w:rPr>
      </w:pPr>
      <w:r w:rsidRPr="0084135A">
        <w:rPr>
          <w:rFonts w:ascii="Times New Roman" w:hAnsi="Times New Roman"/>
        </w:rPr>
        <w:fldChar w:fldCharType="end"/>
      </w:r>
    </w:p>
    <w:p w14:paraId="4DD6A314" w14:textId="77777777" w:rsidR="00FA3172" w:rsidRPr="0084135A" w:rsidRDefault="00FA3172" w:rsidP="008A07DA">
      <w:pPr>
        <w:spacing w:after="0" w:line="480" w:lineRule="auto"/>
        <w:rPr>
          <w:rFonts w:ascii="Times New Roman" w:hAnsi="Times New Roman"/>
        </w:rPr>
      </w:pPr>
    </w:p>
    <w:sectPr w:rsidR="00FA3172" w:rsidRPr="0084135A" w:rsidSect="00410099">
      <w:footerReference w:type="even" r:id="rId13"/>
      <w:footerReference w:type="default" r:id="rId14"/>
      <w:pgSz w:w="11904" w:h="16834"/>
      <w:pgMar w:top="1418" w:right="1418" w:bottom="1134" w:left="1418" w:header="709" w:footer="709" w:gutter="0"/>
      <w:lnNumType w:countBy="1" w:restart="continuous"/>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3" w:author="Mary O'Connor" w:date="2018-10-02T11:45:00Z" w:initials="MOU">
    <w:p w14:paraId="072FD072" w14:textId="02FF00EB" w:rsidR="005D4E1B" w:rsidRPr="007A3C33" w:rsidRDefault="005D4E1B" w:rsidP="007A3C33">
      <w:pPr>
        <w:spacing w:after="0"/>
        <w:rPr>
          <w:rFonts w:ascii="Times New Roman" w:eastAsia="Times New Roman" w:hAnsi="Times New Roman"/>
          <w:lang w:val="en-US"/>
        </w:rPr>
      </w:pPr>
      <w:r>
        <w:rPr>
          <w:rStyle w:val="CommentReference"/>
        </w:rPr>
        <w:annotationRef/>
      </w:r>
      <w:r>
        <w:t xml:space="preserve">R2: </w:t>
      </w:r>
      <w:r w:rsidRPr="001B5AAF">
        <w:rPr>
          <w:rFonts w:ascii="Arial" w:eastAsia="Times New Roman" w:hAnsi="Arial" w:cs="Arial"/>
          <w:color w:val="000000"/>
          <w:sz w:val="21"/>
          <w:szCs w:val="21"/>
          <w:lang w:val="en-US"/>
        </w:rPr>
        <w:t>As currently written, it is unclear what the reference point is for the alteration you are hypothesizing. I assume you mean that temperature-dependent species interactions will alter the effect of temperature compared to a situation where there are no (or fewer) species interactions, but it would be helpful to explain more. Perhaps this sentence could be moved to the end of the paragraph, once it is clear what are the communities, and then you could explain what you mean in terms of your experiments. Part of what I am struggling to understand is what the comparison should be. I guess what you mean is the following: in the A community, increasing temperature has some effect on oxygen flux and biomass; in the AG community, increasing temperature has a different effect than in the A community. The question then becomes, is that because the AG interaction is temperature-dependent?</w:t>
      </w:r>
    </w:p>
  </w:comment>
  <w:comment w:id="285" w:author="Mary O'Connor" w:date="2018-09-18T11:35:00Z" w:initials="MOU">
    <w:p w14:paraId="4EFF5F48" w14:textId="77777777" w:rsidR="005D4E1B" w:rsidRPr="001B5AAF" w:rsidRDefault="005D4E1B" w:rsidP="001B5AAF">
      <w:pPr>
        <w:pStyle w:val="NormalWeb"/>
        <w:spacing w:before="0" w:beforeAutospacing="0" w:after="220" w:afterAutospacing="0"/>
        <w:rPr>
          <w:rFonts w:eastAsia="Times New Roman"/>
          <w:sz w:val="24"/>
          <w:szCs w:val="24"/>
        </w:rPr>
      </w:pPr>
      <w:r>
        <w:rPr>
          <w:rStyle w:val="CommentReference"/>
        </w:rPr>
        <w:annotationRef/>
      </w:r>
      <w:r w:rsidRPr="001B5AAF">
        <w:rPr>
          <w:rFonts w:ascii="Arial" w:eastAsia="Times New Roman" w:hAnsi="Arial" w:cs="Arial"/>
          <w:color w:val="000000"/>
          <w:sz w:val="21"/>
          <w:szCs w:val="21"/>
        </w:rPr>
        <w:t xml:space="preserve">It would be helpful to explain what the relationship between metabolic rate and oxygen flux is. Does a high metabolic rate mean a negative oxygen flux (more oxygen is consumed than produced)? Personally, I really struggled to understand the link here because the ecosystem contains both producers and consumers. How is the metabolic rate of an individual producer related to the oxygen flux for that individual (e.g., what is the connection between </w:t>
      </w:r>
      <w:proofErr w:type="spellStart"/>
      <w:r w:rsidRPr="001B5AAF">
        <w:rPr>
          <w:rFonts w:ascii="Arial" w:eastAsia="Times New Roman" w:hAnsi="Arial" w:cs="Arial"/>
          <w:color w:val="000000"/>
          <w:sz w:val="21"/>
          <w:szCs w:val="21"/>
        </w:rPr>
        <w:t>Eqn</w:t>
      </w:r>
      <w:proofErr w:type="spellEnd"/>
      <w:r w:rsidRPr="001B5AAF">
        <w:rPr>
          <w:rFonts w:ascii="Arial" w:eastAsia="Times New Roman" w:hAnsi="Arial" w:cs="Arial"/>
          <w:color w:val="000000"/>
          <w:sz w:val="21"/>
          <w:szCs w:val="21"/>
        </w:rPr>
        <w:t xml:space="preserve"> 1 and oxygen flux)? E.g., do producers have a positive oxygen flux and consumers a negative oxygen flux? Obviously metabolic rate is a positive number, so is metabolic rate, measured in terms of oxygen flux, reflecting the net production of oxygen by producers, and measuring the net consumption of oxygen by consumers? This seems like a very critical place to make sure that a general reader can track along with your argument.</w:t>
      </w:r>
    </w:p>
    <w:p w14:paraId="35F73A41" w14:textId="77777777" w:rsidR="005D4E1B" w:rsidRPr="001B5AAF" w:rsidRDefault="005D4E1B" w:rsidP="001B5AAF">
      <w:pPr>
        <w:spacing w:after="0"/>
        <w:rPr>
          <w:rFonts w:ascii="Times New Roman" w:eastAsia="Times New Roman" w:hAnsi="Times New Roman"/>
          <w:lang w:val="en-US"/>
        </w:rPr>
      </w:pPr>
    </w:p>
    <w:p w14:paraId="6975949C" w14:textId="5ED3063A" w:rsidR="005D4E1B" w:rsidRDefault="005D4E1B">
      <w:pPr>
        <w:pStyle w:val="CommentText"/>
      </w:pPr>
    </w:p>
  </w:comment>
  <w:comment w:id="286" w:author="Mary O'Connor" w:date="2018-09-18T11:54:00Z" w:initials="MOU">
    <w:p w14:paraId="4378723F" w14:textId="77777777" w:rsidR="005D4E1B" w:rsidRPr="00AD39C4" w:rsidRDefault="005D4E1B" w:rsidP="00AD39C4">
      <w:pPr>
        <w:spacing w:after="0"/>
        <w:rPr>
          <w:rFonts w:ascii="Times New Roman" w:eastAsia="Times New Roman" w:hAnsi="Times New Roman"/>
          <w:lang w:val="en-US"/>
        </w:rPr>
      </w:pPr>
      <w:r>
        <w:rPr>
          <w:rStyle w:val="CommentReference"/>
        </w:rPr>
        <w:annotationRef/>
      </w:r>
      <w:r w:rsidRPr="00AD39C4">
        <w:rPr>
          <w:rFonts w:ascii="Arial" w:eastAsia="Times New Roman" w:hAnsi="Arial" w:cs="Arial"/>
          <w:color w:val="000000"/>
          <w:sz w:val="21"/>
          <w:szCs w:val="21"/>
          <w:lang w:val="en-US"/>
        </w:rPr>
        <w:t>Can the authors address why the optimal temperature framework (e.g. a peaked function rather than the exponential approximation to one side of that peaked curve) is not needed in this context? Is it possible that the overlap of many peaked functions with different optimal temperatures explains some of the results? For example, the modeling efforts by Mick Follows’ group in their “Darwin Model” employs overlapping temperature response curves, and these seem to matter for the biogeographic abundance and metabolic predictions for the global ocean.</w:t>
      </w:r>
    </w:p>
    <w:p w14:paraId="72453F7B" w14:textId="65A1375C" w:rsidR="005D4E1B" w:rsidRDefault="005D4E1B">
      <w:pPr>
        <w:pStyle w:val="CommentText"/>
      </w:pPr>
    </w:p>
  </w:comment>
  <w:comment w:id="300" w:author="Mary O'Connor" w:date="2018-09-18T11:35:00Z" w:initials="MOU">
    <w:p w14:paraId="7D263537" w14:textId="5208DD8B" w:rsidR="005D4E1B" w:rsidRDefault="005D4E1B">
      <w:pPr>
        <w:pStyle w:val="CommentText"/>
      </w:pPr>
      <w:r>
        <w:rPr>
          <w:rStyle w:val="CommentReference"/>
        </w:rPr>
        <w:annotationRef/>
      </w:r>
      <w:proofErr w:type="spellStart"/>
      <w:r>
        <w:t>Reviewers</w:t>
      </w:r>
      <w:proofErr w:type="spellEnd"/>
      <w:r>
        <w:t xml:space="preserve"> </w:t>
      </w:r>
      <w:proofErr w:type="spellStart"/>
      <w:r>
        <w:t>want</w:t>
      </w:r>
      <w:proofErr w:type="spellEnd"/>
      <w:r>
        <w:t xml:space="preserve"> </w:t>
      </w:r>
      <w:proofErr w:type="spellStart"/>
      <w:r>
        <w:t>this</w:t>
      </w:r>
      <w:proofErr w:type="spellEnd"/>
      <w:r>
        <w:t xml:space="preserve"> </w:t>
      </w:r>
      <w:proofErr w:type="spellStart"/>
      <w:r>
        <w:t>to</w:t>
      </w:r>
      <w:proofErr w:type="spellEnd"/>
      <w:r>
        <w:t xml:space="preserve"> </w:t>
      </w:r>
      <w:proofErr w:type="spellStart"/>
      <w:r>
        <w:t>be</w:t>
      </w:r>
      <w:proofErr w:type="spellEnd"/>
      <w:r>
        <w:t xml:space="preserve"> negative, but </w:t>
      </w:r>
      <w:proofErr w:type="spellStart"/>
      <w:r>
        <w:t>we</w:t>
      </w:r>
      <w:proofErr w:type="spellEnd"/>
      <w:r>
        <w:t xml:space="preserve"> dealt </w:t>
      </w:r>
      <w:proofErr w:type="spellStart"/>
      <w:r>
        <w:t>with</w:t>
      </w:r>
      <w:proofErr w:type="spellEnd"/>
      <w:r>
        <w:t xml:space="preserve"> </w:t>
      </w:r>
      <w:proofErr w:type="spellStart"/>
      <w:r>
        <w:t>this</w:t>
      </w:r>
      <w:proofErr w:type="spellEnd"/>
      <w:r>
        <w:t xml:space="preserve"> </w:t>
      </w:r>
      <w:proofErr w:type="spellStart"/>
      <w:r>
        <w:t>by</w:t>
      </w:r>
      <w:proofErr w:type="spellEnd"/>
      <w:r>
        <w:t xml:space="preserve"> </w:t>
      </w:r>
      <w:proofErr w:type="spellStart"/>
      <w:r>
        <w:t>giving</w:t>
      </w:r>
      <w:proofErr w:type="spellEnd"/>
      <w:r>
        <w:t xml:space="preserve"> </w:t>
      </w:r>
      <w:proofErr w:type="spellStart"/>
      <w:r>
        <w:t>the</w:t>
      </w:r>
      <w:proofErr w:type="spellEnd"/>
      <w:r>
        <w:t xml:space="preserve"> </w:t>
      </w:r>
      <w:proofErr w:type="spellStart"/>
      <w:r>
        <w:t>value</w:t>
      </w:r>
      <w:proofErr w:type="spellEnd"/>
      <w:r>
        <w:t xml:space="preserve"> </w:t>
      </w:r>
      <w:proofErr w:type="spellStart"/>
      <w:r>
        <w:t>as</w:t>
      </w:r>
      <w:proofErr w:type="spellEnd"/>
      <w:r>
        <w:t xml:space="preserve"> – in </w:t>
      </w:r>
      <w:proofErr w:type="spellStart"/>
      <w:r>
        <w:t>teh</w:t>
      </w:r>
      <w:proofErr w:type="spellEnd"/>
      <w:r>
        <w:t xml:space="preserve"> </w:t>
      </w:r>
      <w:proofErr w:type="spellStart"/>
      <w:r>
        <w:t>results</w:t>
      </w:r>
      <w:proofErr w:type="spellEnd"/>
      <w:r>
        <w:t xml:space="preserve">. </w:t>
      </w:r>
    </w:p>
  </w:comment>
  <w:comment w:id="301" w:author="Mary O'Connor" w:date="2018-09-18T11:50:00Z" w:initials="MOU">
    <w:p w14:paraId="0BD18336" w14:textId="77777777" w:rsidR="005D4E1B" w:rsidRPr="00375ABE" w:rsidRDefault="005D4E1B" w:rsidP="00375ABE">
      <w:pPr>
        <w:spacing w:after="0"/>
        <w:rPr>
          <w:rFonts w:ascii="Times New Roman" w:eastAsia="Times New Roman" w:hAnsi="Times New Roman"/>
          <w:lang w:val="en-US"/>
        </w:rPr>
      </w:pPr>
      <w:r>
        <w:rPr>
          <w:rStyle w:val="CommentReference"/>
        </w:rPr>
        <w:annotationRef/>
      </w:r>
      <w:r>
        <w:t xml:space="preserve">R3: </w:t>
      </w:r>
      <w:r w:rsidRPr="00375ABE">
        <w:rPr>
          <w:rFonts w:ascii="Arial" w:eastAsia="Times New Roman" w:hAnsi="Arial" w:cs="Arial"/>
          <w:color w:val="000000"/>
          <w:sz w:val="21"/>
          <w:szCs w:val="21"/>
          <w:lang w:val="en-US"/>
        </w:rPr>
        <w:t xml:space="preserve">I believe that there is a negative sign that precedes </w:t>
      </w:r>
      <w:proofErr w:type="spellStart"/>
      <w:r w:rsidRPr="00375ABE">
        <w:rPr>
          <w:rFonts w:ascii="Arial" w:eastAsia="Times New Roman" w:hAnsi="Arial" w:cs="Arial"/>
          <w:color w:val="000000"/>
          <w:sz w:val="21"/>
          <w:szCs w:val="21"/>
          <w:lang w:val="en-US"/>
        </w:rPr>
        <w:t>Ea</w:t>
      </w:r>
      <w:proofErr w:type="spellEnd"/>
      <w:r w:rsidRPr="00375ABE">
        <w:rPr>
          <w:rFonts w:ascii="Arial" w:eastAsia="Times New Roman" w:hAnsi="Arial" w:cs="Arial"/>
          <w:color w:val="000000"/>
          <w:sz w:val="21"/>
          <w:szCs w:val="21"/>
          <w:lang w:val="en-US"/>
        </w:rPr>
        <w:t xml:space="preserve"> (following </w:t>
      </w:r>
      <w:proofErr w:type="spellStart"/>
      <w:r w:rsidRPr="00375ABE">
        <w:rPr>
          <w:rFonts w:ascii="Arial" w:eastAsia="Times New Roman" w:hAnsi="Arial" w:cs="Arial"/>
          <w:color w:val="000000"/>
          <w:sz w:val="21"/>
          <w:szCs w:val="21"/>
          <w:lang w:val="en-US"/>
        </w:rPr>
        <w:t>Gillooly</w:t>
      </w:r>
      <w:proofErr w:type="spellEnd"/>
      <w:r w:rsidRPr="00375ABE">
        <w:rPr>
          <w:rFonts w:ascii="Arial" w:eastAsia="Times New Roman" w:hAnsi="Arial" w:cs="Arial"/>
          <w:color w:val="000000"/>
          <w:sz w:val="21"/>
          <w:szCs w:val="21"/>
          <w:lang w:val="en-US"/>
        </w:rPr>
        <w:t xml:space="preserve"> et al. 2001, 2002). Unless </w:t>
      </w:r>
      <w:proofErr w:type="spellStart"/>
      <w:r w:rsidRPr="00375ABE">
        <w:rPr>
          <w:rFonts w:ascii="Arial" w:eastAsia="Times New Roman" w:hAnsi="Arial" w:cs="Arial"/>
          <w:color w:val="000000"/>
          <w:sz w:val="21"/>
          <w:szCs w:val="21"/>
          <w:lang w:val="en-US"/>
        </w:rPr>
        <w:t>Ea</w:t>
      </w:r>
      <w:proofErr w:type="spellEnd"/>
      <w:r w:rsidRPr="00375ABE">
        <w:rPr>
          <w:rFonts w:ascii="Arial" w:eastAsia="Times New Roman" w:hAnsi="Arial" w:cs="Arial"/>
          <w:color w:val="000000"/>
          <w:sz w:val="21"/>
          <w:szCs w:val="21"/>
          <w:lang w:val="en-US"/>
        </w:rPr>
        <w:t xml:space="preserve"> reflects the effects relative to a </w:t>
      </w:r>
      <w:proofErr w:type="spellStart"/>
      <w:r w:rsidRPr="00375ABE">
        <w:rPr>
          <w:rFonts w:ascii="Arial" w:eastAsia="Times New Roman" w:hAnsi="Arial" w:cs="Arial"/>
          <w:color w:val="000000"/>
          <w:sz w:val="21"/>
          <w:szCs w:val="21"/>
          <w:lang w:val="en-US"/>
        </w:rPr>
        <w:t>standardising</w:t>
      </w:r>
      <w:proofErr w:type="spellEnd"/>
      <w:r w:rsidRPr="00375ABE">
        <w:rPr>
          <w:rFonts w:ascii="Arial" w:eastAsia="Times New Roman" w:hAnsi="Arial" w:cs="Arial"/>
          <w:color w:val="000000"/>
          <w:sz w:val="21"/>
          <w:szCs w:val="21"/>
          <w:lang w:val="en-US"/>
        </w:rPr>
        <w:t xml:space="preserve"> temperature (as shown in your methods). In any case, the equations in the main text need amendments.</w:t>
      </w:r>
    </w:p>
    <w:p w14:paraId="4A7B5EEB" w14:textId="55849C93" w:rsidR="005D4E1B" w:rsidRDefault="005D4E1B">
      <w:pPr>
        <w:pStyle w:val="CommentText"/>
      </w:pPr>
    </w:p>
  </w:comment>
  <w:comment w:id="358" w:author="Mary O'Connor" w:date="2018-09-18T11:41:00Z" w:initials="MOU">
    <w:p w14:paraId="4A3E27AE" w14:textId="262D8CEB"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 xml:space="preserve">I do not understand how </w:t>
      </w:r>
      <w:proofErr w:type="spellStart"/>
      <w:r w:rsidRPr="00373173">
        <w:rPr>
          <w:rFonts w:ascii="Arial" w:eastAsia="Times New Roman" w:hAnsi="Arial" w:cs="Arial"/>
          <w:color w:val="000000"/>
          <w:sz w:val="21"/>
          <w:szCs w:val="21"/>
        </w:rPr>
        <w:t>Eqn</w:t>
      </w:r>
      <w:proofErr w:type="spellEnd"/>
      <w:r w:rsidRPr="00373173">
        <w:rPr>
          <w:rFonts w:ascii="Arial" w:eastAsia="Times New Roman" w:hAnsi="Arial" w:cs="Arial"/>
          <w:color w:val="000000"/>
          <w:sz w:val="21"/>
          <w:szCs w:val="21"/>
        </w:rPr>
        <w:t xml:space="preserve"> 1b predicts the lines shown in Fig. 1E. Why is oxygen flux rate higher in AGP communities than all others? Why is the AG community lower than all the others? Why are the slopes different in the way they are?</w:t>
      </w:r>
    </w:p>
  </w:comment>
  <w:comment w:id="485" w:author="Mary O'Connor" w:date="2018-09-18T11:42:00Z" w:initials="MOU">
    <w:p w14:paraId="3F6F9619" w14:textId="79647E47"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What effects of temperature on mass-corrected biomass are you assuming in predicting the lines in panels 1C and 1F? Is this assuming that increasing temperature is increasing or decreasing mass-corrected biomass? Why are you making that hypothesis? As with Panel 1E, please explain the relative position and slopes of the lines.</w:t>
      </w:r>
    </w:p>
  </w:comment>
  <w:comment w:id="486" w:author="Mary O'Connor" w:date="2018-09-18T11:51:00Z" w:initials="MOU">
    <w:p w14:paraId="75723EC4" w14:textId="77777777" w:rsidR="005D4E1B" w:rsidRPr="00375ABE" w:rsidRDefault="005D4E1B" w:rsidP="00375ABE">
      <w:pPr>
        <w:spacing w:after="0"/>
        <w:rPr>
          <w:rFonts w:ascii="Times New Roman" w:eastAsia="Times New Roman" w:hAnsi="Times New Roman"/>
          <w:lang w:val="en-US"/>
        </w:rPr>
      </w:pPr>
      <w:r>
        <w:rPr>
          <w:rStyle w:val="CommentReference"/>
        </w:rPr>
        <w:annotationRef/>
      </w:r>
      <w:r w:rsidRPr="00375ABE">
        <w:rPr>
          <w:rFonts w:ascii="Arial" w:eastAsia="Times New Roman" w:hAnsi="Arial" w:cs="Arial"/>
          <w:color w:val="000000"/>
          <w:sz w:val="21"/>
          <w:szCs w:val="21"/>
          <w:lang w:val="en-US"/>
        </w:rPr>
        <w:t xml:space="preserve">Since you're dealing with aquatic systems, it might be worth mentioning that changes in mass-corrected biomass structure could be due to a decline in cell or adult size of the organisms in the mesocosm because of the Temperature-Size Rule (e.g.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10.1016/S0065-2504(08)60212-3;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10.1006/jtbi.1996.0224; </w:t>
      </w:r>
      <w:proofErr w:type="spellStart"/>
      <w:r w:rsidRPr="00375ABE">
        <w:rPr>
          <w:rFonts w:ascii="Arial" w:eastAsia="Times New Roman" w:hAnsi="Arial" w:cs="Arial"/>
          <w:color w:val="000000"/>
          <w:sz w:val="21"/>
          <w:szCs w:val="21"/>
          <w:lang w:val="en-US"/>
        </w:rPr>
        <w:t>doi</w:t>
      </w:r>
      <w:proofErr w:type="spellEnd"/>
      <w:r w:rsidRPr="00375ABE">
        <w:rPr>
          <w:rFonts w:ascii="Arial" w:eastAsia="Times New Roman" w:hAnsi="Arial" w:cs="Arial"/>
          <w:color w:val="000000"/>
          <w:sz w:val="21"/>
          <w:szCs w:val="21"/>
          <w:lang w:val="en-US"/>
        </w:rPr>
        <w:t xml:space="preserve">: 10.1098/rspb.2011.2000). I </w:t>
      </w:r>
      <w:proofErr w:type="spellStart"/>
      <w:r w:rsidRPr="00375ABE">
        <w:rPr>
          <w:rFonts w:ascii="Arial" w:eastAsia="Times New Roman" w:hAnsi="Arial" w:cs="Arial"/>
          <w:color w:val="000000"/>
          <w:sz w:val="21"/>
          <w:szCs w:val="21"/>
          <w:lang w:val="en-US"/>
        </w:rPr>
        <w:t>realise</w:t>
      </w:r>
      <w:proofErr w:type="spellEnd"/>
      <w:r w:rsidRPr="00375ABE">
        <w:rPr>
          <w:rFonts w:ascii="Arial" w:eastAsia="Times New Roman" w:hAnsi="Arial" w:cs="Arial"/>
          <w:color w:val="000000"/>
          <w:sz w:val="21"/>
          <w:szCs w:val="21"/>
          <w:lang w:val="en-US"/>
        </w:rPr>
        <w:t xml:space="preserve"> the you show indirect evidence against this at the whole-zooplankton level (185--188), but exploring species-level data (if possible) more in depth could yield additional insights with regards to potential mechanisms mediated by per-capita rates.</w:t>
      </w:r>
    </w:p>
    <w:p w14:paraId="00297727" w14:textId="51CCC1C6" w:rsidR="005D4E1B" w:rsidRDefault="005D4E1B">
      <w:pPr>
        <w:pStyle w:val="CommentText"/>
      </w:pPr>
    </w:p>
  </w:comment>
  <w:comment w:id="487" w:author="Mary O'Connor" w:date="2018-09-18T11:38:00Z" w:initials="MOU">
    <w:p w14:paraId="7607BC95" w14:textId="77777777"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You explain the predictions for panels D-F, but where do the predictions for panels A-C come from? How are top and bottom rows related to one another? In particular, I am confused why the oxygen flux rate would go up as the phytoplankton biomass goes down. Clearly, based on Fig. 3, this is the case. But my intuition would have been that, since phytoplankton biomass is going down, so too should NEP. Much later in the manuscript (lines 309-330), you explain why this might be the case, but that explanation would seem to invoke mechanisms that are not in Eqn. 1b, so it’s hard to understand, at this point, where those predictions are coming from.</w:t>
      </w:r>
    </w:p>
    <w:p w14:paraId="21DA9D56" w14:textId="77777777" w:rsidR="005D4E1B" w:rsidRPr="00373173" w:rsidRDefault="005D4E1B" w:rsidP="00373173">
      <w:pPr>
        <w:spacing w:after="0"/>
        <w:rPr>
          <w:rFonts w:ascii="Times New Roman" w:eastAsia="Times New Roman" w:hAnsi="Times New Roman"/>
          <w:lang w:val="en-US"/>
        </w:rPr>
      </w:pPr>
    </w:p>
    <w:p w14:paraId="47DBEB1F" w14:textId="5AD7E179" w:rsidR="005D4E1B" w:rsidRDefault="005D4E1B">
      <w:pPr>
        <w:pStyle w:val="CommentText"/>
      </w:pPr>
    </w:p>
  </w:comment>
  <w:comment w:id="488" w:author="Mary O'Connor" w:date="2018-09-18T11:42:00Z" w:initials="MOU">
    <w:p w14:paraId="338A3999" w14:textId="0B40E1ED"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Again, please explain the relative ordering of lines in panel 1D.</w:t>
      </w:r>
    </w:p>
  </w:comment>
  <w:comment w:id="490" w:author="Mary O'Connor" w:date="2018-09-18T11:29:00Z" w:initials="MOU">
    <w:p w14:paraId="2AF5BA6D" w14:textId="0213E9D8" w:rsidR="005D4E1B" w:rsidRDefault="005D4E1B">
      <w:pPr>
        <w:pStyle w:val="CommentText"/>
      </w:pPr>
      <w:r>
        <w:rPr>
          <w:rStyle w:val="CommentReference"/>
        </w:rPr>
        <w:annotationRef/>
      </w:r>
      <w:r>
        <w:t xml:space="preserve">Add in an </w:t>
      </w:r>
      <w:proofErr w:type="spellStart"/>
      <w:r>
        <w:t>explanation</w:t>
      </w:r>
      <w:proofErr w:type="spellEnd"/>
      <w:r>
        <w:t xml:space="preserve"> </w:t>
      </w:r>
      <w:proofErr w:type="spellStart"/>
      <w:r>
        <w:t>of</w:t>
      </w:r>
      <w:proofErr w:type="spellEnd"/>
      <w:r>
        <w:t xml:space="preserve"> </w:t>
      </w:r>
      <w:proofErr w:type="spellStart"/>
      <w:r>
        <w:t>the</w:t>
      </w:r>
      <w:proofErr w:type="spellEnd"/>
      <w:r>
        <w:t xml:space="preserve"> </w:t>
      </w:r>
      <w:proofErr w:type="gramStart"/>
      <w:r>
        <w:t xml:space="preserve">link  </w:t>
      </w:r>
      <w:proofErr w:type="spellStart"/>
      <w:r>
        <w:t>between</w:t>
      </w:r>
      <w:proofErr w:type="spellEnd"/>
      <w:proofErr w:type="gramEnd"/>
      <w:r>
        <w:t xml:space="preserve"> </w:t>
      </w:r>
      <w:proofErr w:type="spellStart"/>
      <w:r>
        <w:t>biomass</w:t>
      </w:r>
      <w:proofErr w:type="spellEnd"/>
      <w:r>
        <w:t xml:space="preserve">, </w:t>
      </w:r>
      <w:proofErr w:type="spellStart"/>
      <w:r>
        <w:t>oxygen</w:t>
      </w:r>
      <w:proofErr w:type="spellEnd"/>
      <w:r>
        <w:t xml:space="preserve"> </w:t>
      </w:r>
      <w:proofErr w:type="spellStart"/>
      <w:r>
        <w:t>flux</w:t>
      </w:r>
      <w:proofErr w:type="spellEnd"/>
      <w:r>
        <w:t xml:space="preserve"> </w:t>
      </w:r>
      <w:proofErr w:type="spellStart"/>
      <w:r>
        <w:t>and</w:t>
      </w:r>
      <w:proofErr w:type="spellEnd"/>
      <w:r>
        <w:t xml:space="preserve"> </w:t>
      </w:r>
      <w:proofErr w:type="spellStart"/>
      <w:r>
        <w:t>temperature</w:t>
      </w:r>
      <w:proofErr w:type="spellEnd"/>
      <w:r>
        <w:t xml:space="preserve">, </w:t>
      </w:r>
      <w:proofErr w:type="spellStart"/>
      <w:r>
        <w:t>and</w:t>
      </w:r>
      <w:proofErr w:type="spellEnd"/>
      <w:r>
        <w:t xml:space="preserve"> in </w:t>
      </w:r>
      <w:proofErr w:type="spellStart"/>
      <w:r>
        <w:t>figure</w:t>
      </w:r>
      <w:proofErr w:type="spellEnd"/>
      <w:r>
        <w:t xml:space="preserve"> 1, </w:t>
      </w:r>
      <w:proofErr w:type="spellStart"/>
      <w:r>
        <w:t>why</w:t>
      </w:r>
      <w:proofErr w:type="spellEnd"/>
      <w:r>
        <w:t xml:space="preserve"> </w:t>
      </w:r>
      <w:proofErr w:type="spellStart"/>
      <w:r>
        <w:t>are</w:t>
      </w:r>
      <w:proofErr w:type="spellEnd"/>
      <w:r>
        <w:t xml:space="preserve"> </w:t>
      </w:r>
      <w:proofErr w:type="spellStart"/>
      <w:r>
        <w:t>teh</w:t>
      </w:r>
      <w:proofErr w:type="spellEnd"/>
      <w:r>
        <w:t xml:space="preserve"> </w:t>
      </w:r>
      <w:proofErr w:type="spellStart"/>
      <w:r>
        <w:t>slopes</w:t>
      </w:r>
      <w:proofErr w:type="spellEnd"/>
      <w:r>
        <w:t xml:space="preserve"> </w:t>
      </w:r>
      <w:proofErr w:type="spellStart"/>
      <w:r>
        <w:t>the</w:t>
      </w:r>
      <w:proofErr w:type="spellEnd"/>
      <w:r>
        <w:t xml:space="preserve"> </w:t>
      </w:r>
      <w:proofErr w:type="spellStart"/>
      <w:r>
        <w:t>way</w:t>
      </w:r>
      <w:proofErr w:type="spellEnd"/>
      <w:r>
        <w:t xml:space="preserve"> </w:t>
      </w:r>
      <w:proofErr w:type="spellStart"/>
      <w:r>
        <w:t>they</w:t>
      </w:r>
      <w:proofErr w:type="spellEnd"/>
      <w:r>
        <w:t xml:space="preserve"> </w:t>
      </w:r>
      <w:proofErr w:type="spellStart"/>
      <w:r>
        <w:t>are</w:t>
      </w:r>
      <w:proofErr w:type="spellEnd"/>
      <w:r>
        <w:t>?</w:t>
      </w:r>
    </w:p>
  </w:comment>
  <w:comment w:id="492" w:author="Mary O'Connor" w:date="2018-09-18T10:21:00Z" w:initials="MOU">
    <w:p w14:paraId="6D30D1E6" w14:textId="77777777" w:rsidR="005D4E1B" w:rsidRPr="0023470C" w:rsidRDefault="005D4E1B" w:rsidP="0023470C">
      <w:pPr>
        <w:spacing w:after="0"/>
        <w:rPr>
          <w:rFonts w:ascii="Times New Roman" w:eastAsia="Times New Roman" w:hAnsi="Times New Roman"/>
          <w:lang w:val="en-US"/>
        </w:rPr>
      </w:pPr>
      <w:r>
        <w:rPr>
          <w:rStyle w:val="CommentReference"/>
        </w:rPr>
        <w:annotationRef/>
      </w:r>
      <w:r>
        <w:t xml:space="preserve">add this: </w:t>
      </w:r>
      <w:r w:rsidRPr="0023470C">
        <w:rPr>
          <w:rFonts w:ascii="Times New Roman" w:eastAsia="Times New Roman" w:hAnsi="Times New Roman"/>
          <w:bCs/>
          <w:color w:val="000000"/>
          <w:lang w:val="en-US"/>
        </w:rPr>
        <w:t>We note one main mechanism of compensation in communities is dispersal from other habitats, but our communities were closed to immigration or colonization, so the potential test of this hypothesis in our experiment is limited to shifts in species abundance due to local mechanisms only.</w:t>
      </w:r>
    </w:p>
    <w:p w14:paraId="183F4F9E" w14:textId="59A880A8" w:rsidR="005D4E1B" w:rsidRDefault="005D4E1B">
      <w:pPr>
        <w:pStyle w:val="CommentText"/>
      </w:pPr>
    </w:p>
  </w:comment>
  <w:comment w:id="494" w:author="Mary O'Connor" w:date="2018-09-18T11:53:00Z" w:initials="MOU">
    <w:p w14:paraId="4889766E" w14:textId="77777777" w:rsidR="005D4E1B" w:rsidRPr="00AD39C4" w:rsidRDefault="005D4E1B" w:rsidP="00AD39C4">
      <w:pPr>
        <w:pStyle w:val="NormalWeb"/>
        <w:spacing w:before="0" w:beforeAutospacing="0" w:after="0" w:afterAutospacing="0"/>
        <w:ind w:left="80" w:hanging="360"/>
        <w:rPr>
          <w:rFonts w:eastAsia="Times New Roman"/>
          <w:sz w:val="24"/>
          <w:szCs w:val="24"/>
        </w:rPr>
      </w:pPr>
      <w:r>
        <w:rPr>
          <w:rStyle w:val="CommentReference"/>
        </w:rPr>
        <w:annotationRef/>
      </w:r>
      <w:r w:rsidRPr="00AD39C4">
        <w:rPr>
          <w:rFonts w:ascii="Arial" w:eastAsia="Times New Roman" w:hAnsi="Arial" w:cs="Arial"/>
          <w:color w:val="000000"/>
          <w:sz w:val="21"/>
          <w:szCs w:val="21"/>
        </w:rPr>
        <w:t>Presenting the hypothesis testing of various individual aspects of the statistical model at times introduces statements that seem to be contradictory. At times it is difficult to extract the main message of the results. More introductory statements describing the motivation of each test and connection with other hypotheses and tests would greatly aid the reader.</w:t>
      </w:r>
    </w:p>
    <w:p w14:paraId="5C91475B" w14:textId="77777777" w:rsidR="005D4E1B" w:rsidRPr="00AD39C4" w:rsidRDefault="005D4E1B" w:rsidP="00AD39C4">
      <w:pPr>
        <w:spacing w:after="0"/>
        <w:rPr>
          <w:rFonts w:ascii="Times New Roman" w:eastAsia="Times New Roman" w:hAnsi="Times New Roman"/>
          <w:lang w:val="en-US"/>
        </w:rPr>
      </w:pPr>
    </w:p>
    <w:p w14:paraId="14FF3BF6" w14:textId="1EAC16B3" w:rsidR="005D4E1B" w:rsidRDefault="005D4E1B">
      <w:pPr>
        <w:pStyle w:val="CommentText"/>
      </w:pPr>
    </w:p>
  </w:comment>
  <w:comment w:id="642" w:author="Mary O'Connor" w:date="2018-09-18T10:31:00Z" w:initials="MOU">
    <w:p w14:paraId="24D1F078" w14:textId="4531D29B" w:rsidR="005D4E1B" w:rsidRDefault="005D4E1B">
      <w:pPr>
        <w:pStyle w:val="CommentText"/>
      </w:pPr>
      <w:r>
        <w:rPr>
          <w:rStyle w:val="CommentReference"/>
        </w:rPr>
        <w:annotationRef/>
      </w:r>
      <w:r>
        <w:t xml:space="preserve">Check </w:t>
      </w:r>
      <w:proofErr w:type="spellStart"/>
      <w:r>
        <w:t>references</w:t>
      </w:r>
      <w:proofErr w:type="spellEnd"/>
      <w:r>
        <w:t xml:space="preserve"> </w:t>
      </w:r>
      <w:proofErr w:type="spellStart"/>
      <w:r>
        <w:t>to</w:t>
      </w:r>
      <w:proofErr w:type="spellEnd"/>
      <w:r>
        <w:t xml:space="preserve"> </w:t>
      </w:r>
      <w:proofErr w:type="spellStart"/>
      <w:r>
        <w:t>figure</w:t>
      </w:r>
      <w:proofErr w:type="spellEnd"/>
      <w:r>
        <w:t xml:space="preserve"> 2b </w:t>
      </w:r>
      <w:proofErr w:type="spellStart"/>
      <w:r>
        <w:t>here</w:t>
      </w:r>
      <w:proofErr w:type="spellEnd"/>
      <w:r>
        <w:t>.</w:t>
      </w:r>
    </w:p>
  </w:comment>
  <w:comment w:id="644" w:author="Mary O'Connor" w:date="2018-09-18T11:55:00Z" w:initials="MOU">
    <w:p w14:paraId="2B8A55EB" w14:textId="77777777" w:rsidR="005D4E1B" w:rsidRPr="00AD39C4" w:rsidRDefault="005D4E1B" w:rsidP="00AD39C4">
      <w:pPr>
        <w:pStyle w:val="NormalWeb"/>
        <w:spacing w:before="0" w:beforeAutospacing="0" w:after="220" w:afterAutospacing="0"/>
        <w:rPr>
          <w:rFonts w:eastAsia="Times New Roman"/>
          <w:sz w:val="24"/>
          <w:szCs w:val="24"/>
        </w:rPr>
      </w:pPr>
      <w:r>
        <w:rPr>
          <w:rStyle w:val="CommentReference"/>
        </w:rPr>
        <w:annotationRef/>
      </w:r>
      <w:r w:rsidRPr="00AD39C4">
        <w:rPr>
          <w:rFonts w:ascii="Arial" w:eastAsia="Times New Roman" w:hAnsi="Arial" w:cs="Arial"/>
          <w:color w:val="000000"/>
          <w:sz w:val="21"/>
          <w:szCs w:val="21"/>
        </w:rPr>
        <w:t>The “algae-only (A)”, “algae-grazer (AG)”, and “algae-grazer-predator (AGP)” context terminology should be introduced and defined earlier in the paper to aid the general ecological reader.</w:t>
      </w:r>
    </w:p>
    <w:p w14:paraId="750EDC1A" w14:textId="77777777" w:rsidR="005D4E1B" w:rsidRPr="00AD39C4" w:rsidRDefault="005D4E1B" w:rsidP="00AD39C4">
      <w:pPr>
        <w:spacing w:after="0"/>
        <w:rPr>
          <w:rFonts w:ascii="Times New Roman" w:eastAsia="Times New Roman" w:hAnsi="Times New Roman"/>
          <w:lang w:val="en-US"/>
        </w:rPr>
      </w:pPr>
    </w:p>
    <w:p w14:paraId="76C23637" w14:textId="13A6DDE9" w:rsidR="005D4E1B" w:rsidRDefault="005D4E1B">
      <w:pPr>
        <w:pStyle w:val="CommentText"/>
      </w:pPr>
    </w:p>
  </w:comment>
  <w:comment w:id="645" w:author="Mary O'Connor" w:date="2018-09-18T11:43:00Z" w:initials="MOU">
    <w:p w14:paraId="10C59EA8" w14:textId="7CE78CF5"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Does the fact that treatments do not affect the body size distribution suggest that the “species interactions matter” model is invalid, at least insofar as that model requires that the effect of species interactions on metabolic rate appears not to be mediated through ‘mass-corrected’ biomass?</w:t>
      </w:r>
    </w:p>
  </w:comment>
  <w:comment w:id="646" w:author="Mary O'Connor" w:date="2018-09-20T12:50:00Z" w:initials="MOU">
    <w:p w14:paraId="1B9D0955" w14:textId="03CFFBBE" w:rsidR="005D4E1B" w:rsidRPr="00DC7DB5" w:rsidRDefault="005D4E1B" w:rsidP="00DC7DB5">
      <w:pPr>
        <w:pStyle w:val="NormalWeb"/>
        <w:spacing w:before="0" w:beforeAutospacing="0" w:after="220" w:afterAutospacing="0"/>
        <w:rPr>
          <w:rFonts w:eastAsia="Times New Roman"/>
          <w:sz w:val="24"/>
          <w:szCs w:val="24"/>
          <w:lang w:val="en-CA"/>
        </w:rPr>
      </w:pPr>
      <w:r>
        <w:rPr>
          <w:rStyle w:val="CommentReference"/>
        </w:rPr>
        <w:annotationRef/>
      </w:r>
      <w:r w:rsidRPr="00DC7DB5">
        <w:rPr>
          <w:rFonts w:ascii="Arial" w:eastAsia="Times New Roman" w:hAnsi="Arial" w:cs="Arial"/>
          <w:color w:val="000000"/>
          <w:sz w:val="21"/>
          <w:szCs w:val="21"/>
          <w:lang w:val="en-CA"/>
        </w:rPr>
        <w:t xml:space="preserve">Since you're dealing with aquatic systems, it might be worth mentioning that changes in mass-corrected biomass structure could be due to a decline in cell or adult size of the organisms in the mesocosm because of the Temperature-Size Rule (e.g. </w:t>
      </w:r>
      <w:r>
        <w:rPr>
          <w:rFonts w:ascii="Arial" w:eastAsia="Times New Roman" w:hAnsi="Arial" w:cs="Arial"/>
          <w:color w:val="000000"/>
          <w:sz w:val="21"/>
          <w:szCs w:val="21"/>
          <w:lang w:val="en-CA"/>
        </w:rPr>
        <w:t>Atkinson 1994</w:t>
      </w:r>
      <w:r w:rsidRPr="00DC7DB5">
        <w:rPr>
          <w:rFonts w:ascii="Arial" w:eastAsia="Times New Roman" w:hAnsi="Arial" w:cs="Arial"/>
          <w:color w:val="000000"/>
          <w:sz w:val="21"/>
          <w:szCs w:val="21"/>
          <w:lang w:val="en-CA"/>
        </w:rPr>
        <w:t xml:space="preserve">; </w:t>
      </w:r>
      <w:r>
        <w:rPr>
          <w:rFonts w:ascii="Arial" w:eastAsia="Times New Roman" w:hAnsi="Arial" w:cs="Arial"/>
          <w:color w:val="000000"/>
          <w:sz w:val="21"/>
          <w:szCs w:val="21"/>
          <w:lang w:val="en-CA"/>
        </w:rPr>
        <w:t xml:space="preserve">van der have and </w:t>
      </w:r>
      <w:proofErr w:type="spellStart"/>
      <w:r>
        <w:rPr>
          <w:rFonts w:ascii="Arial" w:eastAsia="Times New Roman" w:hAnsi="Arial" w:cs="Arial"/>
          <w:color w:val="000000"/>
          <w:sz w:val="21"/>
          <w:szCs w:val="21"/>
          <w:lang w:val="en-CA"/>
        </w:rPr>
        <w:t>dejong</w:t>
      </w:r>
      <w:proofErr w:type="spellEnd"/>
      <w:r>
        <w:rPr>
          <w:rFonts w:ascii="Arial" w:eastAsia="Times New Roman" w:hAnsi="Arial" w:cs="Arial"/>
          <w:color w:val="000000"/>
          <w:sz w:val="21"/>
          <w:szCs w:val="21"/>
          <w:lang w:val="en-CA"/>
        </w:rPr>
        <w:t xml:space="preserve"> JTB 1996</w:t>
      </w:r>
      <w:r w:rsidRPr="00DC7DB5">
        <w:rPr>
          <w:rFonts w:ascii="Arial" w:eastAsia="Times New Roman" w:hAnsi="Arial" w:cs="Arial"/>
          <w:color w:val="000000"/>
          <w:sz w:val="21"/>
          <w:szCs w:val="21"/>
          <w:lang w:val="en-CA"/>
        </w:rPr>
        <w:t xml:space="preserve">; </w:t>
      </w:r>
      <w:proofErr w:type="spellStart"/>
      <w:r>
        <w:rPr>
          <w:rFonts w:ascii="Arial" w:eastAsia="Times New Roman" w:hAnsi="Arial" w:cs="Arial"/>
          <w:color w:val="000000"/>
          <w:sz w:val="21"/>
          <w:szCs w:val="21"/>
          <w:lang w:val="en-CA"/>
        </w:rPr>
        <w:t>zuo</w:t>
      </w:r>
      <w:proofErr w:type="spellEnd"/>
      <w:r>
        <w:rPr>
          <w:rFonts w:ascii="Arial" w:eastAsia="Times New Roman" w:hAnsi="Arial" w:cs="Arial"/>
          <w:color w:val="000000"/>
          <w:sz w:val="21"/>
          <w:szCs w:val="21"/>
          <w:lang w:val="en-CA"/>
        </w:rPr>
        <w:t xml:space="preserve"> et al 2011 proc </w:t>
      </w:r>
      <w:proofErr w:type="spellStart"/>
      <w:r>
        <w:rPr>
          <w:rFonts w:ascii="Arial" w:eastAsia="Times New Roman" w:hAnsi="Arial" w:cs="Arial"/>
          <w:color w:val="000000"/>
          <w:sz w:val="21"/>
          <w:szCs w:val="21"/>
          <w:lang w:val="en-CA"/>
        </w:rPr>
        <w:t>roy</w:t>
      </w:r>
      <w:proofErr w:type="spellEnd"/>
      <w:r>
        <w:rPr>
          <w:rFonts w:ascii="Arial" w:eastAsia="Times New Roman" w:hAnsi="Arial" w:cs="Arial"/>
          <w:color w:val="000000"/>
          <w:sz w:val="21"/>
          <w:szCs w:val="21"/>
          <w:lang w:val="en-CA"/>
        </w:rPr>
        <w:t xml:space="preserve"> </w:t>
      </w:r>
      <w:proofErr w:type="spellStart"/>
      <w:r>
        <w:rPr>
          <w:rFonts w:ascii="Arial" w:eastAsia="Times New Roman" w:hAnsi="Arial" w:cs="Arial"/>
          <w:color w:val="000000"/>
          <w:sz w:val="21"/>
          <w:szCs w:val="21"/>
          <w:lang w:val="en-CA"/>
        </w:rPr>
        <w:t>soc</w:t>
      </w:r>
      <w:proofErr w:type="spellEnd"/>
      <w:r w:rsidRPr="00DC7DB5">
        <w:rPr>
          <w:rFonts w:ascii="Arial" w:eastAsia="Times New Roman" w:hAnsi="Arial" w:cs="Arial"/>
          <w:color w:val="000000"/>
          <w:sz w:val="21"/>
          <w:szCs w:val="21"/>
          <w:lang w:val="en-CA"/>
        </w:rPr>
        <w:t>). I realise the you show indirect evidence against this at the whole-zooplankton level (185--188), but exploring species-level data (if possible) more in depth could yield additional insights with regards to potential mechanisms mediated by per-capita rates.</w:t>
      </w:r>
    </w:p>
  </w:comment>
  <w:comment w:id="651" w:author="Mary O'Connor" w:date="2018-09-18T11:43:00Z" w:initials="MOU">
    <w:p w14:paraId="29345D53" w14:textId="5E58219D" w:rsidR="005D4E1B" w:rsidRPr="00373173" w:rsidRDefault="005D4E1B" w:rsidP="00373173">
      <w:pPr>
        <w:pStyle w:val="NormalWeb"/>
        <w:spacing w:before="0" w:beforeAutospacing="0" w:after="220" w:afterAutospacing="0"/>
        <w:rPr>
          <w:rFonts w:eastAsia="Times New Roman"/>
          <w:sz w:val="24"/>
          <w:szCs w:val="24"/>
        </w:rPr>
      </w:pPr>
      <w:r>
        <w:rPr>
          <w:rStyle w:val="CommentReference"/>
        </w:rPr>
        <w:annotationRef/>
      </w:r>
      <w:r w:rsidRPr="00373173">
        <w:rPr>
          <w:rFonts w:ascii="Arial" w:eastAsia="Times New Roman" w:hAnsi="Arial" w:cs="Arial"/>
          <w:color w:val="000000"/>
          <w:sz w:val="21"/>
          <w:szCs w:val="21"/>
        </w:rPr>
        <w:t>I think the caption could be more informative here. It took me a while to figure out that each of the light blue lines represents a temperature treatment, and the lines basically visualize the temperature variability within a treatment across time (6 time points per temperature treatment). Again, this is partly a wording issue. I think of the “ecosystems” as being (A), (AG), and (AGP), but you are talking about “among-ecosystem” effects of temperature, suggesting that “ecosystems” refers to the temperature treatments within a particular ecological community setup? Do darker colors of shading represent warmer treatments, or colder?</w:t>
      </w:r>
    </w:p>
  </w:comment>
  <w:comment w:id="652" w:author="Mary O'Connor" w:date="2018-09-18T11:54:00Z" w:initials="MOU">
    <w:p w14:paraId="6DD9FE3B" w14:textId="77777777" w:rsidR="005D4E1B" w:rsidRPr="00AD39C4" w:rsidRDefault="005D4E1B" w:rsidP="00AD39C4">
      <w:pPr>
        <w:spacing w:after="0"/>
        <w:rPr>
          <w:rFonts w:ascii="Times New Roman" w:eastAsia="Times New Roman" w:hAnsi="Times New Roman"/>
          <w:lang w:val="en-US"/>
        </w:rPr>
      </w:pPr>
      <w:r>
        <w:rPr>
          <w:rStyle w:val="CommentReference"/>
        </w:rPr>
        <w:annotationRef/>
      </w:r>
      <w:r w:rsidRPr="00AD39C4">
        <w:rPr>
          <w:rFonts w:ascii="Times New Roman" w:eastAsia="Times New Roman" w:hAnsi="Times New Roman"/>
          <w:color w:val="000000"/>
          <w:sz w:val="14"/>
          <w:szCs w:val="14"/>
          <w:lang w:val="en-US"/>
        </w:rPr>
        <w:t> </w:t>
      </w:r>
      <w:r w:rsidRPr="00AD39C4">
        <w:rPr>
          <w:rFonts w:ascii="Arial" w:eastAsia="Times New Roman" w:hAnsi="Arial" w:cs="Arial"/>
          <w:color w:val="000000"/>
          <w:sz w:val="21"/>
          <w:szCs w:val="21"/>
          <w:lang w:val="en-US"/>
        </w:rPr>
        <w:t>The meaning of the symbols and blue lines in the figures are very hard to parse and need more explanation in the text and captions, and the addition of legends would all aid the reader. More importantly, it is not clear how much the procedure of removing the effects of the blue lines adjusts the downstream statistical tests.</w:t>
      </w:r>
    </w:p>
    <w:p w14:paraId="4DBDACF4" w14:textId="77777777" w:rsidR="005D4E1B" w:rsidRDefault="005D4E1B">
      <w:pPr>
        <w:pStyle w:val="CommentText"/>
      </w:pPr>
    </w:p>
    <w:p w14:paraId="78FB5D64" w14:textId="77777777" w:rsidR="005D4E1B" w:rsidRPr="00AD39C4" w:rsidRDefault="005D4E1B" w:rsidP="00AD39C4">
      <w:pPr>
        <w:spacing w:after="0"/>
        <w:rPr>
          <w:rFonts w:ascii="Times New Roman" w:eastAsia="Times New Roman" w:hAnsi="Times New Roman"/>
          <w:lang w:val="en-US"/>
        </w:rPr>
      </w:pPr>
      <w:r w:rsidRPr="00AD39C4">
        <w:rPr>
          <w:rFonts w:ascii="Arial" w:eastAsia="Times New Roman" w:hAnsi="Arial" w:cs="Arial"/>
          <w:color w:val="000000"/>
          <w:sz w:val="21"/>
          <w:szCs w:val="21"/>
          <w:lang w:val="en-US"/>
        </w:rPr>
        <w:t>In-figure legends should be added to Figure 3.</w:t>
      </w:r>
    </w:p>
    <w:p w14:paraId="53CACA6D" w14:textId="25C4A3B9" w:rsidR="005D4E1B" w:rsidRDefault="005D4E1B">
      <w:pPr>
        <w:pStyle w:val="CommentText"/>
      </w:pPr>
    </w:p>
  </w:comment>
  <w:comment w:id="707" w:author="Mary O'Connor" w:date="2018-09-18T10:25:00Z" w:initials="MOU">
    <w:p w14:paraId="4EEC0FF5" w14:textId="1999387C" w:rsidR="005D4E1B" w:rsidRDefault="005D4E1B">
      <w:pPr>
        <w:pStyle w:val="CommentText"/>
      </w:pPr>
      <w:r>
        <w:rPr>
          <w:rStyle w:val="CommentReference"/>
        </w:rPr>
        <w:annotationRef/>
      </w:r>
      <w:proofErr w:type="spellStart"/>
      <w:r>
        <w:t>Revise</w:t>
      </w:r>
      <w:proofErr w:type="spellEnd"/>
      <w:r>
        <w:t xml:space="preserve"> </w:t>
      </w:r>
      <w:proofErr w:type="spellStart"/>
      <w:r>
        <w:t>for</w:t>
      </w:r>
      <w:proofErr w:type="spellEnd"/>
      <w:r>
        <w:t xml:space="preserve"> </w:t>
      </w:r>
      <w:proofErr w:type="spellStart"/>
      <w:r>
        <w:t>clear</w:t>
      </w:r>
      <w:proofErr w:type="spellEnd"/>
      <w:r>
        <w:t xml:space="preserve"> </w:t>
      </w:r>
      <w:proofErr w:type="spellStart"/>
      <w:r>
        <w:t>point</w:t>
      </w:r>
      <w:proofErr w:type="spellEnd"/>
      <w:r>
        <w:t xml:space="preserve"> </w:t>
      </w:r>
      <w:proofErr w:type="spellStart"/>
      <w:r>
        <w:t>and</w:t>
      </w:r>
      <w:proofErr w:type="spellEnd"/>
      <w:r>
        <w:t xml:space="preserve"> </w:t>
      </w:r>
      <w:proofErr w:type="spellStart"/>
      <w:r>
        <w:t>topic</w:t>
      </w:r>
      <w:proofErr w:type="spellEnd"/>
      <w:r>
        <w:t xml:space="preserve"> / </w:t>
      </w:r>
      <w:proofErr w:type="spellStart"/>
      <w:r>
        <w:t>concluding</w:t>
      </w:r>
      <w:proofErr w:type="spellEnd"/>
      <w:r>
        <w:t xml:space="preserve"> </w:t>
      </w:r>
      <w:proofErr w:type="spellStart"/>
      <w:r>
        <w:t>sentence</w:t>
      </w:r>
      <w:proofErr w:type="spellEnd"/>
      <w:r>
        <w:t xml:space="preserve">; </w:t>
      </w:r>
      <w:proofErr w:type="spellStart"/>
      <w:r>
        <w:t>take-home</w:t>
      </w:r>
      <w:proofErr w:type="spellEnd"/>
      <w:r>
        <w:t xml:space="preserve"> </w:t>
      </w:r>
      <w:proofErr w:type="spellStart"/>
      <w:r>
        <w:t>point</w:t>
      </w:r>
      <w:proofErr w:type="spellEnd"/>
    </w:p>
  </w:comment>
  <w:comment w:id="708" w:author="Mary O'Connor" w:date="2018-09-18T11:52:00Z" w:initials="MOU">
    <w:p w14:paraId="4944EB3D" w14:textId="0BFA2BEA" w:rsidR="005D4E1B" w:rsidRDefault="005D4E1B">
      <w:pPr>
        <w:pStyle w:val="CommentText"/>
      </w:pPr>
      <w:r>
        <w:rPr>
          <w:rStyle w:val="CommentReference"/>
        </w:rPr>
        <w:annotationRef/>
      </w:r>
      <w:proofErr w:type="spellStart"/>
      <w:r>
        <w:t>Correct</w:t>
      </w:r>
      <w:proofErr w:type="spellEnd"/>
      <w:r>
        <w:t xml:space="preserve"> </w:t>
      </w:r>
      <w:proofErr w:type="spellStart"/>
      <w:r>
        <w:t>this</w:t>
      </w:r>
      <w:proofErr w:type="spellEnd"/>
    </w:p>
  </w:comment>
  <w:comment w:id="710" w:author="Mary O'Connor" w:date="2018-09-18T11:44:00Z" w:initials="MOU">
    <w:p w14:paraId="77CF7203" w14:textId="77777777" w:rsidR="005D4E1B" w:rsidRPr="00373173" w:rsidRDefault="005D4E1B" w:rsidP="00373173">
      <w:pPr>
        <w:spacing w:after="0"/>
        <w:rPr>
          <w:rFonts w:ascii="Times New Roman" w:eastAsia="Times New Roman" w:hAnsi="Times New Roman"/>
          <w:lang w:val="en-US"/>
        </w:rPr>
      </w:pPr>
      <w:r>
        <w:rPr>
          <w:rStyle w:val="CommentReference"/>
        </w:rPr>
        <w:annotationRef/>
      </w:r>
      <w:r w:rsidRPr="00373173">
        <w:rPr>
          <w:rFonts w:ascii="Arial" w:eastAsia="Times New Roman" w:hAnsi="Arial" w:cs="Arial"/>
          <w:color w:val="000000"/>
          <w:sz w:val="21"/>
          <w:szCs w:val="21"/>
          <w:lang w:val="en-US"/>
        </w:rPr>
        <w:t>Why does the fact that temperature dependence was least pronounced in AGP communities lead you to reject the metabolic scaling hypothesis?</w:t>
      </w:r>
    </w:p>
    <w:p w14:paraId="617FF407" w14:textId="04C18EE2" w:rsidR="005D4E1B" w:rsidRDefault="005D4E1B">
      <w:pPr>
        <w:pStyle w:val="CommentText"/>
      </w:pPr>
    </w:p>
  </w:comment>
  <w:comment w:id="713" w:author="Mary O'Connor" w:date="2018-09-18T10:24:00Z" w:initials="MOU">
    <w:p w14:paraId="113F6624" w14:textId="304D8CF1" w:rsidR="005D4E1B" w:rsidRDefault="005D4E1B">
      <w:pPr>
        <w:pStyle w:val="CommentText"/>
      </w:pPr>
      <w:r>
        <w:rPr>
          <w:rStyle w:val="CommentReference"/>
        </w:rPr>
        <w:annotationRef/>
      </w:r>
      <w:r>
        <w:t xml:space="preserve">More </w:t>
      </w:r>
      <w:proofErr w:type="spellStart"/>
      <w:r>
        <w:t>explanation</w:t>
      </w:r>
      <w:proofErr w:type="spellEnd"/>
      <w:r>
        <w:t xml:space="preserve"> </w:t>
      </w:r>
      <w:proofErr w:type="spellStart"/>
      <w:r>
        <w:t>here</w:t>
      </w:r>
      <w:proofErr w:type="spellEnd"/>
      <w:r>
        <w:t xml:space="preserve"> </w:t>
      </w:r>
      <w:proofErr w:type="spellStart"/>
      <w:r>
        <w:t>desired</w:t>
      </w:r>
      <w:proofErr w:type="spellEnd"/>
      <w:r>
        <w:t xml:space="preserve">; so </w:t>
      </w:r>
      <w:proofErr w:type="spellStart"/>
      <w:r>
        <w:t>decide</w:t>
      </w:r>
      <w:proofErr w:type="spellEnd"/>
      <w:r>
        <w:t xml:space="preserve"> </w:t>
      </w:r>
      <w:proofErr w:type="spellStart"/>
      <w:r>
        <w:t>whether</w:t>
      </w:r>
      <w:proofErr w:type="spellEnd"/>
      <w:r>
        <w:t xml:space="preserve"> </w:t>
      </w:r>
      <w:proofErr w:type="spellStart"/>
      <w:r>
        <w:t>to</w:t>
      </w:r>
      <w:proofErr w:type="spellEnd"/>
      <w:r>
        <w:t xml:space="preserve"> </w:t>
      </w:r>
      <w:proofErr w:type="spellStart"/>
      <w:r>
        <w:t>add</w:t>
      </w:r>
      <w:proofErr w:type="spellEnd"/>
      <w:r>
        <w:t xml:space="preserve"> a </w:t>
      </w:r>
      <w:proofErr w:type="spellStart"/>
      <w:r>
        <w:t>sentence</w:t>
      </w:r>
      <w:proofErr w:type="spellEnd"/>
      <w:r>
        <w:t xml:space="preserve"> </w:t>
      </w:r>
      <w:proofErr w:type="spellStart"/>
      <w:r>
        <w:t>or</w:t>
      </w:r>
      <w:proofErr w:type="spellEnd"/>
      <w:r>
        <w:t xml:space="preserve"> a </w:t>
      </w:r>
      <w:proofErr w:type="spellStart"/>
      <w:r>
        <w:t>paragraph</w:t>
      </w:r>
      <w:proofErr w:type="spellEnd"/>
    </w:p>
  </w:comment>
  <w:comment w:id="716" w:author="Mary O'Connor" w:date="2018-09-18T10:36:00Z" w:initials="MOU">
    <w:p w14:paraId="63950973" w14:textId="7E06A34C" w:rsidR="005D4E1B" w:rsidRDefault="005D4E1B">
      <w:pPr>
        <w:pStyle w:val="CommentText"/>
      </w:pPr>
      <w:r>
        <w:rPr>
          <w:rStyle w:val="CommentReference"/>
        </w:rPr>
        <w:annotationRef/>
      </w:r>
      <w:proofErr w:type="spellStart"/>
      <w:r>
        <w:t>What</w:t>
      </w:r>
      <w:proofErr w:type="spellEnd"/>
      <w:r>
        <w:t xml:space="preserve"> </w:t>
      </w:r>
      <w:proofErr w:type="spellStart"/>
      <w:r>
        <w:t>about</w:t>
      </w:r>
      <w:proofErr w:type="spellEnd"/>
      <w:r>
        <w:t xml:space="preserve"> </w:t>
      </w:r>
      <w:proofErr w:type="spellStart"/>
      <w:r>
        <w:t>four</w:t>
      </w:r>
      <w:proofErr w:type="spellEnd"/>
      <w:r>
        <w:t xml:space="preserve"> </w:t>
      </w:r>
      <w:proofErr w:type="spellStart"/>
      <w:r>
        <w:t>level</w:t>
      </w:r>
      <w:proofErr w:type="spellEnd"/>
      <w:r>
        <w:t xml:space="preserve"> </w:t>
      </w:r>
      <w:proofErr w:type="spellStart"/>
      <w:r>
        <w:t>food</w:t>
      </w:r>
      <w:proofErr w:type="spellEnd"/>
      <w:r>
        <w:t xml:space="preserve"> </w:t>
      </w:r>
      <w:proofErr w:type="spellStart"/>
      <w:r>
        <w:t>chains</w:t>
      </w:r>
      <w:proofErr w:type="spellEnd"/>
      <w:r>
        <w:t>??</w:t>
      </w:r>
    </w:p>
  </w:comment>
  <w:comment w:id="717" w:author="Mary O'Connor" w:date="2018-09-18T11:55:00Z" w:initials="MOU">
    <w:p w14:paraId="6DBAB870" w14:textId="77777777" w:rsidR="005D4E1B" w:rsidRPr="00AD39C4" w:rsidRDefault="005D4E1B" w:rsidP="00AD39C4">
      <w:pPr>
        <w:pStyle w:val="NormalWeb"/>
        <w:spacing w:before="0" w:beforeAutospacing="0" w:after="220" w:afterAutospacing="0"/>
        <w:rPr>
          <w:rFonts w:eastAsia="Times New Roman"/>
          <w:sz w:val="24"/>
          <w:szCs w:val="24"/>
        </w:rPr>
      </w:pPr>
      <w:r>
        <w:rPr>
          <w:rStyle w:val="CommentReference"/>
        </w:rPr>
        <w:annotationRef/>
      </w:r>
      <w:r w:rsidRPr="00AD39C4">
        <w:rPr>
          <w:rFonts w:ascii="Arial" w:eastAsia="Times New Roman" w:hAnsi="Arial" w:cs="Arial"/>
          <w:color w:val="000000"/>
          <w:sz w:val="21"/>
          <w:szCs w:val="21"/>
        </w:rPr>
        <w:t>The methods should be edited to more clearly describe the replicates and time courses. It took a fair bit of re-reading in places to understand the setup, and this could be remedied with clearer prose and a schematic figure of the experimental setup.</w:t>
      </w:r>
    </w:p>
    <w:p w14:paraId="2F428E02" w14:textId="77777777" w:rsidR="005D4E1B" w:rsidRPr="00AD39C4" w:rsidRDefault="005D4E1B" w:rsidP="00AD39C4">
      <w:pPr>
        <w:spacing w:after="0"/>
        <w:rPr>
          <w:rFonts w:ascii="Times New Roman" w:eastAsia="Times New Roman" w:hAnsi="Times New Roman"/>
          <w:lang w:val="en-US"/>
        </w:rPr>
      </w:pPr>
    </w:p>
    <w:p w14:paraId="6279054E" w14:textId="57CD6A4F" w:rsidR="005D4E1B" w:rsidRDefault="005D4E1B">
      <w:pPr>
        <w:pStyle w:val="CommentText"/>
      </w:pPr>
    </w:p>
  </w:comment>
  <w:comment w:id="718" w:author="Mary O'Connor" w:date="2018-09-18T10:38:00Z" w:initials="MOU">
    <w:p w14:paraId="158925E1" w14:textId="2CE3C889" w:rsidR="005D4E1B" w:rsidRDefault="005D4E1B">
      <w:pPr>
        <w:pStyle w:val="CommentText"/>
      </w:pPr>
      <w:r>
        <w:rPr>
          <w:rStyle w:val="CommentReference"/>
        </w:rPr>
        <w:annotationRef/>
      </w:r>
      <w:r>
        <w:t xml:space="preserve">Thermal </w:t>
      </w:r>
      <w:proofErr w:type="spellStart"/>
      <w:r>
        <w:t>regime</w:t>
      </w:r>
      <w:proofErr w:type="spellEnd"/>
      <w:r>
        <w:t xml:space="preserve"> </w:t>
      </w:r>
      <w:proofErr w:type="spellStart"/>
      <w:r>
        <w:t>of</w:t>
      </w:r>
      <w:proofErr w:type="spellEnd"/>
      <w:r>
        <w:t xml:space="preserve"> </w:t>
      </w:r>
      <w:proofErr w:type="spellStart"/>
      <w:r>
        <w:t>trout</w:t>
      </w:r>
      <w:proofErr w:type="spellEnd"/>
      <w:r>
        <w:t xml:space="preserve"> </w:t>
      </w:r>
      <w:proofErr w:type="spellStart"/>
      <w:r>
        <w:t>lake</w:t>
      </w:r>
      <w:proofErr w:type="spellEnd"/>
      <w:r>
        <w:t>??</w:t>
      </w:r>
    </w:p>
  </w:comment>
  <w:comment w:id="732" w:author="Mary O'Connor" w:date="2018-09-18T10:37:00Z" w:initials="MOU">
    <w:p w14:paraId="06F28DD0" w14:textId="0E872D23" w:rsidR="005D4E1B" w:rsidRDefault="005D4E1B">
      <w:pPr>
        <w:pStyle w:val="CommentText"/>
      </w:pPr>
      <w:r>
        <w:rPr>
          <w:rStyle w:val="CommentReference"/>
        </w:rPr>
        <w:annotationRef/>
      </w:r>
      <w:proofErr w:type="spellStart"/>
      <w:r>
        <w:t>Define</w:t>
      </w:r>
      <w:proofErr w:type="spellEnd"/>
      <w:r>
        <w:t xml:space="preserve"> h, </w:t>
      </w:r>
      <w:proofErr w:type="spellStart"/>
      <w:r>
        <w:t>and</w:t>
      </w:r>
      <w:proofErr w:type="spellEnd"/>
      <w:r>
        <w:t xml:space="preserve"> </w:t>
      </w:r>
      <w:proofErr w:type="spellStart"/>
      <w:r>
        <w:t>is</w:t>
      </w:r>
      <w:proofErr w:type="spellEnd"/>
      <w:r>
        <w:t xml:space="preserve"> </w:t>
      </w:r>
      <w:proofErr w:type="spellStart"/>
      <w:r>
        <w:t>it</w:t>
      </w:r>
      <w:proofErr w:type="spellEnd"/>
      <w:r>
        <w:t xml:space="preserve"> </w:t>
      </w:r>
      <w:proofErr w:type="spellStart"/>
      <w:r>
        <w:t>the</w:t>
      </w:r>
      <w:proofErr w:type="spellEnd"/>
      <w:r>
        <w:t xml:space="preserve"> same </w:t>
      </w:r>
      <w:proofErr w:type="spellStart"/>
      <w:r>
        <w:t>as</w:t>
      </w:r>
      <w:proofErr w:type="spellEnd"/>
      <w:r>
        <w:t xml:space="preserve"> </w:t>
      </w:r>
      <w:proofErr w:type="spellStart"/>
      <w:r>
        <w:t>the</w:t>
      </w:r>
      <w:proofErr w:type="spellEnd"/>
      <w:r>
        <w:t xml:space="preserve"> </w:t>
      </w:r>
      <w:proofErr w:type="spellStart"/>
      <w:r>
        <w:t>difference</w:t>
      </w:r>
      <w:proofErr w:type="spellEnd"/>
      <w:r>
        <w:t xml:space="preserve"> in 4b? check R</w:t>
      </w:r>
    </w:p>
  </w:comment>
  <w:comment w:id="733" w:author="Mary O'Connor" w:date="2018-10-17T19:13:00Z" w:initials="MOU">
    <w:p w14:paraId="487E9801" w14:textId="72733650" w:rsidR="005D4E1B" w:rsidRDefault="005D4E1B">
      <w:pPr>
        <w:pStyle w:val="CommentText"/>
      </w:pPr>
      <w:r>
        <w:rPr>
          <w:rStyle w:val="CommentReference"/>
        </w:rPr>
        <w:annotationRef/>
      </w:r>
      <w:proofErr w:type="gramStart"/>
      <w:r>
        <w:t>Add in</w:t>
      </w:r>
      <w:proofErr w:type="gramEnd"/>
      <w:r>
        <w:t xml:space="preserve"> TC </w:t>
      </w:r>
      <w:proofErr w:type="spellStart"/>
      <w:r>
        <w:t>analysis</w:t>
      </w:r>
      <w:proofErr w:type="spellEnd"/>
      <w:r>
        <w:t xml:space="preserve"> </w:t>
      </w:r>
      <w:proofErr w:type="spellStart"/>
      <w:r>
        <w:t>methods</w:t>
      </w:r>
      <w:proofErr w:type="spellEnd"/>
    </w:p>
  </w:comment>
  <w:comment w:id="734" w:author="Mary O'Connor" w:date="2018-09-20T11:40:00Z" w:initials="MOU">
    <w:p w14:paraId="0527298D" w14:textId="33438DD8" w:rsidR="005D4E1B" w:rsidRDefault="005D4E1B">
      <w:pPr>
        <w:pStyle w:val="CommentText"/>
      </w:pPr>
      <w:r>
        <w:rPr>
          <w:rStyle w:val="CommentReference"/>
        </w:rPr>
        <w:annotationRef/>
      </w:r>
      <w:proofErr w:type="spellStart"/>
      <w:r>
        <w:t>Could</w:t>
      </w:r>
      <w:proofErr w:type="spellEnd"/>
      <w:r>
        <w:t xml:space="preserve"> at a 0 subscript6 </w:t>
      </w:r>
      <w:proofErr w:type="spellStart"/>
      <w:r>
        <w:t>to</w:t>
      </w:r>
      <w:proofErr w:type="spellEnd"/>
      <w:r>
        <w:t xml:space="preserve"> u </w:t>
      </w:r>
      <w:proofErr w:type="spellStart"/>
      <w:r>
        <w:t>and</w:t>
      </w:r>
      <w:proofErr w:type="spellEnd"/>
      <w:r>
        <w:t xml:space="preserve"> 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2FD072" w15:done="0"/>
  <w15:commentEx w15:paraId="6975949C" w15:done="0"/>
  <w15:commentEx w15:paraId="72453F7B" w15:done="0"/>
  <w15:commentEx w15:paraId="7D263537" w15:done="0"/>
  <w15:commentEx w15:paraId="4A7B5EEB" w15:done="0"/>
  <w15:commentEx w15:paraId="4A3E27AE" w15:done="0"/>
  <w15:commentEx w15:paraId="3F6F9619" w15:done="0"/>
  <w15:commentEx w15:paraId="00297727" w15:done="0"/>
  <w15:commentEx w15:paraId="47DBEB1F" w15:done="0"/>
  <w15:commentEx w15:paraId="338A3999" w15:done="0"/>
  <w15:commentEx w15:paraId="2AF5BA6D" w15:done="0"/>
  <w15:commentEx w15:paraId="183F4F9E" w15:done="0"/>
  <w15:commentEx w15:paraId="14FF3BF6" w15:done="0"/>
  <w15:commentEx w15:paraId="24D1F078" w15:done="0"/>
  <w15:commentEx w15:paraId="76C23637" w15:done="0"/>
  <w15:commentEx w15:paraId="10C59EA8" w15:done="0"/>
  <w15:commentEx w15:paraId="1B9D0955" w15:done="0"/>
  <w15:commentEx w15:paraId="29345D53" w15:done="0"/>
  <w15:commentEx w15:paraId="53CACA6D" w15:done="0"/>
  <w15:commentEx w15:paraId="4EEC0FF5" w15:done="0"/>
  <w15:commentEx w15:paraId="4944EB3D" w15:done="0"/>
  <w15:commentEx w15:paraId="617FF407" w15:done="0"/>
  <w15:commentEx w15:paraId="113F6624" w15:done="0"/>
  <w15:commentEx w15:paraId="63950973" w15:done="0"/>
  <w15:commentEx w15:paraId="6279054E" w15:done="0"/>
  <w15:commentEx w15:paraId="158925E1" w15:done="0"/>
  <w15:commentEx w15:paraId="06F28DD0" w15:done="0"/>
  <w15:commentEx w15:paraId="487E9801" w15:done="0"/>
  <w15:commentEx w15:paraId="052729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2FD072" w16cid:durableId="1F5DD8BE"/>
  <w16cid:commentId w16cid:paraId="6975949C" w16cid:durableId="1F4B6172"/>
  <w16cid:commentId w16cid:paraId="72453F7B" w16cid:durableId="1F4B6600"/>
  <w16cid:commentId w16cid:paraId="7D263537" w16cid:durableId="1F4B6190"/>
  <w16cid:commentId w16cid:paraId="4A7B5EEB" w16cid:durableId="1F4B64F8"/>
  <w16cid:commentId w16cid:paraId="4A3E27AE" w16cid:durableId="1F4B62DC"/>
  <w16cid:commentId w16cid:paraId="3F6F9619" w16cid:durableId="1F4B6319"/>
  <w16cid:commentId w16cid:paraId="00297727" w16cid:durableId="1F4B655D"/>
  <w16cid:commentId w16cid:paraId="47DBEB1F" w16cid:durableId="1F4B6245"/>
  <w16cid:commentId w16cid:paraId="338A3999" w16cid:durableId="1F4B632F"/>
  <w16cid:commentId w16cid:paraId="2AF5BA6D" w16cid:durableId="1F4B6023"/>
  <w16cid:commentId w16cid:paraId="183F4F9E" w16cid:durableId="1F4B5042"/>
  <w16cid:commentId w16cid:paraId="14FF3BF6" w16cid:durableId="1F4B65CD"/>
  <w16cid:commentId w16cid:paraId="24D1F078" w16cid:durableId="1F4B528C"/>
  <w16cid:commentId w16cid:paraId="76C23637" w16cid:durableId="1F4B6615"/>
  <w16cid:commentId w16cid:paraId="10C59EA8" w16cid:durableId="1F4B6351"/>
  <w16cid:commentId w16cid:paraId="1B9D0955" w16cid:durableId="1F4E161E"/>
  <w16cid:commentId w16cid:paraId="29345D53" w16cid:durableId="1F4B6360"/>
  <w16cid:commentId w16cid:paraId="53CACA6D" w16cid:durableId="1F4B65E3"/>
  <w16cid:commentId w16cid:paraId="4EEC0FF5" w16cid:durableId="1F4B5125"/>
  <w16cid:commentId w16cid:paraId="4944EB3D" w16cid:durableId="1F4B6595"/>
  <w16cid:commentId w16cid:paraId="617FF407" w16cid:durableId="1F4B63A5"/>
  <w16cid:commentId w16cid:paraId="113F6624" w16cid:durableId="1F4B50FA"/>
  <w16cid:commentId w16cid:paraId="63950973" w16cid:durableId="1F4B53A6"/>
  <w16cid:commentId w16cid:paraId="6279054E" w16cid:durableId="1F4B662E"/>
  <w16cid:commentId w16cid:paraId="158925E1" w16cid:durableId="1F4B5421"/>
  <w16cid:commentId w16cid:paraId="06F28DD0" w16cid:durableId="1F4B53EE"/>
  <w16cid:commentId w16cid:paraId="487E9801" w16cid:durableId="1F720864"/>
  <w16cid:commentId w16cid:paraId="0527298D" w16cid:durableId="1F4E05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CD4AD" w14:textId="77777777" w:rsidR="008802B8" w:rsidRDefault="008802B8" w:rsidP="000C117D">
      <w:pPr>
        <w:spacing w:after="0"/>
      </w:pPr>
      <w:r>
        <w:separator/>
      </w:r>
    </w:p>
  </w:endnote>
  <w:endnote w:type="continuationSeparator" w:id="0">
    <w:p w14:paraId="4137FF6F" w14:textId="77777777" w:rsidR="008802B8" w:rsidRDefault="008802B8" w:rsidP="000C117D">
      <w:pPr>
        <w:spacing w:after="0"/>
      </w:pPr>
      <w:r>
        <w:continuationSeparator/>
      </w:r>
    </w:p>
  </w:endnote>
  <w:endnote w:type="continuationNotice" w:id="1">
    <w:p w14:paraId="23BE90AC" w14:textId="77777777" w:rsidR="008802B8" w:rsidRDefault="008802B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aramond Premr Pro">
    <w:panose1 w:val="02020402060506020403"/>
    <w:charset w:val="00"/>
    <w:family w:val="roman"/>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儷黑 Pro">
    <w:panose1 w:val="020B0604020202020204"/>
    <w:charset w:val="88"/>
    <w:family w:val="swiss"/>
    <w:pitch w:val="variable"/>
    <w:sig w:usb0="80000001" w:usb1="28091800" w:usb2="00000016" w:usb3="00000000" w:csb0="00100000"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5D4E1B" w:rsidRDefault="005D4E1B"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5D4E1B" w:rsidRDefault="005D4E1B"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5D4E1B" w:rsidRDefault="005D4E1B"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5D4E1B" w:rsidRDefault="005D4E1B"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48030" w14:textId="77777777" w:rsidR="008802B8" w:rsidRDefault="008802B8" w:rsidP="000C117D">
      <w:pPr>
        <w:spacing w:after="0"/>
      </w:pPr>
      <w:r>
        <w:separator/>
      </w:r>
    </w:p>
  </w:footnote>
  <w:footnote w:type="continuationSeparator" w:id="0">
    <w:p w14:paraId="48DD4EA7" w14:textId="77777777" w:rsidR="008802B8" w:rsidRDefault="008802B8" w:rsidP="000C117D">
      <w:pPr>
        <w:spacing w:after="0"/>
      </w:pPr>
      <w:r>
        <w:continuationSeparator/>
      </w:r>
    </w:p>
  </w:footnote>
  <w:footnote w:type="continuationNotice" w:id="1">
    <w:p w14:paraId="6006AB9B" w14:textId="77777777" w:rsidR="008802B8" w:rsidRDefault="008802B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7"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0"/>
  </w:num>
  <w:num w:numId="5">
    <w:abstractNumId w:val="13"/>
  </w:num>
  <w:num w:numId="6">
    <w:abstractNumId w:val="14"/>
  </w:num>
  <w:num w:numId="7">
    <w:abstractNumId w:val="8"/>
  </w:num>
  <w:num w:numId="8">
    <w:abstractNumId w:val="9"/>
  </w:num>
  <w:num w:numId="9">
    <w:abstractNumId w:val="15"/>
  </w:num>
  <w:num w:numId="10">
    <w:abstractNumId w:val="3"/>
  </w:num>
  <w:num w:numId="11">
    <w:abstractNumId w:val="7"/>
  </w:num>
  <w:num w:numId="12">
    <w:abstractNumId w:val="12"/>
  </w:num>
  <w:num w:numId="13">
    <w:abstractNumId w:val="0"/>
  </w:num>
  <w:num w:numId="14">
    <w:abstractNumId w:val="17"/>
  </w:num>
  <w:num w:numId="15">
    <w:abstractNumId w:val="11"/>
  </w:num>
  <w:num w:numId="16">
    <w:abstractNumId w:val="5"/>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969"/>
    <w:rsid w:val="000010E5"/>
    <w:rsid w:val="0000170C"/>
    <w:rsid w:val="000024C8"/>
    <w:rsid w:val="00002C1C"/>
    <w:rsid w:val="00004DBC"/>
    <w:rsid w:val="0000506F"/>
    <w:rsid w:val="00006561"/>
    <w:rsid w:val="000067B2"/>
    <w:rsid w:val="00006BD0"/>
    <w:rsid w:val="00007BF8"/>
    <w:rsid w:val="000102B0"/>
    <w:rsid w:val="000105D1"/>
    <w:rsid w:val="000126DC"/>
    <w:rsid w:val="00012D20"/>
    <w:rsid w:val="000136AF"/>
    <w:rsid w:val="00013932"/>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897"/>
    <w:rsid w:val="00057B58"/>
    <w:rsid w:val="00057C74"/>
    <w:rsid w:val="00057FAD"/>
    <w:rsid w:val="0006009C"/>
    <w:rsid w:val="00060DAB"/>
    <w:rsid w:val="00060DD3"/>
    <w:rsid w:val="00061CC9"/>
    <w:rsid w:val="0006238C"/>
    <w:rsid w:val="00062668"/>
    <w:rsid w:val="00062860"/>
    <w:rsid w:val="000658DF"/>
    <w:rsid w:val="00065CEC"/>
    <w:rsid w:val="0006604E"/>
    <w:rsid w:val="00066D52"/>
    <w:rsid w:val="0006788B"/>
    <w:rsid w:val="00067997"/>
    <w:rsid w:val="00067C30"/>
    <w:rsid w:val="00072A71"/>
    <w:rsid w:val="00072C73"/>
    <w:rsid w:val="00073AEE"/>
    <w:rsid w:val="00073CFA"/>
    <w:rsid w:val="00073DF3"/>
    <w:rsid w:val="000756BD"/>
    <w:rsid w:val="000756DF"/>
    <w:rsid w:val="00075A39"/>
    <w:rsid w:val="00076051"/>
    <w:rsid w:val="0007758F"/>
    <w:rsid w:val="00077DC6"/>
    <w:rsid w:val="0008055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A43"/>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6362"/>
    <w:rsid w:val="000A66D6"/>
    <w:rsid w:val="000A6898"/>
    <w:rsid w:val="000A6A2D"/>
    <w:rsid w:val="000A753E"/>
    <w:rsid w:val="000B03C1"/>
    <w:rsid w:val="000B147E"/>
    <w:rsid w:val="000B2846"/>
    <w:rsid w:val="000B2F8D"/>
    <w:rsid w:val="000B33D3"/>
    <w:rsid w:val="000B3C65"/>
    <w:rsid w:val="000B4060"/>
    <w:rsid w:val="000B4EA9"/>
    <w:rsid w:val="000B4F3A"/>
    <w:rsid w:val="000B5C7D"/>
    <w:rsid w:val="000B6971"/>
    <w:rsid w:val="000B69A4"/>
    <w:rsid w:val="000B6BCD"/>
    <w:rsid w:val="000B70C6"/>
    <w:rsid w:val="000B70E6"/>
    <w:rsid w:val="000B7BFE"/>
    <w:rsid w:val="000B7CD2"/>
    <w:rsid w:val="000C0BDA"/>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85C"/>
    <w:rsid w:val="000F3B0A"/>
    <w:rsid w:val="000F3C80"/>
    <w:rsid w:val="000F41E0"/>
    <w:rsid w:val="000F544A"/>
    <w:rsid w:val="000F5492"/>
    <w:rsid w:val="000F732B"/>
    <w:rsid w:val="000F7BE2"/>
    <w:rsid w:val="00100727"/>
    <w:rsid w:val="00100845"/>
    <w:rsid w:val="0010140D"/>
    <w:rsid w:val="00101913"/>
    <w:rsid w:val="001031F0"/>
    <w:rsid w:val="00103249"/>
    <w:rsid w:val="00103BB3"/>
    <w:rsid w:val="001043C9"/>
    <w:rsid w:val="00104CB4"/>
    <w:rsid w:val="00106221"/>
    <w:rsid w:val="00106273"/>
    <w:rsid w:val="0010682C"/>
    <w:rsid w:val="0010701B"/>
    <w:rsid w:val="0010770F"/>
    <w:rsid w:val="0010785B"/>
    <w:rsid w:val="0010793E"/>
    <w:rsid w:val="00107F51"/>
    <w:rsid w:val="00110206"/>
    <w:rsid w:val="0011107D"/>
    <w:rsid w:val="00112A6C"/>
    <w:rsid w:val="00112DD9"/>
    <w:rsid w:val="00112E20"/>
    <w:rsid w:val="001135AA"/>
    <w:rsid w:val="00114013"/>
    <w:rsid w:val="001140BE"/>
    <w:rsid w:val="00114AFA"/>
    <w:rsid w:val="00116214"/>
    <w:rsid w:val="0011667C"/>
    <w:rsid w:val="0011734C"/>
    <w:rsid w:val="001174D4"/>
    <w:rsid w:val="00117698"/>
    <w:rsid w:val="00117D95"/>
    <w:rsid w:val="00121B74"/>
    <w:rsid w:val="00121EC5"/>
    <w:rsid w:val="00122554"/>
    <w:rsid w:val="001225CD"/>
    <w:rsid w:val="00123FB9"/>
    <w:rsid w:val="00124DDB"/>
    <w:rsid w:val="00125595"/>
    <w:rsid w:val="001256DE"/>
    <w:rsid w:val="00125F34"/>
    <w:rsid w:val="00127A18"/>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CD9"/>
    <w:rsid w:val="00163CDF"/>
    <w:rsid w:val="00164C97"/>
    <w:rsid w:val="001651B4"/>
    <w:rsid w:val="0016571A"/>
    <w:rsid w:val="001657CD"/>
    <w:rsid w:val="001661C4"/>
    <w:rsid w:val="001668A5"/>
    <w:rsid w:val="001677E2"/>
    <w:rsid w:val="00167A01"/>
    <w:rsid w:val="001708B2"/>
    <w:rsid w:val="001719B7"/>
    <w:rsid w:val="001723A8"/>
    <w:rsid w:val="001728DF"/>
    <w:rsid w:val="00173A35"/>
    <w:rsid w:val="00174CEC"/>
    <w:rsid w:val="00175200"/>
    <w:rsid w:val="0017705F"/>
    <w:rsid w:val="00177159"/>
    <w:rsid w:val="00177CD4"/>
    <w:rsid w:val="001801C1"/>
    <w:rsid w:val="001810D7"/>
    <w:rsid w:val="0018131A"/>
    <w:rsid w:val="00181402"/>
    <w:rsid w:val="00182146"/>
    <w:rsid w:val="00182E5D"/>
    <w:rsid w:val="001835AF"/>
    <w:rsid w:val="0018368E"/>
    <w:rsid w:val="001839D3"/>
    <w:rsid w:val="00184468"/>
    <w:rsid w:val="00184AE9"/>
    <w:rsid w:val="001860B7"/>
    <w:rsid w:val="001861B5"/>
    <w:rsid w:val="0018646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6C26"/>
    <w:rsid w:val="00197038"/>
    <w:rsid w:val="0019713B"/>
    <w:rsid w:val="001972F5"/>
    <w:rsid w:val="001975B9"/>
    <w:rsid w:val="001977DC"/>
    <w:rsid w:val="00197B1C"/>
    <w:rsid w:val="001A09D8"/>
    <w:rsid w:val="001A2160"/>
    <w:rsid w:val="001A2783"/>
    <w:rsid w:val="001A289E"/>
    <w:rsid w:val="001A40D1"/>
    <w:rsid w:val="001A41A8"/>
    <w:rsid w:val="001A49F7"/>
    <w:rsid w:val="001A4A36"/>
    <w:rsid w:val="001A4B03"/>
    <w:rsid w:val="001A4DDD"/>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7B5C"/>
    <w:rsid w:val="001B7C3D"/>
    <w:rsid w:val="001B7D71"/>
    <w:rsid w:val="001C0659"/>
    <w:rsid w:val="001C1639"/>
    <w:rsid w:val="001C3906"/>
    <w:rsid w:val="001C40FC"/>
    <w:rsid w:val="001C4709"/>
    <w:rsid w:val="001C5A5C"/>
    <w:rsid w:val="001C6C13"/>
    <w:rsid w:val="001D0CC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4104"/>
    <w:rsid w:val="001E4257"/>
    <w:rsid w:val="001E430E"/>
    <w:rsid w:val="001E5CE6"/>
    <w:rsid w:val="001E6D57"/>
    <w:rsid w:val="001E7699"/>
    <w:rsid w:val="001F168E"/>
    <w:rsid w:val="001F216F"/>
    <w:rsid w:val="001F3B2E"/>
    <w:rsid w:val="001F452F"/>
    <w:rsid w:val="001F59AC"/>
    <w:rsid w:val="001F7F4B"/>
    <w:rsid w:val="00200817"/>
    <w:rsid w:val="002013F5"/>
    <w:rsid w:val="00201826"/>
    <w:rsid w:val="00201854"/>
    <w:rsid w:val="00202047"/>
    <w:rsid w:val="0020271F"/>
    <w:rsid w:val="00202997"/>
    <w:rsid w:val="002048B6"/>
    <w:rsid w:val="00204A14"/>
    <w:rsid w:val="00205768"/>
    <w:rsid w:val="002076B5"/>
    <w:rsid w:val="00207C54"/>
    <w:rsid w:val="00207EFB"/>
    <w:rsid w:val="002109B1"/>
    <w:rsid w:val="00210F2F"/>
    <w:rsid w:val="00211631"/>
    <w:rsid w:val="00211664"/>
    <w:rsid w:val="002118FC"/>
    <w:rsid w:val="00213794"/>
    <w:rsid w:val="00213AF4"/>
    <w:rsid w:val="00213CF1"/>
    <w:rsid w:val="00214AEC"/>
    <w:rsid w:val="00214B60"/>
    <w:rsid w:val="0021535F"/>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308C"/>
    <w:rsid w:val="002344F9"/>
    <w:rsid w:val="0023470C"/>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DF7"/>
    <w:rsid w:val="00244DE6"/>
    <w:rsid w:val="002453AA"/>
    <w:rsid w:val="00245724"/>
    <w:rsid w:val="00245889"/>
    <w:rsid w:val="00245D36"/>
    <w:rsid w:val="002463C6"/>
    <w:rsid w:val="002468F8"/>
    <w:rsid w:val="00246E72"/>
    <w:rsid w:val="00247470"/>
    <w:rsid w:val="002503BB"/>
    <w:rsid w:val="00251A4E"/>
    <w:rsid w:val="00251C1E"/>
    <w:rsid w:val="00251FAD"/>
    <w:rsid w:val="00251FF3"/>
    <w:rsid w:val="0025263B"/>
    <w:rsid w:val="00252D06"/>
    <w:rsid w:val="002531FB"/>
    <w:rsid w:val="0025370A"/>
    <w:rsid w:val="002553E0"/>
    <w:rsid w:val="00255EB4"/>
    <w:rsid w:val="00255F3C"/>
    <w:rsid w:val="002560BE"/>
    <w:rsid w:val="00256805"/>
    <w:rsid w:val="002573AB"/>
    <w:rsid w:val="00257726"/>
    <w:rsid w:val="0026008D"/>
    <w:rsid w:val="00260619"/>
    <w:rsid w:val="00260756"/>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47D1"/>
    <w:rsid w:val="00274AD8"/>
    <w:rsid w:val="00274E2A"/>
    <w:rsid w:val="00275132"/>
    <w:rsid w:val="00276054"/>
    <w:rsid w:val="00276235"/>
    <w:rsid w:val="0027629D"/>
    <w:rsid w:val="00277023"/>
    <w:rsid w:val="0027777E"/>
    <w:rsid w:val="002810D8"/>
    <w:rsid w:val="002819A9"/>
    <w:rsid w:val="00281A40"/>
    <w:rsid w:val="00281E60"/>
    <w:rsid w:val="00281F39"/>
    <w:rsid w:val="002845B2"/>
    <w:rsid w:val="00285550"/>
    <w:rsid w:val="0028558F"/>
    <w:rsid w:val="002858A2"/>
    <w:rsid w:val="0028599E"/>
    <w:rsid w:val="00285F8D"/>
    <w:rsid w:val="002863D9"/>
    <w:rsid w:val="002868FA"/>
    <w:rsid w:val="00286CF2"/>
    <w:rsid w:val="00286E3B"/>
    <w:rsid w:val="00290846"/>
    <w:rsid w:val="002920C2"/>
    <w:rsid w:val="00292EA1"/>
    <w:rsid w:val="0029331F"/>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971"/>
    <w:rsid w:val="002B2D15"/>
    <w:rsid w:val="002B51DD"/>
    <w:rsid w:val="002B5C7C"/>
    <w:rsid w:val="002B5EC9"/>
    <w:rsid w:val="002B6F33"/>
    <w:rsid w:val="002C0E97"/>
    <w:rsid w:val="002C13E6"/>
    <w:rsid w:val="002C1A3E"/>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5AC8"/>
    <w:rsid w:val="002D739A"/>
    <w:rsid w:val="002E03F8"/>
    <w:rsid w:val="002E0FE7"/>
    <w:rsid w:val="002E10E0"/>
    <w:rsid w:val="002E140D"/>
    <w:rsid w:val="002E1558"/>
    <w:rsid w:val="002E1CD6"/>
    <w:rsid w:val="002E1F7E"/>
    <w:rsid w:val="002E258C"/>
    <w:rsid w:val="002E280C"/>
    <w:rsid w:val="002E2A3C"/>
    <w:rsid w:val="002E334F"/>
    <w:rsid w:val="002E38D7"/>
    <w:rsid w:val="002E3982"/>
    <w:rsid w:val="002E6175"/>
    <w:rsid w:val="002E622F"/>
    <w:rsid w:val="002E6E77"/>
    <w:rsid w:val="002E6FC2"/>
    <w:rsid w:val="002E700F"/>
    <w:rsid w:val="002E7558"/>
    <w:rsid w:val="002E7685"/>
    <w:rsid w:val="002F00E3"/>
    <w:rsid w:val="002F1242"/>
    <w:rsid w:val="002F33B0"/>
    <w:rsid w:val="002F3749"/>
    <w:rsid w:val="002F3A52"/>
    <w:rsid w:val="002F3EF0"/>
    <w:rsid w:val="002F42C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F8B"/>
    <w:rsid w:val="0030625C"/>
    <w:rsid w:val="00306B5E"/>
    <w:rsid w:val="00306CB2"/>
    <w:rsid w:val="00307AE4"/>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395C"/>
    <w:rsid w:val="003539F3"/>
    <w:rsid w:val="003545BB"/>
    <w:rsid w:val="00354642"/>
    <w:rsid w:val="00354DF4"/>
    <w:rsid w:val="00354FDD"/>
    <w:rsid w:val="0035506C"/>
    <w:rsid w:val="003555C4"/>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948"/>
    <w:rsid w:val="00387E27"/>
    <w:rsid w:val="0039001D"/>
    <w:rsid w:val="003906A2"/>
    <w:rsid w:val="00390AE1"/>
    <w:rsid w:val="003911ED"/>
    <w:rsid w:val="0039222F"/>
    <w:rsid w:val="00392810"/>
    <w:rsid w:val="003931A9"/>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BA3"/>
    <w:rsid w:val="003A5B34"/>
    <w:rsid w:val="003A6824"/>
    <w:rsid w:val="003A75A1"/>
    <w:rsid w:val="003A785B"/>
    <w:rsid w:val="003B0400"/>
    <w:rsid w:val="003B0468"/>
    <w:rsid w:val="003B0A72"/>
    <w:rsid w:val="003B0CB5"/>
    <w:rsid w:val="003B0F8B"/>
    <w:rsid w:val="003B0FDD"/>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608C"/>
    <w:rsid w:val="003D732C"/>
    <w:rsid w:val="003E0A71"/>
    <w:rsid w:val="003E1CAA"/>
    <w:rsid w:val="003E24C2"/>
    <w:rsid w:val="003E3468"/>
    <w:rsid w:val="003E3970"/>
    <w:rsid w:val="003E398E"/>
    <w:rsid w:val="003E41AB"/>
    <w:rsid w:val="003E5403"/>
    <w:rsid w:val="003E5A01"/>
    <w:rsid w:val="003E607F"/>
    <w:rsid w:val="003E638D"/>
    <w:rsid w:val="003E6BA3"/>
    <w:rsid w:val="003E74BF"/>
    <w:rsid w:val="003E75B4"/>
    <w:rsid w:val="003F0843"/>
    <w:rsid w:val="003F109A"/>
    <w:rsid w:val="003F3423"/>
    <w:rsid w:val="003F3BD2"/>
    <w:rsid w:val="003F4982"/>
    <w:rsid w:val="003F5311"/>
    <w:rsid w:val="003F53C1"/>
    <w:rsid w:val="003F5487"/>
    <w:rsid w:val="003F58A7"/>
    <w:rsid w:val="00400D29"/>
    <w:rsid w:val="00401203"/>
    <w:rsid w:val="00403C87"/>
    <w:rsid w:val="00404661"/>
    <w:rsid w:val="00404F3C"/>
    <w:rsid w:val="004054E2"/>
    <w:rsid w:val="00405A38"/>
    <w:rsid w:val="00405EDF"/>
    <w:rsid w:val="00406F79"/>
    <w:rsid w:val="00407A9B"/>
    <w:rsid w:val="00410099"/>
    <w:rsid w:val="004115B9"/>
    <w:rsid w:val="00411A42"/>
    <w:rsid w:val="00411C95"/>
    <w:rsid w:val="00412270"/>
    <w:rsid w:val="00412A30"/>
    <w:rsid w:val="004130DA"/>
    <w:rsid w:val="00413D31"/>
    <w:rsid w:val="00414FC4"/>
    <w:rsid w:val="004151C3"/>
    <w:rsid w:val="004155A0"/>
    <w:rsid w:val="004160A0"/>
    <w:rsid w:val="00416209"/>
    <w:rsid w:val="00416973"/>
    <w:rsid w:val="004169FB"/>
    <w:rsid w:val="00416A12"/>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7BE1"/>
    <w:rsid w:val="00427DB5"/>
    <w:rsid w:val="00430BF3"/>
    <w:rsid w:val="00431578"/>
    <w:rsid w:val="004317BE"/>
    <w:rsid w:val="00431AE4"/>
    <w:rsid w:val="00431DB6"/>
    <w:rsid w:val="00431E15"/>
    <w:rsid w:val="004325A3"/>
    <w:rsid w:val="00432C9B"/>
    <w:rsid w:val="00433BB7"/>
    <w:rsid w:val="00433E75"/>
    <w:rsid w:val="00434858"/>
    <w:rsid w:val="00435303"/>
    <w:rsid w:val="0043616F"/>
    <w:rsid w:val="00436960"/>
    <w:rsid w:val="0043759F"/>
    <w:rsid w:val="00437A4A"/>
    <w:rsid w:val="004416F8"/>
    <w:rsid w:val="00442296"/>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EC8"/>
    <w:rsid w:val="00471EB1"/>
    <w:rsid w:val="0047202B"/>
    <w:rsid w:val="00472498"/>
    <w:rsid w:val="004727FF"/>
    <w:rsid w:val="0047296F"/>
    <w:rsid w:val="00472D6C"/>
    <w:rsid w:val="004739E1"/>
    <w:rsid w:val="00473A87"/>
    <w:rsid w:val="004742FD"/>
    <w:rsid w:val="00480EDF"/>
    <w:rsid w:val="004829A1"/>
    <w:rsid w:val="00483188"/>
    <w:rsid w:val="00483444"/>
    <w:rsid w:val="00484012"/>
    <w:rsid w:val="0048535C"/>
    <w:rsid w:val="00486482"/>
    <w:rsid w:val="0048660B"/>
    <w:rsid w:val="004869F6"/>
    <w:rsid w:val="00486AB0"/>
    <w:rsid w:val="00486EA9"/>
    <w:rsid w:val="00487F30"/>
    <w:rsid w:val="0049018B"/>
    <w:rsid w:val="004912C9"/>
    <w:rsid w:val="0049195A"/>
    <w:rsid w:val="00491E14"/>
    <w:rsid w:val="00492311"/>
    <w:rsid w:val="00493100"/>
    <w:rsid w:val="00494387"/>
    <w:rsid w:val="00494AEA"/>
    <w:rsid w:val="00494EFC"/>
    <w:rsid w:val="00495603"/>
    <w:rsid w:val="00496532"/>
    <w:rsid w:val="00496655"/>
    <w:rsid w:val="00496A7D"/>
    <w:rsid w:val="00497326"/>
    <w:rsid w:val="004978C3"/>
    <w:rsid w:val="00497AA1"/>
    <w:rsid w:val="004A0792"/>
    <w:rsid w:val="004A0BD0"/>
    <w:rsid w:val="004A1B9E"/>
    <w:rsid w:val="004A300A"/>
    <w:rsid w:val="004A3E59"/>
    <w:rsid w:val="004A4203"/>
    <w:rsid w:val="004A52AC"/>
    <w:rsid w:val="004A7D83"/>
    <w:rsid w:val="004A7F91"/>
    <w:rsid w:val="004B14B6"/>
    <w:rsid w:val="004B2484"/>
    <w:rsid w:val="004B2CB0"/>
    <w:rsid w:val="004B3389"/>
    <w:rsid w:val="004B40CB"/>
    <w:rsid w:val="004B4CC9"/>
    <w:rsid w:val="004B4D8A"/>
    <w:rsid w:val="004B536D"/>
    <w:rsid w:val="004B5AB0"/>
    <w:rsid w:val="004B64CE"/>
    <w:rsid w:val="004B6BD1"/>
    <w:rsid w:val="004B7817"/>
    <w:rsid w:val="004C07D3"/>
    <w:rsid w:val="004C1071"/>
    <w:rsid w:val="004C1FF5"/>
    <w:rsid w:val="004C27AB"/>
    <w:rsid w:val="004C28B6"/>
    <w:rsid w:val="004C4C70"/>
    <w:rsid w:val="004C5C8A"/>
    <w:rsid w:val="004C648F"/>
    <w:rsid w:val="004C6D23"/>
    <w:rsid w:val="004C6D73"/>
    <w:rsid w:val="004C6F39"/>
    <w:rsid w:val="004D0ECA"/>
    <w:rsid w:val="004D2144"/>
    <w:rsid w:val="004D4AD6"/>
    <w:rsid w:val="004D59A3"/>
    <w:rsid w:val="004E02A1"/>
    <w:rsid w:val="004E077D"/>
    <w:rsid w:val="004E121E"/>
    <w:rsid w:val="004E188E"/>
    <w:rsid w:val="004E251E"/>
    <w:rsid w:val="004E25E9"/>
    <w:rsid w:val="004E2721"/>
    <w:rsid w:val="004E29AC"/>
    <w:rsid w:val="004E315A"/>
    <w:rsid w:val="004E366D"/>
    <w:rsid w:val="004E3B34"/>
    <w:rsid w:val="004E3C0A"/>
    <w:rsid w:val="004E480A"/>
    <w:rsid w:val="004E4993"/>
    <w:rsid w:val="004E503E"/>
    <w:rsid w:val="004E542E"/>
    <w:rsid w:val="004E662C"/>
    <w:rsid w:val="004E68B5"/>
    <w:rsid w:val="004E6BCC"/>
    <w:rsid w:val="004E75CE"/>
    <w:rsid w:val="004E771C"/>
    <w:rsid w:val="004F105A"/>
    <w:rsid w:val="004F1B34"/>
    <w:rsid w:val="004F2902"/>
    <w:rsid w:val="004F3558"/>
    <w:rsid w:val="004F3776"/>
    <w:rsid w:val="004F3D06"/>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5AFB"/>
    <w:rsid w:val="00505D6F"/>
    <w:rsid w:val="00507BB6"/>
    <w:rsid w:val="00507BCD"/>
    <w:rsid w:val="0051014C"/>
    <w:rsid w:val="005114D4"/>
    <w:rsid w:val="00511BA5"/>
    <w:rsid w:val="005124F1"/>
    <w:rsid w:val="00512DDB"/>
    <w:rsid w:val="0051366C"/>
    <w:rsid w:val="00513DA5"/>
    <w:rsid w:val="00513E7D"/>
    <w:rsid w:val="005140B5"/>
    <w:rsid w:val="0051525F"/>
    <w:rsid w:val="0051617D"/>
    <w:rsid w:val="0051639D"/>
    <w:rsid w:val="0051646B"/>
    <w:rsid w:val="00516854"/>
    <w:rsid w:val="005168F3"/>
    <w:rsid w:val="0051783D"/>
    <w:rsid w:val="005202B0"/>
    <w:rsid w:val="005211F0"/>
    <w:rsid w:val="00522498"/>
    <w:rsid w:val="00522A45"/>
    <w:rsid w:val="00522E9C"/>
    <w:rsid w:val="005234E7"/>
    <w:rsid w:val="00523C66"/>
    <w:rsid w:val="00523D20"/>
    <w:rsid w:val="00526112"/>
    <w:rsid w:val="00526AB0"/>
    <w:rsid w:val="00527218"/>
    <w:rsid w:val="00527B83"/>
    <w:rsid w:val="00531096"/>
    <w:rsid w:val="00531695"/>
    <w:rsid w:val="005321D5"/>
    <w:rsid w:val="00533385"/>
    <w:rsid w:val="005334F7"/>
    <w:rsid w:val="00533990"/>
    <w:rsid w:val="00534549"/>
    <w:rsid w:val="00534F69"/>
    <w:rsid w:val="00541464"/>
    <w:rsid w:val="005415CD"/>
    <w:rsid w:val="00541CFE"/>
    <w:rsid w:val="00542B55"/>
    <w:rsid w:val="00543FC0"/>
    <w:rsid w:val="0054561A"/>
    <w:rsid w:val="005457DD"/>
    <w:rsid w:val="00545994"/>
    <w:rsid w:val="00545F85"/>
    <w:rsid w:val="00546DAA"/>
    <w:rsid w:val="00550FC7"/>
    <w:rsid w:val="00551808"/>
    <w:rsid w:val="005521E4"/>
    <w:rsid w:val="005532A2"/>
    <w:rsid w:val="005537CB"/>
    <w:rsid w:val="00555300"/>
    <w:rsid w:val="00555CDF"/>
    <w:rsid w:val="005565D1"/>
    <w:rsid w:val="00556CE1"/>
    <w:rsid w:val="005573A0"/>
    <w:rsid w:val="00557A6B"/>
    <w:rsid w:val="00560090"/>
    <w:rsid w:val="005607A9"/>
    <w:rsid w:val="0056168F"/>
    <w:rsid w:val="005621C0"/>
    <w:rsid w:val="0056284C"/>
    <w:rsid w:val="00563AC3"/>
    <w:rsid w:val="00563CF4"/>
    <w:rsid w:val="00565931"/>
    <w:rsid w:val="00565D09"/>
    <w:rsid w:val="00566021"/>
    <w:rsid w:val="005668A9"/>
    <w:rsid w:val="0057075A"/>
    <w:rsid w:val="00570928"/>
    <w:rsid w:val="00570AE3"/>
    <w:rsid w:val="00572AA7"/>
    <w:rsid w:val="0057475C"/>
    <w:rsid w:val="00574F16"/>
    <w:rsid w:val="005765C3"/>
    <w:rsid w:val="0057672D"/>
    <w:rsid w:val="005776D5"/>
    <w:rsid w:val="005777CF"/>
    <w:rsid w:val="0057795C"/>
    <w:rsid w:val="00580CBD"/>
    <w:rsid w:val="00580F07"/>
    <w:rsid w:val="00581481"/>
    <w:rsid w:val="005820BF"/>
    <w:rsid w:val="00582634"/>
    <w:rsid w:val="005826DE"/>
    <w:rsid w:val="00582A99"/>
    <w:rsid w:val="00584029"/>
    <w:rsid w:val="00585235"/>
    <w:rsid w:val="00585BEE"/>
    <w:rsid w:val="00586609"/>
    <w:rsid w:val="005869EC"/>
    <w:rsid w:val="00587DBE"/>
    <w:rsid w:val="005904F1"/>
    <w:rsid w:val="00590AE2"/>
    <w:rsid w:val="005912F0"/>
    <w:rsid w:val="00592088"/>
    <w:rsid w:val="00594017"/>
    <w:rsid w:val="0059431A"/>
    <w:rsid w:val="00594892"/>
    <w:rsid w:val="00595C8E"/>
    <w:rsid w:val="00596BF3"/>
    <w:rsid w:val="0059707C"/>
    <w:rsid w:val="005978A8"/>
    <w:rsid w:val="005A03EF"/>
    <w:rsid w:val="005A0DAB"/>
    <w:rsid w:val="005A0FB8"/>
    <w:rsid w:val="005A15FD"/>
    <w:rsid w:val="005A26A1"/>
    <w:rsid w:val="005A32A9"/>
    <w:rsid w:val="005A3CD4"/>
    <w:rsid w:val="005A3DBA"/>
    <w:rsid w:val="005A440E"/>
    <w:rsid w:val="005A7321"/>
    <w:rsid w:val="005A769A"/>
    <w:rsid w:val="005A7BF9"/>
    <w:rsid w:val="005A7F3E"/>
    <w:rsid w:val="005B031E"/>
    <w:rsid w:val="005B0A42"/>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730A"/>
    <w:rsid w:val="005C7E79"/>
    <w:rsid w:val="005D074F"/>
    <w:rsid w:val="005D0813"/>
    <w:rsid w:val="005D0A1D"/>
    <w:rsid w:val="005D0EE7"/>
    <w:rsid w:val="005D1BFB"/>
    <w:rsid w:val="005D1E0D"/>
    <w:rsid w:val="005D20B1"/>
    <w:rsid w:val="005D22D5"/>
    <w:rsid w:val="005D2C9B"/>
    <w:rsid w:val="005D3442"/>
    <w:rsid w:val="005D4E1B"/>
    <w:rsid w:val="005D5687"/>
    <w:rsid w:val="005D6B29"/>
    <w:rsid w:val="005D7048"/>
    <w:rsid w:val="005D71BC"/>
    <w:rsid w:val="005D7E46"/>
    <w:rsid w:val="005E01C4"/>
    <w:rsid w:val="005E10B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7A6C"/>
    <w:rsid w:val="005F0278"/>
    <w:rsid w:val="005F0E81"/>
    <w:rsid w:val="005F1917"/>
    <w:rsid w:val="005F416F"/>
    <w:rsid w:val="005F476F"/>
    <w:rsid w:val="005F4987"/>
    <w:rsid w:val="005F51C4"/>
    <w:rsid w:val="005F529B"/>
    <w:rsid w:val="005F5E56"/>
    <w:rsid w:val="005F6217"/>
    <w:rsid w:val="005F6843"/>
    <w:rsid w:val="00600619"/>
    <w:rsid w:val="00601494"/>
    <w:rsid w:val="00602BB9"/>
    <w:rsid w:val="00602D0C"/>
    <w:rsid w:val="00602DAA"/>
    <w:rsid w:val="00603D25"/>
    <w:rsid w:val="006042B2"/>
    <w:rsid w:val="00604344"/>
    <w:rsid w:val="006049E5"/>
    <w:rsid w:val="00604BBE"/>
    <w:rsid w:val="006050BA"/>
    <w:rsid w:val="00605598"/>
    <w:rsid w:val="0060568B"/>
    <w:rsid w:val="00606DE7"/>
    <w:rsid w:val="0060730B"/>
    <w:rsid w:val="00610DA1"/>
    <w:rsid w:val="00610FD1"/>
    <w:rsid w:val="00610FDB"/>
    <w:rsid w:val="00611845"/>
    <w:rsid w:val="006125FE"/>
    <w:rsid w:val="00612D6E"/>
    <w:rsid w:val="00612F6B"/>
    <w:rsid w:val="0061365C"/>
    <w:rsid w:val="006141F1"/>
    <w:rsid w:val="00614D28"/>
    <w:rsid w:val="0061570E"/>
    <w:rsid w:val="0061637A"/>
    <w:rsid w:val="00616DA8"/>
    <w:rsid w:val="00616E53"/>
    <w:rsid w:val="0062032C"/>
    <w:rsid w:val="0062088D"/>
    <w:rsid w:val="00621688"/>
    <w:rsid w:val="006217D9"/>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FDF"/>
    <w:rsid w:val="006374D2"/>
    <w:rsid w:val="006376C5"/>
    <w:rsid w:val="00637FE5"/>
    <w:rsid w:val="00640ABC"/>
    <w:rsid w:val="0064194B"/>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A90"/>
    <w:rsid w:val="00654D17"/>
    <w:rsid w:val="00655CB1"/>
    <w:rsid w:val="00655EC1"/>
    <w:rsid w:val="0065654B"/>
    <w:rsid w:val="00656CF0"/>
    <w:rsid w:val="00657209"/>
    <w:rsid w:val="006573CD"/>
    <w:rsid w:val="006579F9"/>
    <w:rsid w:val="00657FF6"/>
    <w:rsid w:val="0066090F"/>
    <w:rsid w:val="006616D7"/>
    <w:rsid w:val="00661833"/>
    <w:rsid w:val="0066262F"/>
    <w:rsid w:val="00663089"/>
    <w:rsid w:val="00663CAD"/>
    <w:rsid w:val="00665166"/>
    <w:rsid w:val="006651D2"/>
    <w:rsid w:val="006652AC"/>
    <w:rsid w:val="00665A13"/>
    <w:rsid w:val="00665A64"/>
    <w:rsid w:val="00666135"/>
    <w:rsid w:val="00666FE3"/>
    <w:rsid w:val="00667D38"/>
    <w:rsid w:val="006709F0"/>
    <w:rsid w:val="00670CF0"/>
    <w:rsid w:val="00670E14"/>
    <w:rsid w:val="00672642"/>
    <w:rsid w:val="006729BB"/>
    <w:rsid w:val="00673BFD"/>
    <w:rsid w:val="00674017"/>
    <w:rsid w:val="006752D8"/>
    <w:rsid w:val="00675C38"/>
    <w:rsid w:val="00675D04"/>
    <w:rsid w:val="0067746B"/>
    <w:rsid w:val="00677808"/>
    <w:rsid w:val="00680036"/>
    <w:rsid w:val="0068011F"/>
    <w:rsid w:val="0068031E"/>
    <w:rsid w:val="006810A7"/>
    <w:rsid w:val="006816FF"/>
    <w:rsid w:val="00681DDE"/>
    <w:rsid w:val="0068240C"/>
    <w:rsid w:val="00682510"/>
    <w:rsid w:val="00682972"/>
    <w:rsid w:val="00682B13"/>
    <w:rsid w:val="00682F0B"/>
    <w:rsid w:val="00685AF1"/>
    <w:rsid w:val="00685BAB"/>
    <w:rsid w:val="006863F8"/>
    <w:rsid w:val="00686C7D"/>
    <w:rsid w:val="00686E21"/>
    <w:rsid w:val="00690915"/>
    <w:rsid w:val="00691180"/>
    <w:rsid w:val="00691236"/>
    <w:rsid w:val="00691645"/>
    <w:rsid w:val="0069195C"/>
    <w:rsid w:val="00692565"/>
    <w:rsid w:val="00692B7B"/>
    <w:rsid w:val="006932B4"/>
    <w:rsid w:val="0069388B"/>
    <w:rsid w:val="00693C92"/>
    <w:rsid w:val="00693F16"/>
    <w:rsid w:val="0069421D"/>
    <w:rsid w:val="006953DD"/>
    <w:rsid w:val="00695ADF"/>
    <w:rsid w:val="00696513"/>
    <w:rsid w:val="00696917"/>
    <w:rsid w:val="00696EAD"/>
    <w:rsid w:val="00696EC9"/>
    <w:rsid w:val="00697378"/>
    <w:rsid w:val="0069769F"/>
    <w:rsid w:val="00697F76"/>
    <w:rsid w:val="00697FD0"/>
    <w:rsid w:val="006A045A"/>
    <w:rsid w:val="006A1085"/>
    <w:rsid w:val="006A1B4F"/>
    <w:rsid w:val="006A1B8B"/>
    <w:rsid w:val="006A2D9E"/>
    <w:rsid w:val="006A2F99"/>
    <w:rsid w:val="006A36CD"/>
    <w:rsid w:val="006A3E4C"/>
    <w:rsid w:val="006A4336"/>
    <w:rsid w:val="006A445D"/>
    <w:rsid w:val="006A44BB"/>
    <w:rsid w:val="006A451C"/>
    <w:rsid w:val="006A54EA"/>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5CEC"/>
    <w:rsid w:val="006D0B50"/>
    <w:rsid w:val="006D13F7"/>
    <w:rsid w:val="006D1C2B"/>
    <w:rsid w:val="006D2CB1"/>
    <w:rsid w:val="006D2FE2"/>
    <w:rsid w:val="006D43FB"/>
    <w:rsid w:val="006D4EF1"/>
    <w:rsid w:val="006D64B3"/>
    <w:rsid w:val="006D6501"/>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C1"/>
    <w:rsid w:val="006F7852"/>
    <w:rsid w:val="006F789D"/>
    <w:rsid w:val="006F7F0C"/>
    <w:rsid w:val="006F7FF9"/>
    <w:rsid w:val="00700A9D"/>
    <w:rsid w:val="00701906"/>
    <w:rsid w:val="00701A1A"/>
    <w:rsid w:val="00702608"/>
    <w:rsid w:val="00702F33"/>
    <w:rsid w:val="00703E55"/>
    <w:rsid w:val="007041BF"/>
    <w:rsid w:val="00705369"/>
    <w:rsid w:val="0070543F"/>
    <w:rsid w:val="007056E0"/>
    <w:rsid w:val="00706631"/>
    <w:rsid w:val="00706C0C"/>
    <w:rsid w:val="0070725B"/>
    <w:rsid w:val="007072ED"/>
    <w:rsid w:val="0070771D"/>
    <w:rsid w:val="00710CBA"/>
    <w:rsid w:val="00710D33"/>
    <w:rsid w:val="007113EC"/>
    <w:rsid w:val="007115EB"/>
    <w:rsid w:val="00711C84"/>
    <w:rsid w:val="007120FA"/>
    <w:rsid w:val="00714A5C"/>
    <w:rsid w:val="00715DAA"/>
    <w:rsid w:val="007163D8"/>
    <w:rsid w:val="00717F77"/>
    <w:rsid w:val="007200B0"/>
    <w:rsid w:val="00720487"/>
    <w:rsid w:val="007209CF"/>
    <w:rsid w:val="00720D41"/>
    <w:rsid w:val="007211D2"/>
    <w:rsid w:val="00721E03"/>
    <w:rsid w:val="0072262D"/>
    <w:rsid w:val="0072283C"/>
    <w:rsid w:val="0072320B"/>
    <w:rsid w:val="00723225"/>
    <w:rsid w:val="00724898"/>
    <w:rsid w:val="00724B33"/>
    <w:rsid w:val="007253B0"/>
    <w:rsid w:val="007256F5"/>
    <w:rsid w:val="007259F5"/>
    <w:rsid w:val="00725BFD"/>
    <w:rsid w:val="007261B1"/>
    <w:rsid w:val="00730345"/>
    <w:rsid w:val="0073081D"/>
    <w:rsid w:val="007313BD"/>
    <w:rsid w:val="007318A0"/>
    <w:rsid w:val="00731F6F"/>
    <w:rsid w:val="00732F0F"/>
    <w:rsid w:val="007353F9"/>
    <w:rsid w:val="00735529"/>
    <w:rsid w:val="00735B52"/>
    <w:rsid w:val="00735D73"/>
    <w:rsid w:val="0073622D"/>
    <w:rsid w:val="00736ED4"/>
    <w:rsid w:val="00736ED6"/>
    <w:rsid w:val="00740459"/>
    <w:rsid w:val="007406B2"/>
    <w:rsid w:val="0074070C"/>
    <w:rsid w:val="00740B75"/>
    <w:rsid w:val="00741157"/>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FC8"/>
    <w:rsid w:val="007645BE"/>
    <w:rsid w:val="00765AB1"/>
    <w:rsid w:val="0076677E"/>
    <w:rsid w:val="00766C35"/>
    <w:rsid w:val="00767083"/>
    <w:rsid w:val="007670DE"/>
    <w:rsid w:val="00767206"/>
    <w:rsid w:val="007673B7"/>
    <w:rsid w:val="00767684"/>
    <w:rsid w:val="00767F90"/>
    <w:rsid w:val="00770205"/>
    <w:rsid w:val="00770689"/>
    <w:rsid w:val="00772A7A"/>
    <w:rsid w:val="00773878"/>
    <w:rsid w:val="007754AB"/>
    <w:rsid w:val="00775563"/>
    <w:rsid w:val="00776195"/>
    <w:rsid w:val="0077635D"/>
    <w:rsid w:val="00776BD2"/>
    <w:rsid w:val="00780D86"/>
    <w:rsid w:val="00781275"/>
    <w:rsid w:val="007817E0"/>
    <w:rsid w:val="00781E78"/>
    <w:rsid w:val="00782009"/>
    <w:rsid w:val="00782149"/>
    <w:rsid w:val="0078386C"/>
    <w:rsid w:val="0078524D"/>
    <w:rsid w:val="0078531D"/>
    <w:rsid w:val="0078641A"/>
    <w:rsid w:val="00786718"/>
    <w:rsid w:val="007869B4"/>
    <w:rsid w:val="007876FA"/>
    <w:rsid w:val="00787956"/>
    <w:rsid w:val="007902A7"/>
    <w:rsid w:val="007909F2"/>
    <w:rsid w:val="00791058"/>
    <w:rsid w:val="00791A8E"/>
    <w:rsid w:val="00791B95"/>
    <w:rsid w:val="00791C43"/>
    <w:rsid w:val="00791CD1"/>
    <w:rsid w:val="00793C34"/>
    <w:rsid w:val="007944E2"/>
    <w:rsid w:val="007948EF"/>
    <w:rsid w:val="00794A32"/>
    <w:rsid w:val="00794BE7"/>
    <w:rsid w:val="00795DC1"/>
    <w:rsid w:val="007961D6"/>
    <w:rsid w:val="00797A62"/>
    <w:rsid w:val="007A0872"/>
    <w:rsid w:val="007A2388"/>
    <w:rsid w:val="007A2716"/>
    <w:rsid w:val="007A2B8F"/>
    <w:rsid w:val="007A33CA"/>
    <w:rsid w:val="007A38E7"/>
    <w:rsid w:val="007A3979"/>
    <w:rsid w:val="007A3C33"/>
    <w:rsid w:val="007A4187"/>
    <w:rsid w:val="007A68B5"/>
    <w:rsid w:val="007A7DF7"/>
    <w:rsid w:val="007B013E"/>
    <w:rsid w:val="007B0308"/>
    <w:rsid w:val="007B0DE4"/>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2A56"/>
    <w:rsid w:val="007C2B82"/>
    <w:rsid w:val="007C2C2B"/>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BFB"/>
    <w:rsid w:val="007D654C"/>
    <w:rsid w:val="007D701F"/>
    <w:rsid w:val="007E0248"/>
    <w:rsid w:val="007E02EC"/>
    <w:rsid w:val="007E031D"/>
    <w:rsid w:val="007E218E"/>
    <w:rsid w:val="007E35D2"/>
    <w:rsid w:val="007E3BCE"/>
    <w:rsid w:val="007E47CA"/>
    <w:rsid w:val="007E64DC"/>
    <w:rsid w:val="007E6727"/>
    <w:rsid w:val="007E7280"/>
    <w:rsid w:val="007E7FCD"/>
    <w:rsid w:val="007F109D"/>
    <w:rsid w:val="007F23D3"/>
    <w:rsid w:val="007F24D0"/>
    <w:rsid w:val="007F2745"/>
    <w:rsid w:val="007F2919"/>
    <w:rsid w:val="007F2BDC"/>
    <w:rsid w:val="007F3569"/>
    <w:rsid w:val="007F35FE"/>
    <w:rsid w:val="007F41E9"/>
    <w:rsid w:val="007F45AB"/>
    <w:rsid w:val="007F554A"/>
    <w:rsid w:val="007F5FF7"/>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F23"/>
    <w:rsid w:val="00812818"/>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8C9"/>
    <w:rsid w:val="00835BF3"/>
    <w:rsid w:val="00836832"/>
    <w:rsid w:val="00836DF8"/>
    <w:rsid w:val="00837881"/>
    <w:rsid w:val="008378E2"/>
    <w:rsid w:val="00837FA7"/>
    <w:rsid w:val="0084135A"/>
    <w:rsid w:val="008414FC"/>
    <w:rsid w:val="0084206F"/>
    <w:rsid w:val="00842C53"/>
    <w:rsid w:val="00843036"/>
    <w:rsid w:val="00843A65"/>
    <w:rsid w:val="00844740"/>
    <w:rsid w:val="008447C9"/>
    <w:rsid w:val="0084561B"/>
    <w:rsid w:val="0084568A"/>
    <w:rsid w:val="008457B1"/>
    <w:rsid w:val="008459CE"/>
    <w:rsid w:val="008460DD"/>
    <w:rsid w:val="00846430"/>
    <w:rsid w:val="00846EC0"/>
    <w:rsid w:val="00847EBB"/>
    <w:rsid w:val="008509F1"/>
    <w:rsid w:val="00851B3A"/>
    <w:rsid w:val="00852227"/>
    <w:rsid w:val="00854140"/>
    <w:rsid w:val="00854C3F"/>
    <w:rsid w:val="00855E93"/>
    <w:rsid w:val="00856545"/>
    <w:rsid w:val="00856687"/>
    <w:rsid w:val="00856701"/>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802B8"/>
    <w:rsid w:val="00880F7D"/>
    <w:rsid w:val="00881142"/>
    <w:rsid w:val="008816CA"/>
    <w:rsid w:val="00881AF2"/>
    <w:rsid w:val="00881B19"/>
    <w:rsid w:val="0088504A"/>
    <w:rsid w:val="00886284"/>
    <w:rsid w:val="008873D0"/>
    <w:rsid w:val="008876A4"/>
    <w:rsid w:val="008876B1"/>
    <w:rsid w:val="00890808"/>
    <w:rsid w:val="00891058"/>
    <w:rsid w:val="00891831"/>
    <w:rsid w:val="0089191F"/>
    <w:rsid w:val="008928CB"/>
    <w:rsid w:val="00892B94"/>
    <w:rsid w:val="00892C51"/>
    <w:rsid w:val="00893853"/>
    <w:rsid w:val="00893A66"/>
    <w:rsid w:val="00893F99"/>
    <w:rsid w:val="00894E36"/>
    <w:rsid w:val="0089620C"/>
    <w:rsid w:val="00897FDE"/>
    <w:rsid w:val="008A04E9"/>
    <w:rsid w:val="008A07DA"/>
    <w:rsid w:val="008A0DFD"/>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30AA"/>
    <w:rsid w:val="008B45BE"/>
    <w:rsid w:val="008B4A94"/>
    <w:rsid w:val="008B4B99"/>
    <w:rsid w:val="008B589D"/>
    <w:rsid w:val="008B5A24"/>
    <w:rsid w:val="008B5E8F"/>
    <w:rsid w:val="008B6082"/>
    <w:rsid w:val="008B680A"/>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FBD"/>
    <w:rsid w:val="008D0BA5"/>
    <w:rsid w:val="008D0CDC"/>
    <w:rsid w:val="008D1981"/>
    <w:rsid w:val="008D33F8"/>
    <w:rsid w:val="008D49B2"/>
    <w:rsid w:val="008D4D95"/>
    <w:rsid w:val="008D53F3"/>
    <w:rsid w:val="008D59E8"/>
    <w:rsid w:val="008D614F"/>
    <w:rsid w:val="008D6E4E"/>
    <w:rsid w:val="008D7E7F"/>
    <w:rsid w:val="008E153C"/>
    <w:rsid w:val="008E16CB"/>
    <w:rsid w:val="008E1D60"/>
    <w:rsid w:val="008E429B"/>
    <w:rsid w:val="008E4A81"/>
    <w:rsid w:val="008E71A6"/>
    <w:rsid w:val="008F0017"/>
    <w:rsid w:val="008F2817"/>
    <w:rsid w:val="008F3AC1"/>
    <w:rsid w:val="008F49C2"/>
    <w:rsid w:val="008F4C94"/>
    <w:rsid w:val="008F52F3"/>
    <w:rsid w:val="008F54C9"/>
    <w:rsid w:val="008F5AAC"/>
    <w:rsid w:val="008F770A"/>
    <w:rsid w:val="008F7830"/>
    <w:rsid w:val="008F7DEC"/>
    <w:rsid w:val="0090072D"/>
    <w:rsid w:val="0090175F"/>
    <w:rsid w:val="009025CE"/>
    <w:rsid w:val="00903034"/>
    <w:rsid w:val="00903837"/>
    <w:rsid w:val="00904027"/>
    <w:rsid w:val="009052C9"/>
    <w:rsid w:val="00905529"/>
    <w:rsid w:val="00906A67"/>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366A"/>
    <w:rsid w:val="00923A76"/>
    <w:rsid w:val="00923B57"/>
    <w:rsid w:val="00924136"/>
    <w:rsid w:val="00925307"/>
    <w:rsid w:val="00925740"/>
    <w:rsid w:val="00925E94"/>
    <w:rsid w:val="009263AE"/>
    <w:rsid w:val="00926D04"/>
    <w:rsid w:val="009275E8"/>
    <w:rsid w:val="009276C5"/>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73DB"/>
    <w:rsid w:val="00977E64"/>
    <w:rsid w:val="00980660"/>
    <w:rsid w:val="009810E4"/>
    <w:rsid w:val="00982782"/>
    <w:rsid w:val="009835CF"/>
    <w:rsid w:val="0098362E"/>
    <w:rsid w:val="009855D9"/>
    <w:rsid w:val="009856F4"/>
    <w:rsid w:val="009859EE"/>
    <w:rsid w:val="00985A97"/>
    <w:rsid w:val="00985CD7"/>
    <w:rsid w:val="00985D7B"/>
    <w:rsid w:val="00987B8C"/>
    <w:rsid w:val="00987C71"/>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1091"/>
    <w:rsid w:val="009B1504"/>
    <w:rsid w:val="009B16B4"/>
    <w:rsid w:val="009B1AE2"/>
    <w:rsid w:val="009B1E1B"/>
    <w:rsid w:val="009B2216"/>
    <w:rsid w:val="009B2B7F"/>
    <w:rsid w:val="009B3204"/>
    <w:rsid w:val="009B347F"/>
    <w:rsid w:val="009B377D"/>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8EE"/>
    <w:rsid w:val="00A25AB3"/>
    <w:rsid w:val="00A2666D"/>
    <w:rsid w:val="00A26FC1"/>
    <w:rsid w:val="00A30638"/>
    <w:rsid w:val="00A30646"/>
    <w:rsid w:val="00A308C8"/>
    <w:rsid w:val="00A316A6"/>
    <w:rsid w:val="00A31BA6"/>
    <w:rsid w:val="00A33DCD"/>
    <w:rsid w:val="00A3468A"/>
    <w:rsid w:val="00A348B5"/>
    <w:rsid w:val="00A3597E"/>
    <w:rsid w:val="00A36B26"/>
    <w:rsid w:val="00A40C10"/>
    <w:rsid w:val="00A40FF4"/>
    <w:rsid w:val="00A40FFF"/>
    <w:rsid w:val="00A41597"/>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60771"/>
    <w:rsid w:val="00A611A8"/>
    <w:rsid w:val="00A615EA"/>
    <w:rsid w:val="00A635B8"/>
    <w:rsid w:val="00A63BF7"/>
    <w:rsid w:val="00A64659"/>
    <w:rsid w:val="00A6475E"/>
    <w:rsid w:val="00A648A9"/>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9DF"/>
    <w:rsid w:val="00A824F4"/>
    <w:rsid w:val="00A828E8"/>
    <w:rsid w:val="00A82BB2"/>
    <w:rsid w:val="00A82C54"/>
    <w:rsid w:val="00A83486"/>
    <w:rsid w:val="00A83812"/>
    <w:rsid w:val="00A842C2"/>
    <w:rsid w:val="00A843D2"/>
    <w:rsid w:val="00A860E6"/>
    <w:rsid w:val="00A8622E"/>
    <w:rsid w:val="00A87C38"/>
    <w:rsid w:val="00A87F3C"/>
    <w:rsid w:val="00A91A42"/>
    <w:rsid w:val="00A91E26"/>
    <w:rsid w:val="00A924EE"/>
    <w:rsid w:val="00A93FA5"/>
    <w:rsid w:val="00A94F96"/>
    <w:rsid w:val="00A9586C"/>
    <w:rsid w:val="00A960D4"/>
    <w:rsid w:val="00A9656A"/>
    <w:rsid w:val="00A9677F"/>
    <w:rsid w:val="00A96C07"/>
    <w:rsid w:val="00AA027E"/>
    <w:rsid w:val="00AA03FB"/>
    <w:rsid w:val="00AA0F6F"/>
    <w:rsid w:val="00AA1472"/>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DAA"/>
    <w:rsid w:val="00AB15B3"/>
    <w:rsid w:val="00AB1BEE"/>
    <w:rsid w:val="00AB36BC"/>
    <w:rsid w:val="00AB3AC3"/>
    <w:rsid w:val="00AB3D61"/>
    <w:rsid w:val="00AB4E4B"/>
    <w:rsid w:val="00AB5F9C"/>
    <w:rsid w:val="00AB6C70"/>
    <w:rsid w:val="00AB7F41"/>
    <w:rsid w:val="00AC00AA"/>
    <w:rsid w:val="00AC1029"/>
    <w:rsid w:val="00AC1519"/>
    <w:rsid w:val="00AC1B6D"/>
    <w:rsid w:val="00AC1EC7"/>
    <w:rsid w:val="00AC2E34"/>
    <w:rsid w:val="00AC33B0"/>
    <w:rsid w:val="00AC4428"/>
    <w:rsid w:val="00AC44D5"/>
    <w:rsid w:val="00AC4823"/>
    <w:rsid w:val="00AC4BBB"/>
    <w:rsid w:val="00AC56E4"/>
    <w:rsid w:val="00AC5BA4"/>
    <w:rsid w:val="00AD0224"/>
    <w:rsid w:val="00AD074B"/>
    <w:rsid w:val="00AD07AA"/>
    <w:rsid w:val="00AD0B1F"/>
    <w:rsid w:val="00AD0E9A"/>
    <w:rsid w:val="00AD39C4"/>
    <w:rsid w:val="00AD50B7"/>
    <w:rsid w:val="00AD5E95"/>
    <w:rsid w:val="00AD745D"/>
    <w:rsid w:val="00AD7F5B"/>
    <w:rsid w:val="00AE0180"/>
    <w:rsid w:val="00AE0790"/>
    <w:rsid w:val="00AE1A81"/>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3394"/>
    <w:rsid w:val="00AF6A47"/>
    <w:rsid w:val="00AF7C6E"/>
    <w:rsid w:val="00B0001E"/>
    <w:rsid w:val="00B014A7"/>
    <w:rsid w:val="00B019BB"/>
    <w:rsid w:val="00B02B51"/>
    <w:rsid w:val="00B03738"/>
    <w:rsid w:val="00B046AF"/>
    <w:rsid w:val="00B04C34"/>
    <w:rsid w:val="00B0571B"/>
    <w:rsid w:val="00B05D52"/>
    <w:rsid w:val="00B061AF"/>
    <w:rsid w:val="00B0651A"/>
    <w:rsid w:val="00B0697B"/>
    <w:rsid w:val="00B06AF3"/>
    <w:rsid w:val="00B1020D"/>
    <w:rsid w:val="00B10ED1"/>
    <w:rsid w:val="00B126E7"/>
    <w:rsid w:val="00B12BF7"/>
    <w:rsid w:val="00B13135"/>
    <w:rsid w:val="00B13604"/>
    <w:rsid w:val="00B13BF6"/>
    <w:rsid w:val="00B17F3E"/>
    <w:rsid w:val="00B20C1A"/>
    <w:rsid w:val="00B20CD6"/>
    <w:rsid w:val="00B210CF"/>
    <w:rsid w:val="00B21731"/>
    <w:rsid w:val="00B21DCB"/>
    <w:rsid w:val="00B22D46"/>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76E"/>
    <w:rsid w:val="00B45D45"/>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729"/>
    <w:rsid w:val="00B917C8"/>
    <w:rsid w:val="00B91982"/>
    <w:rsid w:val="00B91D5E"/>
    <w:rsid w:val="00B921AA"/>
    <w:rsid w:val="00B93248"/>
    <w:rsid w:val="00B93713"/>
    <w:rsid w:val="00B939CE"/>
    <w:rsid w:val="00B93AD3"/>
    <w:rsid w:val="00B93AF2"/>
    <w:rsid w:val="00B9458E"/>
    <w:rsid w:val="00B94875"/>
    <w:rsid w:val="00B94B3D"/>
    <w:rsid w:val="00B95056"/>
    <w:rsid w:val="00B95A91"/>
    <w:rsid w:val="00B95CA6"/>
    <w:rsid w:val="00B968A4"/>
    <w:rsid w:val="00B97186"/>
    <w:rsid w:val="00B973F1"/>
    <w:rsid w:val="00B97987"/>
    <w:rsid w:val="00B97EB9"/>
    <w:rsid w:val="00BA0031"/>
    <w:rsid w:val="00BA47F6"/>
    <w:rsid w:val="00BA49F4"/>
    <w:rsid w:val="00BA6051"/>
    <w:rsid w:val="00BB1761"/>
    <w:rsid w:val="00BB18E4"/>
    <w:rsid w:val="00BB193F"/>
    <w:rsid w:val="00BB1B6F"/>
    <w:rsid w:val="00BB24BB"/>
    <w:rsid w:val="00BB2658"/>
    <w:rsid w:val="00BB3026"/>
    <w:rsid w:val="00BB359E"/>
    <w:rsid w:val="00BB3D40"/>
    <w:rsid w:val="00BB5197"/>
    <w:rsid w:val="00BB52B5"/>
    <w:rsid w:val="00BB5D79"/>
    <w:rsid w:val="00BB6DC1"/>
    <w:rsid w:val="00BC030B"/>
    <w:rsid w:val="00BC16DD"/>
    <w:rsid w:val="00BC1ED8"/>
    <w:rsid w:val="00BC296F"/>
    <w:rsid w:val="00BC2A31"/>
    <w:rsid w:val="00BC2AE8"/>
    <w:rsid w:val="00BC4322"/>
    <w:rsid w:val="00BC436D"/>
    <w:rsid w:val="00BC5DAA"/>
    <w:rsid w:val="00BC6F48"/>
    <w:rsid w:val="00BC77A4"/>
    <w:rsid w:val="00BC7C77"/>
    <w:rsid w:val="00BD174E"/>
    <w:rsid w:val="00BD187D"/>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BD7"/>
    <w:rsid w:val="00BE0661"/>
    <w:rsid w:val="00BE0667"/>
    <w:rsid w:val="00BE3A06"/>
    <w:rsid w:val="00BE3FDE"/>
    <w:rsid w:val="00BE46C5"/>
    <w:rsid w:val="00BE5BDF"/>
    <w:rsid w:val="00BE7FD4"/>
    <w:rsid w:val="00BF04A8"/>
    <w:rsid w:val="00BF08BA"/>
    <w:rsid w:val="00BF12AF"/>
    <w:rsid w:val="00BF18C3"/>
    <w:rsid w:val="00BF2216"/>
    <w:rsid w:val="00BF24FA"/>
    <w:rsid w:val="00BF33A4"/>
    <w:rsid w:val="00BF34D6"/>
    <w:rsid w:val="00BF3E7A"/>
    <w:rsid w:val="00BF4424"/>
    <w:rsid w:val="00BF55ED"/>
    <w:rsid w:val="00BF6253"/>
    <w:rsid w:val="00BF6597"/>
    <w:rsid w:val="00BF75DB"/>
    <w:rsid w:val="00C00A23"/>
    <w:rsid w:val="00C01842"/>
    <w:rsid w:val="00C02261"/>
    <w:rsid w:val="00C026F8"/>
    <w:rsid w:val="00C036FA"/>
    <w:rsid w:val="00C03E3A"/>
    <w:rsid w:val="00C04AC3"/>
    <w:rsid w:val="00C05924"/>
    <w:rsid w:val="00C05AA2"/>
    <w:rsid w:val="00C0625B"/>
    <w:rsid w:val="00C06B73"/>
    <w:rsid w:val="00C07635"/>
    <w:rsid w:val="00C07A20"/>
    <w:rsid w:val="00C10D8D"/>
    <w:rsid w:val="00C11116"/>
    <w:rsid w:val="00C128D2"/>
    <w:rsid w:val="00C14B9E"/>
    <w:rsid w:val="00C16E4A"/>
    <w:rsid w:val="00C205A0"/>
    <w:rsid w:val="00C2116A"/>
    <w:rsid w:val="00C21C55"/>
    <w:rsid w:val="00C21EA9"/>
    <w:rsid w:val="00C22EE1"/>
    <w:rsid w:val="00C23DEA"/>
    <w:rsid w:val="00C24B84"/>
    <w:rsid w:val="00C24EC3"/>
    <w:rsid w:val="00C253C2"/>
    <w:rsid w:val="00C26A63"/>
    <w:rsid w:val="00C2715D"/>
    <w:rsid w:val="00C27203"/>
    <w:rsid w:val="00C273F0"/>
    <w:rsid w:val="00C27A19"/>
    <w:rsid w:val="00C27B4F"/>
    <w:rsid w:val="00C27C2C"/>
    <w:rsid w:val="00C27D1E"/>
    <w:rsid w:val="00C301F5"/>
    <w:rsid w:val="00C310B1"/>
    <w:rsid w:val="00C31B90"/>
    <w:rsid w:val="00C31E0D"/>
    <w:rsid w:val="00C33B1F"/>
    <w:rsid w:val="00C34828"/>
    <w:rsid w:val="00C35489"/>
    <w:rsid w:val="00C35A10"/>
    <w:rsid w:val="00C35CE7"/>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D21"/>
    <w:rsid w:val="00C5067D"/>
    <w:rsid w:val="00C5135F"/>
    <w:rsid w:val="00C516F1"/>
    <w:rsid w:val="00C521FB"/>
    <w:rsid w:val="00C52A15"/>
    <w:rsid w:val="00C52BC2"/>
    <w:rsid w:val="00C52D9E"/>
    <w:rsid w:val="00C536AF"/>
    <w:rsid w:val="00C53759"/>
    <w:rsid w:val="00C538B6"/>
    <w:rsid w:val="00C539DD"/>
    <w:rsid w:val="00C5414E"/>
    <w:rsid w:val="00C54B51"/>
    <w:rsid w:val="00C5516C"/>
    <w:rsid w:val="00C55B25"/>
    <w:rsid w:val="00C57015"/>
    <w:rsid w:val="00C57264"/>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A63"/>
    <w:rsid w:val="00C75D9D"/>
    <w:rsid w:val="00C8051D"/>
    <w:rsid w:val="00C8087A"/>
    <w:rsid w:val="00C8146D"/>
    <w:rsid w:val="00C8272A"/>
    <w:rsid w:val="00C83529"/>
    <w:rsid w:val="00C847B4"/>
    <w:rsid w:val="00C84BD3"/>
    <w:rsid w:val="00C84E26"/>
    <w:rsid w:val="00C85E1C"/>
    <w:rsid w:val="00C8778F"/>
    <w:rsid w:val="00C87FF8"/>
    <w:rsid w:val="00C904B3"/>
    <w:rsid w:val="00C90978"/>
    <w:rsid w:val="00C909D2"/>
    <w:rsid w:val="00C910CD"/>
    <w:rsid w:val="00C9156D"/>
    <w:rsid w:val="00C91998"/>
    <w:rsid w:val="00C92BEB"/>
    <w:rsid w:val="00C92E65"/>
    <w:rsid w:val="00C933A2"/>
    <w:rsid w:val="00C936FB"/>
    <w:rsid w:val="00C958BD"/>
    <w:rsid w:val="00C9689A"/>
    <w:rsid w:val="00C96F48"/>
    <w:rsid w:val="00C9725C"/>
    <w:rsid w:val="00C9773C"/>
    <w:rsid w:val="00C97B64"/>
    <w:rsid w:val="00CA0480"/>
    <w:rsid w:val="00CA0A96"/>
    <w:rsid w:val="00CA11EE"/>
    <w:rsid w:val="00CA1794"/>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F51"/>
    <w:rsid w:val="00CD5B74"/>
    <w:rsid w:val="00CD629B"/>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D00AB2"/>
    <w:rsid w:val="00D01251"/>
    <w:rsid w:val="00D013D6"/>
    <w:rsid w:val="00D0180F"/>
    <w:rsid w:val="00D021B8"/>
    <w:rsid w:val="00D037E4"/>
    <w:rsid w:val="00D04EDC"/>
    <w:rsid w:val="00D053C8"/>
    <w:rsid w:val="00D054D2"/>
    <w:rsid w:val="00D05A42"/>
    <w:rsid w:val="00D0694A"/>
    <w:rsid w:val="00D07A78"/>
    <w:rsid w:val="00D07AC5"/>
    <w:rsid w:val="00D07CA1"/>
    <w:rsid w:val="00D101C5"/>
    <w:rsid w:val="00D10822"/>
    <w:rsid w:val="00D10B46"/>
    <w:rsid w:val="00D1128E"/>
    <w:rsid w:val="00D127ED"/>
    <w:rsid w:val="00D12CD7"/>
    <w:rsid w:val="00D13051"/>
    <w:rsid w:val="00D1468B"/>
    <w:rsid w:val="00D1499E"/>
    <w:rsid w:val="00D14C52"/>
    <w:rsid w:val="00D158D5"/>
    <w:rsid w:val="00D16C0A"/>
    <w:rsid w:val="00D209C6"/>
    <w:rsid w:val="00D20E7F"/>
    <w:rsid w:val="00D210CA"/>
    <w:rsid w:val="00D2228F"/>
    <w:rsid w:val="00D22DE6"/>
    <w:rsid w:val="00D23555"/>
    <w:rsid w:val="00D24053"/>
    <w:rsid w:val="00D243F5"/>
    <w:rsid w:val="00D25105"/>
    <w:rsid w:val="00D2512C"/>
    <w:rsid w:val="00D253E1"/>
    <w:rsid w:val="00D25A20"/>
    <w:rsid w:val="00D25E6D"/>
    <w:rsid w:val="00D26AEA"/>
    <w:rsid w:val="00D26C10"/>
    <w:rsid w:val="00D26F5A"/>
    <w:rsid w:val="00D274FC"/>
    <w:rsid w:val="00D27EFC"/>
    <w:rsid w:val="00D3021D"/>
    <w:rsid w:val="00D30722"/>
    <w:rsid w:val="00D30FD8"/>
    <w:rsid w:val="00D31191"/>
    <w:rsid w:val="00D313B9"/>
    <w:rsid w:val="00D33E24"/>
    <w:rsid w:val="00D34C2F"/>
    <w:rsid w:val="00D34CA8"/>
    <w:rsid w:val="00D35E88"/>
    <w:rsid w:val="00D35F60"/>
    <w:rsid w:val="00D36376"/>
    <w:rsid w:val="00D3709F"/>
    <w:rsid w:val="00D37DEF"/>
    <w:rsid w:val="00D4024B"/>
    <w:rsid w:val="00D410BA"/>
    <w:rsid w:val="00D421A8"/>
    <w:rsid w:val="00D43AAB"/>
    <w:rsid w:val="00D43EF8"/>
    <w:rsid w:val="00D44DA2"/>
    <w:rsid w:val="00D4517E"/>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781"/>
    <w:rsid w:val="00D84C43"/>
    <w:rsid w:val="00D85272"/>
    <w:rsid w:val="00D86BE1"/>
    <w:rsid w:val="00D876A0"/>
    <w:rsid w:val="00D90634"/>
    <w:rsid w:val="00D915D0"/>
    <w:rsid w:val="00D91B88"/>
    <w:rsid w:val="00D91C5C"/>
    <w:rsid w:val="00D91F1F"/>
    <w:rsid w:val="00D924E9"/>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965"/>
    <w:rsid w:val="00DA5748"/>
    <w:rsid w:val="00DA5DC9"/>
    <w:rsid w:val="00DA5ED7"/>
    <w:rsid w:val="00DA651F"/>
    <w:rsid w:val="00DA6542"/>
    <w:rsid w:val="00DB2405"/>
    <w:rsid w:val="00DB266F"/>
    <w:rsid w:val="00DB3705"/>
    <w:rsid w:val="00DB3BDE"/>
    <w:rsid w:val="00DB406D"/>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911"/>
    <w:rsid w:val="00DF0DDA"/>
    <w:rsid w:val="00DF14CA"/>
    <w:rsid w:val="00DF1779"/>
    <w:rsid w:val="00DF22C7"/>
    <w:rsid w:val="00DF23A7"/>
    <w:rsid w:val="00DF2826"/>
    <w:rsid w:val="00DF38F1"/>
    <w:rsid w:val="00DF4380"/>
    <w:rsid w:val="00DF4DB9"/>
    <w:rsid w:val="00DF4EAE"/>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F73"/>
    <w:rsid w:val="00E34F99"/>
    <w:rsid w:val="00E35355"/>
    <w:rsid w:val="00E37A55"/>
    <w:rsid w:val="00E40048"/>
    <w:rsid w:val="00E4089D"/>
    <w:rsid w:val="00E40F8E"/>
    <w:rsid w:val="00E42165"/>
    <w:rsid w:val="00E4236C"/>
    <w:rsid w:val="00E42CD5"/>
    <w:rsid w:val="00E44415"/>
    <w:rsid w:val="00E448C2"/>
    <w:rsid w:val="00E4563B"/>
    <w:rsid w:val="00E47423"/>
    <w:rsid w:val="00E50D53"/>
    <w:rsid w:val="00E51013"/>
    <w:rsid w:val="00E51080"/>
    <w:rsid w:val="00E5116E"/>
    <w:rsid w:val="00E51C35"/>
    <w:rsid w:val="00E52D77"/>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7013F"/>
    <w:rsid w:val="00E70AD3"/>
    <w:rsid w:val="00E71E20"/>
    <w:rsid w:val="00E72031"/>
    <w:rsid w:val="00E72DDD"/>
    <w:rsid w:val="00E73C08"/>
    <w:rsid w:val="00E763B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BE4"/>
    <w:rsid w:val="00EB1873"/>
    <w:rsid w:val="00EB312A"/>
    <w:rsid w:val="00EB3C9C"/>
    <w:rsid w:val="00EB41A8"/>
    <w:rsid w:val="00EB4A26"/>
    <w:rsid w:val="00EB4E6A"/>
    <w:rsid w:val="00EB5B96"/>
    <w:rsid w:val="00EB5D4B"/>
    <w:rsid w:val="00EB6D06"/>
    <w:rsid w:val="00EB7167"/>
    <w:rsid w:val="00EB7F0F"/>
    <w:rsid w:val="00EC1F74"/>
    <w:rsid w:val="00EC23EA"/>
    <w:rsid w:val="00EC2572"/>
    <w:rsid w:val="00EC2652"/>
    <w:rsid w:val="00EC26D6"/>
    <w:rsid w:val="00EC3849"/>
    <w:rsid w:val="00EC5274"/>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BF6"/>
    <w:rsid w:val="00EF5004"/>
    <w:rsid w:val="00EF7B11"/>
    <w:rsid w:val="00EF7C34"/>
    <w:rsid w:val="00EF7F60"/>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AB9"/>
    <w:rsid w:val="00F2609A"/>
    <w:rsid w:val="00F260E1"/>
    <w:rsid w:val="00F26408"/>
    <w:rsid w:val="00F2642D"/>
    <w:rsid w:val="00F26B6A"/>
    <w:rsid w:val="00F27F09"/>
    <w:rsid w:val="00F30B01"/>
    <w:rsid w:val="00F30B7C"/>
    <w:rsid w:val="00F30C1F"/>
    <w:rsid w:val="00F31847"/>
    <w:rsid w:val="00F31942"/>
    <w:rsid w:val="00F32AA6"/>
    <w:rsid w:val="00F340FD"/>
    <w:rsid w:val="00F347FF"/>
    <w:rsid w:val="00F3594F"/>
    <w:rsid w:val="00F35E93"/>
    <w:rsid w:val="00F3629B"/>
    <w:rsid w:val="00F36833"/>
    <w:rsid w:val="00F36ED1"/>
    <w:rsid w:val="00F377B7"/>
    <w:rsid w:val="00F37929"/>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D95"/>
    <w:rsid w:val="00F63014"/>
    <w:rsid w:val="00F63466"/>
    <w:rsid w:val="00F63CFC"/>
    <w:rsid w:val="00F641DC"/>
    <w:rsid w:val="00F643DE"/>
    <w:rsid w:val="00F65468"/>
    <w:rsid w:val="00F65B24"/>
    <w:rsid w:val="00F65C28"/>
    <w:rsid w:val="00F65F16"/>
    <w:rsid w:val="00F66766"/>
    <w:rsid w:val="00F66B44"/>
    <w:rsid w:val="00F67662"/>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A7E61"/>
    <w:rsid w:val="00FB066E"/>
    <w:rsid w:val="00FB0991"/>
    <w:rsid w:val="00FB09C6"/>
    <w:rsid w:val="00FB11DF"/>
    <w:rsid w:val="00FB1537"/>
    <w:rsid w:val="00FB24E3"/>
    <w:rsid w:val="00FB28AA"/>
    <w:rsid w:val="00FB4B25"/>
    <w:rsid w:val="00FB557A"/>
    <w:rsid w:val="00FB57E2"/>
    <w:rsid w:val="00FB7B8F"/>
    <w:rsid w:val="00FC0257"/>
    <w:rsid w:val="00FC0822"/>
    <w:rsid w:val="00FC097B"/>
    <w:rsid w:val="00FC0C8C"/>
    <w:rsid w:val="00FC145D"/>
    <w:rsid w:val="00FC1708"/>
    <w:rsid w:val="00FC2935"/>
    <w:rsid w:val="00FC3586"/>
    <w:rsid w:val="00FC3606"/>
    <w:rsid w:val="00FC44A3"/>
    <w:rsid w:val="00FC57AD"/>
    <w:rsid w:val="00FC5C94"/>
    <w:rsid w:val="00FC61E6"/>
    <w:rsid w:val="00FD031B"/>
    <w:rsid w:val="00FD141E"/>
    <w:rsid w:val="00FD2299"/>
    <w:rsid w:val="00FD22EB"/>
    <w:rsid w:val="00FD3566"/>
    <w:rsid w:val="00FD370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2471"/>
    <w:rsid w:val="00FF3AEA"/>
    <w:rsid w:val="00FF3BB6"/>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5">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4409"/>
    <w:pPr>
      <w:spacing w:after="200"/>
    </w:pPr>
    <w:rPr>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34"/>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A4E1A-4CAA-D742-8775-7B7EBB49A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33</Pages>
  <Words>32781</Words>
  <Characters>186852</Characters>
  <Application>Microsoft Office Word</Application>
  <DocSecurity>0</DocSecurity>
  <Lines>1557</Lines>
  <Paragraphs>438</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219195</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Mary O'Connor</cp:lastModifiedBy>
  <cp:revision>5</cp:revision>
  <cp:lastPrinted>2018-05-29T06:14:00Z</cp:lastPrinted>
  <dcterms:created xsi:type="dcterms:W3CDTF">2019-01-15T18:08:00Z</dcterms:created>
  <dcterms:modified xsi:type="dcterms:W3CDTF">2019-01-15T18:43:00Z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citations="49" publications="65"/&gt;&lt;/info&gt;PAPERS2_INFO_END</vt:lpwstr>
  </property>
</Properties>
</file>