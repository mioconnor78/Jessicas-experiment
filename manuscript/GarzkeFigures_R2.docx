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41616" w14:textId="18FE9799" w:rsidR="002876F0" w:rsidRDefault="003C036D" w:rsidP="00997368">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Figure </w:t>
      </w:r>
      <w:r w:rsidR="000E260E">
        <w:rPr>
          <w:rFonts w:ascii="Times New Roman" w:hAnsi="Times New Roman"/>
          <w:b/>
        </w:rPr>
        <w:t>1</w:t>
      </w:r>
      <w:r>
        <w:rPr>
          <w:rFonts w:ascii="Times New Roman" w:hAnsi="Times New Roman"/>
        </w:rPr>
        <w:t xml:space="preserve"> Graphical illustration of hypotheses for how temperature affects</w:t>
      </w:r>
      <w:r w:rsidR="00CD4B1F">
        <w:rPr>
          <w:rFonts w:ascii="Times New Roman" w:hAnsi="Times New Roman"/>
        </w:rPr>
        <w:t xml:space="preserve"> primary producer biomass</w:t>
      </w:r>
      <w:r>
        <w:rPr>
          <w:rFonts w:ascii="Times New Roman" w:hAnsi="Times New Roman"/>
        </w:rPr>
        <w:t xml:space="preserve"> </w:t>
      </w:r>
      <w:r w:rsidR="00CD4B1F">
        <w:rPr>
          <w:rFonts w:ascii="Times New Roman" w:hAnsi="Times New Roman"/>
        </w:rPr>
        <w:t xml:space="preserve">(A-C) and </w:t>
      </w:r>
      <w:r>
        <w:rPr>
          <w:rFonts w:ascii="Times New Roman" w:hAnsi="Times New Roman"/>
        </w:rPr>
        <w:t>net ecosystem oxygen flux (D-F) for communities dominated by autotrophs (</w:t>
      </w:r>
      <w:r w:rsidR="00CD4B1F">
        <w:rPr>
          <w:rFonts w:ascii="Times New Roman" w:hAnsi="Times New Roman"/>
        </w:rPr>
        <w:t>A</w:t>
      </w:r>
      <w:r>
        <w:rPr>
          <w:rFonts w:ascii="Times New Roman" w:hAnsi="Times New Roman"/>
        </w:rPr>
        <w:t xml:space="preserve">), autotrophs </w:t>
      </w:r>
      <w:r w:rsidR="0026378C">
        <w:rPr>
          <w:rFonts w:ascii="Times New Roman" w:hAnsi="Times New Roman"/>
        </w:rPr>
        <w:t xml:space="preserve">plus </w:t>
      </w:r>
      <w:r>
        <w:rPr>
          <w:rFonts w:ascii="Times New Roman" w:hAnsi="Times New Roman"/>
        </w:rPr>
        <w:t>grazers (</w:t>
      </w:r>
      <w:r w:rsidR="00CD4B1F">
        <w:rPr>
          <w:rFonts w:ascii="Times New Roman" w:hAnsi="Times New Roman"/>
        </w:rPr>
        <w:t>AG</w:t>
      </w:r>
      <w:r>
        <w:rPr>
          <w:rFonts w:ascii="Times New Roman" w:hAnsi="Times New Roman"/>
        </w:rPr>
        <w:t>)</w:t>
      </w:r>
      <w:r w:rsidR="0026378C">
        <w:rPr>
          <w:rFonts w:ascii="Times New Roman" w:hAnsi="Times New Roman"/>
        </w:rPr>
        <w:t xml:space="preserve">, and </w:t>
      </w:r>
      <w:r>
        <w:rPr>
          <w:rFonts w:ascii="Times New Roman" w:hAnsi="Times New Roman"/>
        </w:rPr>
        <w:t>autotrophs</w:t>
      </w:r>
      <w:r w:rsidR="0026378C">
        <w:rPr>
          <w:rFonts w:ascii="Times New Roman" w:hAnsi="Times New Roman"/>
        </w:rPr>
        <w:t xml:space="preserve"> plus </w:t>
      </w:r>
      <w:r>
        <w:rPr>
          <w:rFonts w:ascii="Times New Roman" w:hAnsi="Times New Roman"/>
        </w:rPr>
        <w:t>grazers and predators (</w:t>
      </w:r>
      <w:r w:rsidR="00CD4B1F">
        <w:rPr>
          <w:rFonts w:ascii="Times New Roman" w:hAnsi="Times New Roman"/>
        </w:rPr>
        <w:t>AGP</w:t>
      </w:r>
      <w:r w:rsidR="00CE4DCA">
        <w:rPr>
          <w:rFonts w:ascii="Times New Roman" w:hAnsi="Times New Roman"/>
        </w:rPr>
        <w:t>).</w:t>
      </w:r>
      <w:r>
        <w:rPr>
          <w:rFonts w:ascii="Times New Roman" w:hAnsi="Times New Roman"/>
        </w:rPr>
        <w:t xml:space="preserve"> </w:t>
      </w:r>
      <w:r w:rsidR="00CE4DCA">
        <w:rPr>
          <w:rFonts w:ascii="Times New Roman" w:hAnsi="Times New Roman"/>
        </w:rPr>
        <w:t>Exponential r</w:t>
      </w:r>
      <w:r>
        <w:rPr>
          <w:rFonts w:ascii="Times New Roman" w:hAnsi="Times New Roman"/>
        </w:rPr>
        <w:t>esponses to temperature</w:t>
      </w:r>
      <w:r w:rsidR="0026378C">
        <w:rPr>
          <w:rFonts w:ascii="Times New Roman" w:hAnsi="Times New Roman"/>
        </w:rPr>
        <w:t xml:space="preserve"> as modelled in </w:t>
      </w:r>
      <w:proofErr w:type="spellStart"/>
      <w:r w:rsidR="0026378C">
        <w:rPr>
          <w:rFonts w:ascii="Times New Roman" w:hAnsi="Times New Roman"/>
        </w:rPr>
        <w:t>Eqn</w:t>
      </w:r>
      <w:proofErr w:type="spellEnd"/>
      <w:r w:rsidR="0026378C">
        <w:rPr>
          <w:rFonts w:ascii="Times New Roman" w:hAnsi="Times New Roman"/>
        </w:rPr>
        <w:t xml:space="preserve"> 1</w:t>
      </w:r>
      <w:r>
        <w:rPr>
          <w:rFonts w:ascii="Times New Roman" w:hAnsi="Times New Roman"/>
        </w:rPr>
        <w:t xml:space="preserve"> are </w:t>
      </w:r>
      <w:r w:rsidR="00CE4DCA">
        <w:rPr>
          <w:rFonts w:ascii="Times New Roman" w:hAnsi="Times New Roman"/>
        </w:rPr>
        <w:t xml:space="preserve">plotted </w:t>
      </w:r>
      <w:r>
        <w:rPr>
          <w:rFonts w:ascii="Times New Roman" w:hAnsi="Times New Roman"/>
        </w:rPr>
        <w:t>as linearized (log-transformed) and on 1/</w:t>
      </w:r>
      <w:proofErr w:type="spellStart"/>
      <w:r>
        <w:rPr>
          <w:rFonts w:ascii="Times New Roman" w:hAnsi="Times New Roman"/>
        </w:rPr>
        <w:t>kT</w:t>
      </w:r>
      <w:proofErr w:type="spellEnd"/>
      <w:r>
        <w:rPr>
          <w:rFonts w:ascii="Times New Roman" w:hAnsi="Times New Roman"/>
        </w:rPr>
        <w:t xml:space="preserve"> axes for later comparison with predicted slopes</w:t>
      </w:r>
      <w:r w:rsidR="00F455CA">
        <w:rPr>
          <w:rFonts w:ascii="Times New Roman" w:hAnsi="Times New Roman"/>
        </w:rPr>
        <w:t xml:space="preserve"> from </w:t>
      </w:r>
      <w:proofErr w:type="spellStart"/>
      <w:r w:rsidR="00F455CA">
        <w:rPr>
          <w:rFonts w:ascii="Times New Roman" w:hAnsi="Times New Roman"/>
        </w:rPr>
        <w:t>Eqn</w:t>
      </w:r>
      <w:r w:rsidR="00CE4DCA">
        <w:rPr>
          <w:rFonts w:ascii="Times New Roman" w:hAnsi="Times New Roman"/>
        </w:rPr>
        <w:t>s</w:t>
      </w:r>
      <w:proofErr w:type="spellEnd"/>
      <w:r w:rsidR="00CE4DCA">
        <w:rPr>
          <w:rFonts w:ascii="Times New Roman" w:hAnsi="Times New Roman"/>
        </w:rPr>
        <w:t xml:space="preserve"> 1 and 5</w:t>
      </w:r>
      <w:r w:rsidR="00F455CA">
        <w:rPr>
          <w:rFonts w:ascii="Times New Roman" w:hAnsi="Times New Roman"/>
        </w:rPr>
        <w:t xml:space="preserve"> in the main text</w:t>
      </w:r>
      <w:r>
        <w:rPr>
          <w:rFonts w:ascii="Times New Roman" w:hAnsi="Times New Roman"/>
        </w:rPr>
        <w:t xml:space="preserve">. </w:t>
      </w:r>
      <w:r w:rsidR="0026378C">
        <w:rPr>
          <w:rFonts w:ascii="Times New Roman" w:hAnsi="Times New Roman"/>
        </w:rPr>
        <w:t>If, within communities, species with different thermal niches can compensate for the effects of temperature on other species’ performance (</w:t>
      </w:r>
      <w:proofErr w:type="spellStart"/>
      <w:r w:rsidR="0026378C">
        <w:rPr>
          <w:rFonts w:ascii="Times New Roman" w:hAnsi="Times New Roman"/>
        </w:rPr>
        <w:t>i</w:t>
      </w:r>
      <w:proofErr w:type="spellEnd"/>
      <w:r w:rsidR="0026378C">
        <w:rPr>
          <w:rFonts w:ascii="Times New Roman" w:hAnsi="Times New Roman"/>
        </w:rPr>
        <w:t xml:space="preserve">), we would predict no effect of temperature on biomass but positive effects of increasing temperature on net oxygen production and consumption. </w:t>
      </w:r>
      <w:r w:rsidR="001F40F3">
        <w:rPr>
          <w:rFonts w:ascii="Times New Roman" w:hAnsi="Times New Roman"/>
        </w:rPr>
        <w:t>In the first-order metabolic scaling hypotheses (</w:t>
      </w:r>
      <w:r w:rsidR="0026378C">
        <w:rPr>
          <w:rFonts w:ascii="Times New Roman" w:hAnsi="Times New Roman"/>
        </w:rPr>
        <w:t>ii</w:t>
      </w:r>
      <w:r w:rsidR="001F40F3">
        <w:rPr>
          <w:rFonts w:ascii="Times New Roman" w:hAnsi="Times New Roman"/>
        </w:rPr>
        <w:t xml:space="preserve">), NEP in systems without consumers depends on temperature consistent with the weaker temperature dependence of photosynthesis relative to respiration, which is expected to have a dominant influence on the temperature dependence of oxygen flux in systems with consumers. If </w:t>
      </w:r>
      <w:r w:rsidR="0026378C">
        <w:rPr>
          <w:rFonts w:ascii="Times New Roman" w:hAnsi="Times New Roman"/>
        </w:rPr>
        <w:t>trophic control of community structure (iii)</w:t>
      </w:r>
      <w:r w:rsidR="001F40F3">
        <w:rPr>
          <w:rFonts w:ascii="Times New Roman" w:hAnsi="Times New Roman"/>
        </w:rPr>
        <w:t xml:space="preserve"> modif</w:t>
      </w:r>
      <w:r w:rsidR="0026378C">
        <w:rPr>
          <w:rFonts w:ascii="Times New Roman" w:hAnsi="Times New Roman"/>
        </w:rPr>
        <w:t>ies</w:t>
      </w:r>
      <w:r w:rsidR="001F40F3">
        <w:rPr>
          <w:rFonts w:ascii="Times New Roman" w:hAnsi="Times New Roman"/>
        </w:rPr>
        <w:t xml:space="preserve"> metabolic scaling effects on ecosystem lev</w:t>
      </w:r>
      <w:r w:rsidR="00F455CA">
        <w:rPr>
          <w:rFonts w:ascii="Times New Roman" w:hAnsi="Times New Roman"/>
        </w:rPr>
        <w:t>el biomass and oxygen flux</w:t>
      </w:r>
      <w:r w:rsidR="001F40F3">
        <w:rPr>
          <w:rFonts w:ascii="Times New Roman" w:hAnsi="Times New Roman"/>
        </w:rPr>
        <w:t>, the temperature dependence is expected to be strongest in communities in which grazers are abundant and not limited by predators.</w:t>
      </w:r>
      <w:r w:rsidR="00CE4DCA">
        <w:rPr>
          <w:rFonts w:ascii="Times New Roman" w:hAnsi="Times New Roman"/>
        </w:rPr>
        <w:t xml:space="preserve"> </w:t>
      </w:r>
    </w:p>
    <w:p w14:paraId="7A0A8AE4" w14:textId="6FEC20E2" w:rsidR="00FB3ED3" w:rsidRPr="00DA0ED8" w:rsidRDefault="00FB3ED3" w:rsidP="00997368">
      <w:pPr>
        <w:widowControl w:val="0"/>
        <w:autoSpaceDE w:val="0"/>
        <w:autoSpaceDN w:val="0"/>
        <w:adjustRightInd w:val="0"/>
        <w:spacing w:after="0" w:line="480" w:lineRule="auto"/>
        <w:rPr>
          <w:rFonts w:ascii="Times New Roman" w:hAnsi="Times New Roman"/>
        </w:rPr>
      </w:pPr>
      <w:bookmarkStart w:id="0" w:name="_GoBack"/>
      <w:ins w:id="1" w:author="Mary O'Connor" w:date="2019-01-21T07:56:00Z">
        <w:r>
          <w:rPr>
            <w:rFonts w:ascii="Times New Roman" w:hAnsi="Times New Roman"/>
          </w:rPr>
          <w:t>What about allowing NEP to be positive and ER to be negative?</w:t>
        </w:r>
        <w:r w:rsidR="00DA0ED8">
          <w:rPr>
            <w:rFonts w:ascii="Times New Roman" w:hAnsi="Times New Roman"/>
          </w:rPr>
          <w:t xml:space="preserve"> O</w:t>
        </w:r>
      </w:ins>
      <w:ins w:id="2" w:author="Mary O'Connor" w:date="2019-01-21T07:57:00Z">
        <w:r w:rsidR="00DA0ED8">
          <w:rPr>
            <w:rFonts w:ascii="Times New Roman" w:hAnsi="Times New Roman"/>
          </w:rPr>
          <w:t xml:space="preserve">r at least making </w:t>
        </w:r>
        <w:proofErr w:type="gramStart"/>
        <w:r w:rsidR="00DA0ED8">
          <w:rPr>
            <w:rFonts w:ascii="Times New Roman" w:hAnsi="Times New Roman"/>
          </w:rPr>
          <w:t>more clear</w:t>
        </w:r>
        <w:proofErr w:type="gramEnd"/>
        <w:r w:rsidR="00DA0ED8">
          <w:rPr>
            <w:rFonts w:ascii="Times New Roman" w:hAnsi="Times New Roman"/>
          </w:rPr>
          <w:t xml:space="preserve"> that we are looking at </w:t>
        </w:r>
        <w:r w:rsidR="00DA0ED8">
          <w:rPr>
            <w:rFonts w:ascii="Times New Roman" w:hAnsi="Times New Roman"/>
            <w:i/>
          </w:rPr>
          <w:t>absolute</w:t>
        </w:r>
        <w:r w:rsidR="00DA0ED8">
          <w:rPr>
            <w:rFonts w:ascii="Times New Roman" w:hAnsi="Times New Roman"/>
          </w:rPr>
          <w:t xml:space="preserve"> oxygen flux rates.</w:t>
        </w:r>
      </w:ins>
      <w:bookmarkEnd w:id="0"/>
    </w:p>
    <w:p w14:paraId="0192DA04" w14:textId="099E0BF0" w:rsidR="003C036D" w:rsidRDefault="003C036D" w:rsidP="003C036D">
      <w:pPr>
        <w:spacing w:after="0" w:line="480" w:lineRule="auto"/>
        <w:rPr>
          <w:rFonts w:ascii="Times New Roman" w:hAnsi="Times New Roman"/>
          <w:b/>
        </w:rPr>
      </w:pPr>
    </w:p>
    <w:p w14:paraId="27E0926E" w14:textId="75A1585F" w:rsidR="0026378C" w:rsidRDefault="00FE28E3">
      <w:pPr>
        <w:rPr>
          <w:rFonts w:ascii="Times New Roman" w:hAnsi="Times New Roman"/>
          <w:b/>
        </w:rPr>
      </w:pPr>
      <w:r>
        <w:rPr>
          <w:rFonts w:ascii="Times New Roman" w:hAnsi="Times New Roman"/>
          <w:b/>
          <w:noProof/>
        </w:rPr>
        <w:lastRenderedPageBreak/>
        <w:drawing>
          <wp:inline distT="0" distB="0" distL="0" distR="0" wp14:anchorId="49C83709" wp14:editId="79E4C53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6"/>
                    <a:stretch>
                      <a:fillRect/>
                    </a:stretch>
                  </pic:blipFill>
                  <pic:spPr>
                    <a:xfrm>
                      <a:off x="0" y="0"/>
                      <a:ext cx="5943600" cy="4457700"/>
                    </a:xfrm>
                    <a:prstGeom prst="rect">
                      <a:avLst/>
                    </a:prstGeom>
                  </pic:spPr>
                </pic:pic>
              </a:graphicData>
            </a:graphic>
          </wp:inline>
        </w:drawing>
      </w:r>
      <w:r w:rsidR="0026378C">
        <w:rPr>
          <w:rFonts w:ascii="Times New Roman" w:hAnsi="Times New Roman"/>
          <w:b/>
        </w:rPr>
        <w:br w:type="page"/>
      </w:r>
    </w:p>
    <w:p w14:paraId="1B9448B2" w14:textId="0F3CBB0D" w:rsidR="000E260E" w:rsidRPr="000E260E" w:rsidRDefault="000E260E" w:rsidP="00D07B3F">
      <w:pPr>
        <w:spacing w:after="0" w:line="480" w:lineRule="auto"/>
        <w:rPr>
          <w:rFonts w:ascii="Times New Roman" w:hAnsi="Times New Roman"/>
        </w:rPr>
      </w:pPr>
      <w:r>
        <w:rPr>
          <w:rFonts w:ascii="Times New Roman" w:hAnsi="Times New Roman"/>
          <w:b/>
        </w:rPr>
        <w:lastRenderedPageBreak/>
        <w:t xml:space="preserve">Figure 2: </w:t>
      </w:r>
      <w:r w:rsidR="00D07B3F">
        <w:rPr>
          <w:rFonts w:ascii="Times New Roman" w:hAnsi="Times New Roman"/>
        </w:rPr>
        <w:t xml:space="preserve">Trophic cascade strength was estimated as the natural log of the ratio of algal biomass (chlorophyll a concentration) in ecosystems at each temperature treatment in the presence and absence of predators. Each experimental system was sampled once per week for 8 weeks. Lines represent fitted effects of temperature, </w:t>
      </w:r>
      <w:proofErr w:type="spellStart"/>
      <w:r w:rsidR="00D07B3F">
        <w:rPr>
          <w:rFonts w:ascii="Times New Roman" w:hAnsi="Times New Roman"/>
        </w:rPr>
        <w:t>centered</w:t>
      </w:r>
      <w:proofErr w:type="spellEnd"/>
      <w:r w:rsidR="00D07B3F">
        <w:rPr>
          <w:rFonts w:ascii="Times New Roman" w:hAnsi="Times New Roman"/>
        </w:rPr>
        <w:t xml:space="preserve"> on each ecosystem’s grand mean temperature, for the model given in </w:t>
      </w:r>
      <w:r w:rsidR="00D07B3F" w:rsidRPr="00D07B3F">
        <w:rPr>
          <w:rFonts w:ascii="Times New Roman" w:hAnsi="Times New Roman"/>
          <w:highlight w:val="yellow"/>
        </w:rPr>
        <w:t>XX.</w:t>
      </w:r>
      <w:r w:rsidR="00D07B3F">
        <w:rPr>
          <w:rFonts w:ascii="Times New Roman" w:hAnsi="Times New Roman"/>
          <w:highlight w:val="yellow"/>
        </w:rPr>
        <w:t xml:space="preserve"> </w:t>
      </w:r>
      <w:proofErr w:type="spellStart"/>
      <w:r w:rsidR="00D07B3F">
        <w:rPr>
          <w:rFonts w:ascii="Times New Roman" w:hAnsi="Times New Roman"/>
          <w:highlight w:val="yellow"/>
        </w:rPr>
        <w:t>Estiamted</w:t>
      </w:r>
      <w:proofErr w:type="spellEnd"/>
      <w:r w:rsidR="00D07B3F">
        <w:rPr>
          <w:rFonts w:ascii="Times New Roman" w:hAnsi="Times New Roman"/>
          <w:highlight w:val="yellow"/>
        </w:rPr>
        <w:t xml:space="preserve"> temperature effects ranged from </w:t>
      </w:r>
      <w:proofErr w:type="spellStart"/>
      <w:r w:rsidR="00D07B3F">
        <w:rPr>
          <w:rFonts w:ascii="Times New Roman" w:hAnsi="Times New Roman"/>
          <w:highlight w:val="yellow"/>
        </w:rPr>
        <w:t>Ea</w:t>
      </w:r>
      <w:proofErr w:type="spellEnd"/>
      <w:r w:rsidR="00D07B3F">
        <w:rPr>
          <w:rFonts w:ascii="Times New Roman" w:hAnsi="Times New Roman"/>
          <w:highlight w:val="yellow"/>
        </w:rPr>
        <w:t xml:space="preserve"> = XX in week 3 to Y in week 8.</w:t>
      </w:r>
    </w:p>
    <w:p w14:paraId="22B594CE" w14:textId="5266BF8D" w:rsidR="000E260E" w:rsidRDefault="000E260E" w:rsidP="003C036D">
      <w:pPr>
        <w:spacing w:after="0" w:line="480" w:lineRule="auto"/>
        <w:rPr>
          <w:rFonts w:ascii="Times New Roman" w:hAnsi="Times New Roman"/>
          <w:b/>
        </w:rPr>
      </w:pPr>
    </w:p>
    <w:p w14:paraId="5883EDE6" w14:textId="10E2277B" w:rsidR="00507DD0" w:rsidRPr="00507DD0" w:rsidRDefault="00D07B3F" w:rsidP="00507DD0">
      <w:pPr>
        <w:spacing w:after="0"/>
        <w:rPr>
          <w:rFonts w:ascii="Times New Roman" w:eastAsia="Times New Roman" w:hAnsi="Times New Roman"/>
          <w:lang w:val="en-CA"/>
        </w:rPr>
      </w:pPr>
      <w:r>
        <w:rPr>
          <w:rFonts w:ascii="Times New Roman" w:eastAsia="Times New Roman" w:hAnsi="Times New Roman"/>
          <w:noProof/>
          <w:lang w:val="en-CA"/>
        </w:rPr>
        <w:drawing>
          <wp:inline distT="0" distB="0" distL="0" distR="0" wp14:anchorId="4F114B96" wp14:editId="29EE216D">
            <wp:extent cx="5943600" cy="4456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7"/>
                    <a:stretch>
                      <a:fillRect/>
                    </a:stretch>
                  </pic:blipFill>
                  <pic:spPr>
                    <a:xfrm>
                      <a:off x="0" y="0"/>
                      <a:ext cx="5943600" cy="4456430"/>
                    </a:xfrm>
                    <a:prstGeom prst="rect">
                      <a:avLst/>
                    </a:prstGeom>
                  </pic:spPr>
                </pic:pic>
              </a:graphicData>
            </a:graphic>
          </wp:inline>
        </w:drawing>
      </w:r>
    </w:p>
    <w:p w14:paraId="2B1A68E5" w14:textId="72295E76" w:rsidR="004A0F9B" w:rsidRDefault="004A0F9B">
      <w:pPr>
        <w:rPr>
          <w:rFonts w:ascii="Times New Roman" w:hAnsi="Times New Roman"/>
          <w:b/>
        </w:rPr>
      </w:pPr>
    </w:p>
    <w:p w14:paraId="50AB7552" w14:textId="77777777" w:rsidR="00CB5DFF" w:rsidRDefault="00CB5DFF">
      <w:pPr>
        <w:rPr>
          <w:rFonts w:ascii="Times New Roman" w:hAnsi="Times New Roman"/>
          <w:b/>
        </w:rPr>
      </w:pPr>
      <w:r>
        <w:rPr>
          <w:rFonts w:ascii="Times New Roman" w:hAnsi="Times New Roman"/>
          <w:b/>
        </w:rPr>
        <w:br w:type="page"/>
      </w:r>
    </w:p>
    <w:p w14:paraId="2F36ECAA" w14:textId="566F5AFA" w:rsidR="003C036D" w:rsidRDefault="003C036D" w:rsidP="003C036D">
      <w:pPr>
        <w:spacing w:after="0" w:line="480" w:lineRule="auto"/>
        <w:rPr>
          <w:rFonts w:ascii="Times New Roman" w:hAnsi="Times New Roman"/>
        </w:rPr>
      </w:pPr>
      <w:r w:rsidRPr="007C3C63">
        <w:rPr>
          <w:rFonts w:ascii="Times New Roman" w:hAnsi="Times New Roman"/>
          <w:b/>
        </w:rPr>
        <w:lastRenderedPageBreak/>
        <w:t xml:space="preserve">Figure </w:t>
      </w:r>
      <w:r w:rsidR="000E260E">
        <w:rPr>
          <w:rFonts w:ascii="Times New Roman" w:hAnsi="Times New Roman"/>
          <w:b/>
        </w:rPr>
        <w:t>3</w:t>
      </w:r>
      <w:r w:rsidRPr="007C3C63">
        <w:rPr>
          <w:rFonts w:ascii="Times New Roman" w:hAnsi="Times New Roman"/>
          <w:b/>
        </w:rPr>
        <w:t xml:space="preserve">: </w:t>
      </w:r>
      <w:r w:rsidR="00774745">
        <w:rPr>
          <w:rFonts w:ascii="Times New Roman" w:hAnsi="Times New Roman"/>
        </w:rPr>
        <w:t xml:space="preserve">The effect of mean ecosystem temperature on A) phytoplankton biomass, B) net ecosystem productivity (NEP), and C) net ecosystem respiration (ER) for three community types that varied in their trophic interactions: </w:t>
      </w:r>
      <w:proofErr w:type="spellStart"/>
      <w:r w:rsidR="00774745">
        <w:rPr>
          <w:rFonts w:ascii="Times New Roman" w:hAnsi="Times New Roman"/>
        </w:rPr>
        <w:t>i</w:t>
      </w:r>
      <w:proofErr w:type="spellEnd"/>
      <w:r w:rsidR="00774745">
        <w:rPr>
          <w:rFonts w:ascii="Times New Roman" w:hAnsi="Times New Roman"/>
        </w:rPr>
        <w:t xml:space="preserve">) algae-only (A), ii) algae + grazers (AG), and iii) algae + grazers + notonectid predators (AGP). Black </w:t>
      </w:r>
      <w:r w:rsidR="00774745" w:rsidRPr="007C3C63">
        <w:rPr>
          <w:rFonts w:ascii="Times New Roman" w:hAnsi="Times New Roman"/>
        </w:rPr>
        <w:t>lines indicate</w:t>
      </w:r>
      <w:r w:rsidR="00F76E5E">
        <w:rPr>
          <w:rFonts w:ascii="Times New Roman" w:hAnsi="Times New Roman"/>
        </w:rPr>
        <w:t xml:space="preserve"> the among-ecosystem effects of temperature, modelled by equation 5 using</w:t>
      </w:r>
      <w:r w:rsidR="00774745" w:rsidRPr="007C3C63">
        <w:rPr>
          <w:rFonts w:ascii="Times New Roman" w:hAnsi="Times New Roman"/>
        </w:rPr>
        <w:t xml:space="preserve"> hierarchical regressions fit to among</w:t>
      </w:r>
      <w:r w:rsidR="00774745">
        <w:rPr>
          <w:rFonts w:ascii="Times New Roman" w:hAnsi="Times New Roman"/>
        </w:rPr>
        <w:t>-ecosystem</w:t>
      </w:r>
      <w:r w:rsidR="00774745" w:rsidRPr="007C3C63">
        <w:rPr>
          <w:rFonts w:ascii="Times New Roman" w:hAnsi="Times New Roman"/>
        </w:rPr>
        <w:t xml:space="preserve"> variation in temperature, after taking into account within-group variation temperature effects (light lines)</w:t>
      </w:r>
      <w:r w:rsidR="00774745">
        <w:rPr>
          <w:rFonts w:ascii="Times New Roman" w:hAnsi="Times New Roman"/>
        </w:rPr>
        <w:t xml:space="preserve"> </w:t>
      </w:r>
      <w:r w:rsidR="00774745" w:rsidRPr="007C3C63">
        <w:rPr>
          <w:rFonts w:ascii="Times New Roman" w:hAnsi="Times New Roman"/>
        </w:rPr>
        <w:t>(Table 2)</w:t>
      </w:r>
      <w:r w:rsidR="00774745">
        <w:rPr>
          <w:rFonts w:ascii="Times New Roman" w:hAnsi="Times New Roman"/>
        </w:rPr>
        <w:t>, and may be compared with predicted effects of temperature and species interactions depicted in Figure 1</w:t>
      </w:r>
      <w:r w:rsidR="00774745" w:rsidRPr="007C3C63">
        <w:rPr>
          <w:rFonts w:ascii="Times New Roman" w:hAnsi="Times New Roman"/>
        </w:rPr>
        <w:t xml:space="preserve">. Activation </w:t>
      </w:r>
      <w:r w:rsidR="00774745" w:rsidRPr="00774745">
        <w:rPr>
          <w:rFonts w:ascii="Times New Roman" w:hAnsi="Times New Roman"/>
        </w:rPr>
        <w:t>energies and confidence intervals estimated by best model or best model set (Table 1</w:t>
      </w:r>
      <w:r w:rsidR="003704C4">
        <w:rPr>
          <w:rFonts w:ascii="Times New Roman" w:hAnsi="Times New Roman"/>
        </w:rPr>
        <w:t>, Supplementary Material 2</w:t>
      </w:r>
      <w:r w:rsidR="00774745" w:rsidRPr="00774745">
        <w:rPr>
          <w:rFonts w:ascii="Times New Roman" w:hAnsi="Times New Roman"/>
        </w:rPr>
        <w:t>)</w:t>
      </w:r>
      <w:r w:rsidR="00737907">
        <w:rPr>
          <w:rFonts w:ascii="Times New Roman" w:hAnsi="Times New Roman"/>
        </w:rPr>
        <w:t>. Temperature in Cel</w:t>
      </w:r>
      <w:r w:rsidR="00406DBD">
        <w:rPr>
          <w:rFonts w:ascii="Times New Roman" w:hAnsi="Times New Roman"/>
        </w:rPr>
        <w:t>s</w:t>
      </w:r>
      <w:r w:rsidR="00737907">
        <w:rPr>
          <w:rFonts w:ascii="Times New Roman" w:hAnsi="Times New Roman"/>
        </w:rPr>
        <w:t>ius is shown for comparison only, models were fit to inverse temperature</w:t>
      </w:r>
      <w:r w:rsidR="00774745" w:rsidRPr="00774745">
        <w:rPr>
          <w:rFonts w:ascii="Times New Roman" w:hAnsi="Times New Roman"/>
        </w:rPr>
        <w:t>.</w:t>
      </w:r>
      <w:r w:rsidR="00774745">
        <w:rPr>
          <w:rFonts w:ascii="Times New Roman" w:hAnsi="Times New Roman"/>
        </w:rPr>
        <w:t xml:space="preserve"> </w:t>
      </w:r>
      <w:r w:rsidR="005C4D57">
        <w:rPr>
          <w:rFonts w:ascii="Times New Roman" w:hAnsi="Times New Roman"/>
        </w:rPr>
        <w:t>For clarity</w:t>
      </w:r>
      <w:r w:rsidR="00774745">
        <w:rPr>
          <w:rFonts w:ascii="Times New Roman" w:hAnsi="Times New Roman"/>
        </w:rPr>
        <w:t xml:space="preserve"> here</w:t>
      </w:r>
      <w:r w:rsidR="005C4D57">
        <w:rPr>
          <w:rFonts w:ascii="Times New Roman" w:hAnsi="Times New Roman"/>
        </w:rPr>
        <w:t xml:space="preserve">, the three trophic treatments are separated into three </w:t>
      </w:r>
      <w:r w:rsidR="00774745">
        <w:rPr>
          <w:rFonts w:ascii="Times New Roman" w:hAnsi="Times New Roman"/>
        </w:rPr>
        <w:t>rows</w:t>
      </w:r>
      <w:r w:rsidR="00A64BC3">
        <w:rPr>
          <w:rFonts w:ascii="Times New Roman" w:hAnsi="Times New Roman"/>
        </w:rPr>
        <w:t xml:space="preserve"> of panels</w:t>
      </w:r>
      <w:r w:rsidR="00774745">
        <w:rPr>
          <w:rFonts w:ascii="Times New Roman" w:hAnsi="Times New Roman"/>
        </w:rPr>
        <w:t xml:space="preserve">. Response variables were </w:t>
      </w:r>
      <w:r w:rsidRPr="007C3C63">
        <w:rPr>
          <w:rFonts w:ascii="Times New Roman" w:hAnsi="Times New Roman"/>
        </w:rPr>
        <w:t>estimated once per week (for 6 weeks post bloom) in each replicate ecosystem (n = 30). For each ecosystem</w:t>
      </w:r>
      <w:r>
        <w:rPr>
          <w:rFonts w:ascii="Times New Roman" w:hAnsi="Times New Roman"/>
        </w:rPr>
        <w:t xml:space="preserve"> (shade of grey),</w:t>
      </w:r>
      <w:r w:rsidRPr="007C3C63">
        <w:rPr>
          <w:rFonts w:ascii="Times New Roman" w:hAnsi="Times New Roman"/>
        </w:rPr>
        <w:t xml:space="preserve"> 6 points are shown</w:t>
      </w:r>
      <w:r>
        <w:rPr>
          <w:rFonts w:ascii="Times New Roman" w:hAnsi="Times New Roman"/>
        </w:rPr>
        <w:t>, one point for each week (symbols)</w:t>
      </w:r>
      <w:r w:rsidR="00D538C5">
        <w:rPr>
          <w:rFonts w:ascii="Times New Roman" w:hAnsi="Times New Roman"/>
        </w:rPr>
        <w:t xml:space="preserve">. </w:t>
      </w:r>
      <w:r w:rsidRPr="007C3C63">
        <w:rPr>
          <w:rFonts w:ascii="Times New Roman" w:hAnsi="Times New Roman"/>
        </w:rPr>
        <w:t>Temperatures withi</w:t>
      </w:r>
      <w:r w:rsidR="006849A2">
        <w:rPr>
          <w:rFonts w:ascii="Times New Roman" w:hAnsi="Times New Roman"/>
        </w:rPr>
        <w:t>n tanks declined over time (Fig</w:t>
      </w:r>
      <w:r w:rsidRPr="007C3C63">
        <w:rPr>
          <w:rFonts w:ascii="Times New Roman" w:hAnsi="Times New Roman"/>
        </w:rPr>
        <w:t xml:space="preserve"> </w:t>
      </w:r>
      <w:r w:rsidR="006D003C">
        <w:rPr>
          <w:rFonts w:ascii="Times New Roman" w:hAnsi="Times New Roman"/>
        </w:rPr>
        <w:t>S</w:t>
      </w:r>
      <w:r w:rsidR="006849A2" w:rsidRPr="006849A2">
        <w:rPr>
          <w:rFonts w:ascii="Times New Roman" w:hAnsi="Times New Roman"/>
        </w:rPr>
        <w:t>1</w:t>
      </w:r>
      <w:r w:rsidR="003704C4">
        <w:rPr>
          <w:rFonts w:ascii="Times New Roman" w:hAnsi="Times New Roman"/>
        </w:rPr>
        <w:t>.1</w:t>
      </w:r>
      <w:r w:rsidR="006849A2" w:rsidRPr="006849A2">
        <w:rPr>
          <w:rFonts w:ascii="Times New Roman" w:hAnsi="Times New Roman"/>
        </w:rPr>
        <w:t>C</w:t>
      </w:r>
      <w:r w:rsidRPr="007C3C63">
        <w:rPr>
          <w:rFonts w:ascii="Times New Roman" w:hAnsi="Times New Roman"/>
        </w:rPr>
        <w:t xml:space="preserve">). </w:t>
      </w:r>
    </w:p>
    <w:p w14:paraId="77EDC0BB" w14:textId="5CC0B76F" w:rsidR="006849A2" w:rsidRPr="007C3C63" w:rsidRDefault="006849A2" w:rsidP="003C036D">
      <w:pPr>
        <w:spacing w:after="0" w:line="480" w:lineRule="auto"/>
        <w:rPr>
          <w:rFonts w:ascii="Times New Roman" w:hAnsi="Times New Roman"/>
        </w:rPr>
      </w:pPr>
    </w:p>
    <w:p w14:paraId="6921F692" w14:textId="60FB689E" w:rsidR="003C036D" w:rsidRPr="0084135A" w:rsidRDefault="00E5277C" w:rsidP="003C036D">
      <w:pPr>
        <w:widowControl w:val="0"/>
        <w:autoSpaceDE w:val="0"/>
        <w:autoSpaceDN w:val="0"/>
        <w:adjustRightInd w:val="0"/>
        <w:spacing w:after="0" w:line="480" w:lineRule="auto"/>
        <w:rPr>
          <w:rFonts w:ascii="Times New Roman" w:hAnsi="Times New Roman"/>
        </w:rPr>
      </w:pPr>
      <w:r>
        <w:rPr>
          <w:rFonts w:ascii="Times New Roman" w:hAnsi="Times New Roman"/>
          <w:noProof/>
          <w:lang w:val="en-US"/>
        </w:rPr>
        <w:lastRenderedPageBreak/>
        <w:drawing>
          <wp:inline distT="0" distB="0" distL="0" distR="0" wp14:anchorId="27E94F64" wp14:editId="1793A08D">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6FD1D73" w14:textId="77777777" w:rsidR="003C036D" w:rsidRDefault="003C036D" w:rsidP="003C036D">
      <w:pPr>
        <w:widowControl w:val="0"/>
        <w:autoSpaceDE w:val="0"/>
        <w:autoSpaceDN w:val="0"/>
        <w:adjustRightInd w:val="0"/>
        <w:spacing w:after="0" w:line="480" w:lineRule="auto"/>
        <w:rPr>
          <w:rFonts w:ascii="Times New Roman" w:hAnsi="Times New Roman"/>
        </w:rPr>
      </w:pPr>
    </w:p>
    <w:p w14:paraId="475F9985" w14:textId="052818B8" w:rsidR="003C036D" w:rsidRDefault="00DF1AB3" w:rsidP="003C036D">
      <w:pPr>
        <w:spacing w:after="0" w:line="480" w:lineRule="auto"/>
        <w:rPr>
          <w:rFonts w:ascii="Times New Roman" w:hAnsi="Times New Roman"/>
          <w:b/>
        </w:rPr>
      </w:pPr>
      <w:r>
        <w:rPr>
          <w:rFonts w:ascii="Times New Roman" w:hAnsi="Times New Roman"/>
          <w:b/>
        </w:rPr>
        <w:t>Add a grazer figure? And maybe break figure 3 into 2 – one for among-ecosystem trends and one for within?</w:t>
      </w:r>
    </w:p>
    <w:p w14:paraId="739CDB2B" w14:textId="25AD0DF6" w:rsidR="00933DEE" w:rsidRPr="00AD7045" w:rsidRDefault="00933DEE">
      <w:pPr>
        <w:rPr>
          <w:rFonts w:ascii="Times New Roman" w:hAnsi="Times New Roman"/>
          <w:b/>
        </w:rPr>
      </w:pPr>
    </w:p>
    <w:sectPr w:rsidR="00933DEE" w:rsidRPr="00AD7045" w:rsidSect="003C036D">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8E8E4" w14:textId="77777777" w:rsidR="00ED2E97" w:rsidRDefault="00ED2E97" w:rsidP="003C036D">
      <w:pPr>
        <w:spacing w:after="0"/>
      </w:pPr>
      <w:r>
        <w:separator/>
      </w:r>
    </w:p>
  </w:endnote>
  <w:endnote w:type="continuationSeparator" w:id="0">
    <w:p w14:paraId="1733C448" w14:textId="77777777" w:rsidR="00ED2E97" w:rsidRDefault="00ED2E97" w:rsidP="003C03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ato">
    <w:altName w:val="Times New Roman"/>
    <w:panose1 w:val="020B0604020202020204"/>
    <w:charset w:val="00"/>
    <w:family w:val="auto"/>
    <w:pitch w:val="default"/>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A2DAA" w14:textId="77777777" w:rsidR="00E5277C" w:rsidRDefault="00E5277C" w:rsidP="000E26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868D20" w14:textId="77777777" w:rsidR="00E5277C" w:rsidRDefault="00E5277C" w:rsidP="003C03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04C13" w14:textId="77777777" w:rsidR="00E5277C" w:rsidRDefault="00E5277C" w:rsidP="000E26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4DDF">
      <w:rPr>
        <w:rStyle w:val="PageNumber"/>
        <w:noProof/>
      </w:rPr>
      <w:t>5</w:t>
    </w:r>
    <w:r>
      <w:rPr>
        <w:rStyle w:val="PageNumber"/>
      </w:rPr>
      <w:fldChar w:fldCharType="end"/>
    </w:r>
  </w:p>
  <w:p w14:paraId="00934D2C" w14:textId="77777777" w:rsidR="00E5277C" w:rsidRDefault="00E5277C" w:rsidP="003C03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02ABC" w14:textId="77777777" w:rsidR="00ED2E97" w:rsidRDefault="00ED2E97" w:rsidP="003C036D">
      <w:pPr>
        <w:spacing w:after="0"/>
      </w:pPr>
      <w:r>
        <w:separator/>
      </w:r>
    </w:p>
  </w:footnote>
  <w:footnote w:type="continuationSeparator" w:id="0">
    <w:p w14:paraId="756C44CD" w14:textId="77777777" w:rsidR="00ED2E97" w:rsidRDefault="00ED2E97" w:rsidP="003C03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6D"/>
    <w:rsid w:val="000257F8"/>
    <w:rsid w:val="00095CB8"/>
    <w:rsid w:val="000B032B"/>
    <w:rsid w:val="000E260E"/>
    <w:rsid w:val="001154D9"/>
    <w:rsid w:val="00135A2E"/>
    <w:rsid w:val="001762D0"/>
    <w:rsid w:val="001F40F3"/>
    <w:rsid w:val="00207E46"/>
    <w:rsid w:val="002308CA"/>
    <w:rsid w:val="00242A8E"/>
    <w:rsid w:val="0026378C"/>
    <w:rsid w:val="002748BC"/>
    <w:rsid w:val="00283274"/>
    <w:rsid w:val="002876F0"/>
    <w:rsid w:val="002A607D"/>
    <w:rsid w:val="003704C4"/>
    <w:rsid w:val="003C036D"/>
    <w:rsid w:val="003F40B1"/>
    <w:rsid w:val="003F585E"/>
    <w:rsid w:val="00406DBD"/>
    <w:rsid w:val="0040795D"/>
    <w:rsid w:val="00454D97"/>
    <w:rsid w:val="00497AC8"/>
    <w:rsid w:val="004A0F9B"/>
    <w:rsid w:val="004C04D7"/>
    <w:rsid w:val="004D294F"/>
    <w:rsid w:val="004E3C44"/>
    <w:rsid w:val="00507DD0"/>
    <w:rsid w:val="00533429"/>
    <w:rsid w:val="005854F1"/>
    <w:rsid w:val="005C4D57"/>
    <w:rsid w:val="00614F1E"/>
    <w:rsid w:val="0062433D"/>
    <w:rsid w:val="0066081E"/>
    <w:rsid w:val="00663FE6"/>
    <w:rsid w:val="006849A2"/>
    <w:rsid w:val="006925FC"/>
    <w:rsid w:val="006D003C"/>
    <w:rsid w:val="00737907"/>
    <w:rsid w:val="007477C3"/>
    <w:rsid w:val="00774745"/>
    <w:rsid w:val="00784DDF"/>
    <w:rsid w:val="0081728D"/>
    <w:rsid w:val="0085539F"/>
    <w:rsid w:val="00883915"/>
    <w:rsid w:val="008C4B80"/>
    <w:rsid w:val="00906CCD"/>
    <w:rsid w:val="009325CF"/>
    <w:rsid w:val="00933DEE"/>
    <w:rsid w:val="009751DF"/>
    <w:rsid w:val="00997368"/>
    <w:rsid w:val="00A26CB0"/>
    <w:rsid w:val="00A64BC3"/>
    <w:rsid w:val="00AD7045"/>
    <w:rsid w:val="00AF26B6"/>
    <w:rsid w:val="00B9475A"/>
    <w:rsid w:val="00C006A9"/>
    <w:rsid w:val="00C34A78"/>
    <w:rsid w:val="00CB5DFF"/>
    <w:rsid w:val="00CC36DF"/>
    <w:rsid w:val="00CD4B1F"/>
    <w:rsid w:val="00CE4DCA"/>
    <w:rsid w:val="00D07B3F"/>
    <w:rsid w:val="00D15603"/>
    <w:rsid w:val="00D538C5"/>
    <w:rsid w:val="00D53FCC"/>
    <w:rsid w:val="00D57E2F"/>
    <w:rsid w:val="00D74DE3"/>
    <w:rsid w:val="00DA0ED8"/>
    <w:rsid w:val="00DA392C"/>
    <w:rsid w:val="00DA61E9"/>
    <w:rsid w:val="00DE064B"/>
    <w:rsid w:val="00DF1AB3"/>
    <w:rsid w:val="00E148B2"/>
    <w:rsid w:val="00E44138"/>
    <w:rsid w:val="00E5277C"/>
    <w:rsid w:val="00E715A9"/>
    <w:rsid w:val="00ED2E97"/>
    <w:rsid w:val="00EF175B"/>
    <w:rsid w:val="00F455CA"/>
    <w:rsid w:val="00F76E5E"/>
    <w:rsid w:val="00FB3ED3"/>
    <w:rsid w:val="00FE28E3"/>
    <w:rsid w:val="00FE41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A8D9B5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V text"/>
    <w:qFormat/>
    <w:rsid w:val="003C036D"/>
    <w:rPr>
      <w:rFonts w:ascii="Cambria" w:eastAsia="Cambria" w:hAnsi="Cambria"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customStyle="1" w:styleId="Normal1">
    <w:name w:val="Normal1"/>
    <w:autoRedefine/>
    <w:qFormat/>
    <w:rsid w:val="00E148B2"/>
    <w:pPr>
      <w:pBdr>
        <w:top w:val="nil"/>
        <w:left w:val="nil"/>
        <w:bottom w:val="nil"/>
        <w:right w:val="nil"/>
        <w:between w:val="nil"/>
      </w:pBdr>
      <w:spacing w:after="0" w:line="276" w:lineRule="auto"/>
      <w:ind w:firstLine="720"/>
    </w:pPr>
    <w:rPr>
      <w:rFonts w:ascii="Times New Roman" w:eastAsia="Lato" w:hAnsi="Times New Roman" w:cs="Lato"/>
      <w:color w:val="000000"/>
      <w:sz w:val="22"/>
      <w:szCs w:val="22"/>
      <w:lang w:val="uz-Cyrl-UZ" w:eastAsia="en-US"/>
    </w:rPr>
  </w:style>
  <w:style w:type="paragraph" w:styleId="Footer">
    <w:name w:val="footer"/>
    <w:basedOn w:val="Normal"/>
    <w:link w:val="FooterChar"/>
    <w:uiPriority w:val="99"/>
    <w:unhideWhenUsed/>
    <w:rsid w:val="003C036D"/>
    <w:pPr>
      <w:tabs>
        <w:tab w:val="center" w:pos="4320"/>
        <w:tab w:val="right" w:pos="8640"/>
      </w:tabs>
      <w:spacing w:after="0"/>
    </w:pPr>
  </w:style>
  <w:style w:type="character" w:customStyle="1" w:styleId="FooterChar">
    <w:name w:val="Footer Char"/>
    <w:basedOn w:val="DefaultParagraphFont"/>
    <w:link w:val="Footer"/>
    <w:uiPriority w:val="99"/>
    <w:rsid w:val="003C036D"/>
    <w:rPr>
      <w:rFonts w:ascii="Cambria" w:eastAsia="Cambria" w:hAnsi="Cambria" w:cs="Times New Roman"/>
      <w:lang w:val="en-GB" w:eastAsia="en-US"/>
    </w:rPr>
  </w:style>
  <w:style w:type="character" w:styleId="PageNumber">
    <w:name w:val="page number"/>
    <w:basedOn w:val="DefaultParagraphFont"/>
    <w:uiPriority w:val="99"/>
    <w:semiHidden/>
    <w:unhideWhenUsed/>
    <w:rsid w:val="003C036D"/>
  </w:style>
  <w:style w:type="character" w:styleId="CommentReference">
    <w:name w:val="annotation reference"/>
    <w:basedOn w:val="DefaultParagraphFont"/>
    <w:uiPriority w:val="99"/>
    <w:semiHidden/>
    <w:unhideWhenUsed/>
    <w:rsid w:val="00883915"/>
    <w:rPr>
      <w:sz w:val="18"/>
      <w:szCs w:val="18"/>
    </w:rPr>
  </w:style>
  <w:style w:type="paragraph" w:styleId="CommentText">
    <w:name w:val="annotation text"/>
    <w:basedOn w:val="Normal"/>
    <w:link w:val="CommentTextChar"/>
    <w:uiPriority w:val="99"/>
    <w:semiHidden/>
    <w:unhideWhenUsed/>
    <w:rsid w:val="00883915"/>
  </w:style>
  <w:style w:type="character" w:customStyle="1" w:styleId="CommentTextChar">
    <w:name w:val="Comment Text Char"/>
    <w:basedOn w:val="DefaultParagraphFont"/>
    <w:link w:val="CommentText"/>
    <w:uiPriority w:val="99"/>
    <w:semiHidden/>
    <w:rsid w:val="00883915"/>
    <w:rPr>
      <w:rFonts w:ascii="Cambria" w:eastAsia="Cambria" w:hAnsi="Cambria" w:cs="Times New Roman"/>
      <w:lang w:val="en-GB" w:eastAsia="en-US"/>
    </w:rPr>
  </w:style>
  <w:style w:type="paragraph" w:styleId="CommentSubject">
    <w:name w:val="annotation subject"/>
    <w:basedOn w:val="CommentText"/>
    <w:next w:val="CommentText"/>
    <w:link w:val="CommentSubjectChar"/>
    <w:uiPriority w:val="99"/>
    <w:semiHidden/>
    <w:unhideWhenUsed/>
    <w:rsid w:val="00883915"/>
    <w:rPr>
      <w:b/>
      <w:bCs/>
      <w:sz w:val="20"/>
      <w:szCs w:val="20"/>
    </w:rPr>
  </w:style>
  <w:style w:type="character" w:customStyle="1" w:styleId="CommentSubjectChar">
    <w:name w:val="Comment Subject Char"/>
    <w:basedOn w:val="CommentTextChar"/>
    <w:link w:val="CommentSubject"/>
    <w:uiPriority w:val="99"/>
    <w:semiHidden/>
    <w:rsid w:val="00883915"/>
    <w:rPr>
      <w:rFonts w:ascii="Cambria" w:eastAsia="Cambria" w:hAnsi="Cambria"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6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3545</TotalTime>
  <Pages>5</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9</cp:revision>
  <cp:lastPrinted>2019-01-22T00:13:00Z</cp:lastPrinted>
  <dcterms:created xsi:type="dcterms:W3CDTF">2018-10-11T20:35:00Z</dcterms:created>
  <dcterms:modified xsi:type="dcterms:W3CDTF">2019-01-22T00:37:00Z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id="http://www.zotero.org/styles/plos-biology"/&gt;&lt;format class="21"/&gt;&lt;/info&gt;PAPERS2_INFO_END</vt:lpwstr>
  </property>
</Properties>
</file>