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65D9A074" w:rsidR="004912C9" w:rsidRPr="002B5C7C" w:rsidRDefault="008B4B99" w:rsidP="004912C9">
      <w:pPr>
        <w:tabs>
          <w:tab w:val="left" w:pos="7740"/>
        </w:tabs>
        <w:spacing w:after="0" w:line="480" w:lineRule="auto"/>
        <w:rPr>
          <w:rFonts w:ascii="Times New Roman" w:hAnsi="Times New Roman"/>
          <w:b/>
          <w:lang w:val="en-US"/>
        </w:rPr>
      </w:pPr>
      <w:r>
        <w:rPr>
          <w:rFonts w:ascii="Times New Roman" w:hAnsi="Times New Roman"/>
          <w:b/>
          <w:lang w:val="en-US"/>
        </w:rPr>
        <w:t xml:space="preserve">Trophic </w:t>
      </w:r>
      <w:r w:rsidR="008B4A94">
        <w:rPr>
          <w:rFonts w:ascii="Times New Roman" w:hAnsi="Times New Roman"/>
          <w:b/>
          <w:lang w:val="en-US"/>
        </w:rPr>
        <w:t>interactions modify the t</w:t>
      </w:r>
      <w:r w:rsidR="00635C56">
        <w:rPr>
          <w:rFonts w:ascii="Times New Roman" w:hAnsi="Times New Roman"/>
          <w:b/>
          <w:lang w:val="en-US"/>
        </w:rPr>
        <w:t xml:space="preserve">emperature dependence of </w:t>
      </w:r>
      <w:r w:rsidR="008B4A94">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77777777"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84135A">
        <w:rPr>
          <w:rFonts w:ascii="Times New Roman" w:hAnsi="Times New Roman"/>
          <w:vertAlign w:val="superscript"/>
          <w:lang w:val="en-US"/>
        </w:rPr>
        <w:t>*</w:t>
      </w:r>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040153C0" w14:textId="29819204" w:rsidR="009C0698" w:rsidRPr="00635C56" w:rsidRDefault="00407A9B" w:rsidP="001977DC">
      <w:pPr>
        <w:spacing w:after="0" w:line="480" w:lineRule="auto"/>
        <w:rPr>
          <w:rFonts w:ascii="Times New Roman" w:hAnsi="Times New Roman"/>
          <w:lang w:val="en-US"/>
        </w:rPr>
      </w:pPr>
      <w:r w:rsidRPr="0084135A">
        <w:rPr>
          <w:rFonts w:ascii="Times New Roman" w:hAnsi="Times New Roman"/>
          <w:b/>
          <w:lang w:val="en-US"/>
        </w:rPr>
        <w:t>Statement of authorship</w:t>
      </w:r>
      <w:r w:rsidRPr="0084135A">
        <w:rPr>
          <w:rFonts w:ascii="Times New Roman" w:hAnsi="Times New Roman"/>
          <w:lang w:val="en-US"/>
        </w:rPr>
        <w:t>: JG &amp; MIO designed the study, MIO &amp; US provided materials, JG &amp; SJC performed research and collected data, JG performed zooplankton analysis, SJC performed phytoplankton analysis, JG &amp; MIO performed modeling work, analyzed data output, and wrote the first draft, and all authors contributed substantially to reviews</w:t>
      </w:r>
    </w:p>
    <w:p w14:paraId="41F6AC37" w14:textId="77777777"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B93AD3" w:rsidRPr="0084135A">
        <w:rPr>
          <w:rFonts w:ascii="Times New Roman" w:hAnsi="Times New Roman"/>
          <w:lang w:val="en-US"/>
        </w:rPr>
        <w:t xml:space="preserve">Jessica </w:t>
      </w:r>
      <w:proofErr w:type="spellStart"/>
      <w:r w:rsidR="00B93AD3" w:rsidRPr="0084135A">
        <w:rPr>
          <w:rFonts w:ascii="Times New Roman" w:hAnsi="Times New Roman"/>
          <w:lang w:val="en-US"/>
        </w:rPr>
        <w:t>Garzk</w:t>
      </w:r>
      <w:proofErr w:type="spellEnd"/>
      <w:r w:rsidRPr="0084135A">
        <w:rPr>
          <w:rFonts w:ascii="Times New Roman" w:hAnsi="Times New Roman"/>
        </w:rPr>
        <w:t>e</w:t>
      </w:r>
      <w:r w:rsidR="0084135A">
        <w:rPr>
          <w:rFonts w:ascii="Times New Roman" w:hAnsi="Times New Roman"/>
        </w:rPr>
        <w:t>, j.garzke@oceans.ubc.ca</w:t>
      </w:r>
      <w:r w:rsidR="005F476F" w:rsidRPr="0084135A">
        <w:rPr>
          <w:rFonts w:ascii="Times New Roman" w:hAnsi="Times New Roman"/>
        </w:rPr>
        <w:t>,</w:t>
      </w:r>
      <w:r w:rsidR="00997C26" w:rsidRPr="0084135A">
        <w:rPr>
          <w:rFonts w:ascii="Times New Roman" w:hAnsi="Times New Roman"/>
        </w:rPr>
        <w:t xml:space="preserve"> </w:t>
      </w:r>
      <w:r w:rsidR="005F476F" w:rsidRPr="0084135A">
        <w:rPr>
          <w:rFonts w:ascii="Times New Roman" w:hAnsi="Times New Roman"/>
        </w:rPr>
        <w:t>+</w:t>
      </w:r>
      <w:r w:rsidR="0084135A">
        <w:rPr>
          <w:rFonts w:ascii="Times New Roman" w:hAnsi="Times New Roman"/>
        </w:rPr>
        <w:t>1</w:t>
      </w:r>
      <w:r w:rsidR="0084135A" w:rsidRPr="0084135A">
        <w:rPr>
          <w:rFonts w:ascii="Times New Roman" w:hAnsi="Times New Roman"/>
          <w:lang w:val="en-US"/>
        </w:rPr>
        <w:t xml:space="preserve"> </w:t>
      </w:r>
      <w:r w:rsidR="0084135A">
        <w:rPr>
          <w:rFonts w:ascii="Times New Roman" w:hAnsi="Times New Roman"/>
          <w:lang w:val="en-US"/>
        </w:rPr>
        <w:t>778-772-6977</w:t>
      </w:r>
      <w:r w:rsidR="0030419C" w:rsidRPr="0084135A">
        <w:rPr>
          <w:rFonts w:ascii="Times New Roman" w:hAnsi="Times New Roman"/>
          <w:lang w:val="en-US"/>
        </w:rPr>
        <w:t>, ORCID</w:t>
      </w:r>
      <w:r w:rsidR="0084135A">
        <w:rPr>
          <w:rFonts w:ascii="Times New Roman" w:hAnsi="Times New Roman"/>
        </w:rPr>
        <w:t xml:space="preserve">: </w:t>
      </w:r>
      <w:r w:rsidR="0030419C" w:rsidRPr="0084135A">
        <w:rPr>
          <w:rFonts w:ascii="Times New Roman" w:hAnsi="Times New Roman"/>
        </w:rPr>
        <w:t xml:space="preserve">0000-0002-5881-1813 </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68ED8138"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D421A8">
        <w:rPr>
          <w:rFonts w:ascii="Times New Roman" w:hAnsi="Times New Roman"/>
          <w:lang w:val="en-US"/>
        </w:rPr>
        <w:t>The metabolic theory of ecology</w:t>
      </w:r>
      <w:r w:rsidR="00AE6F03">
        <w:rPr>
          <w:rFonts w:ascii="Times New Roman" w:hAnsi="Times New Roman"/>
          <w:lang w:val="en-US"/>
        </w:rPr>
        <w:t xml:space="preserve"> </w:t>
      </w:r>
      <w:r w:rsidR="00D421A8">
        <w:rPr>
          <w:rFonts w:ascii="Times New Roman" w:hAnsi="Times New Roman"/>
          <w:lang w:val="en-US"/>
        </w:rPr>
        <w:t xml:space="preserve">predicts </w:t>
      </w:r>
      <w:r w:rsidR="00AE6F03">
        <w:rPr>
          <w:rFonts w:ascii="Times New Roman" w:hAnsi="Times New Roman"/>
          <w:lang w:val="en-US"/>
        </w:rPr>
        <w:t>that warming increases net ecosystem</w:t>
      </w:r>
      <w:r w:rsidR="00D421A8">
        <w:rPr>
          <w:rFonts w:ascii="Times New Roman" w:hAnsi="Times New Roman"/>
          <w:lang w:val="en-US"/>
        </w:rPr>
        <w:t xml:space="preserve"> oxygen</w:t>
      </w:r>
      <w:r w:rsidR="00AE6F03">
        <w:rPr>
          <w:rFonts w:ascii="Times New Roman" w:hAnsi="Times New Roman"/>
          <w:lang w:val="en-US"/>
        </w:rPr>
        <w:t xml:space="preserve"> fluxes by increasing per capita metabolic rates</w:t>
      </w:r>
      <w:r w:rsidR="00D421A8">
        <w:rPr>
          <w:rFonts w:ascii="Times New Roman" w:hAnsi="Times New Roman"/>
          <w:lang w:val="en-US"/>
        </w:rPr>
        <w:t xml:space="preserve">. In addition, temperature change </w:t>
      </w:r>
      <w:r>
        <w:rPr>
          <w:rFonts w:ascii="Times New Roman" w:hAnsi="Times New Roman"/>
          <w:lang w:val="en-US"/>
        </w:rPr>
        <w:t xml:space="preserve">can alter </w:t>
      </w:r>
      <w:r w:rsidR="00D421A8">
        <w:rPr>
          <w:rFonts w:ascii="Times New Roman" w:hAnsi="Times New Roman"/>
          <w:lang w:val="en-US"/>
        </w:rPr>
        <w:t>species interactions</w:t>
      </w:r>
      <w:r>
        <w:rPr>
          <w:rFonts w:ascii="Times New Roman" w:hAnsi="Times New Roman"/>
          <w:lang w:val="en-US"/>
        </w:rPr>
        <w:t xml:space="preserve">, which in turn </w:t>
      </w:r>
      <w:r w:rsidR="00635C56">
        <w:rPr>
          <w:rFonts w:ascii="Times New Roman" w:hAnsi="Times New Roman"/>
          <w:lang w:val="en-US"/>
        </w:rPr>
        <w:t>influence</w:t>
      </w:r>
      <w:r>
        <w:rPr>
          <w:rFonts w:ascii="Times New Roman" w:hAnsi="Times New Roman"/>
          <w:lang w:val="en-US"/>
        </w:rPr>
        <w:t xml:space="preserve"> ecosystem function. Surprisingly,</w:t>
      </w:r>
      <w:r w:rsidR="00AE6F03">
        <w:rPr>
          <w:rFonts w:ascii="Times New Roman" w:hAnsi="Times New Roman"/>
          <w:lang w:val="en-US"/>
        </w:rPr>
        <w:t xml:space="preserve"> </w:t>
      </w:r>
      <w:r w:rsidR="00106221">
        <w:rPr>
          <w:rFonts w:ascii="Times New Roman" w:hAnsi="Times New Roman"/>
          <w:lang w:val="en-US"/>
        </w:rPr>
        <w:t xml:space="preserve">the </w:t>
      </w:r>
      <w:r w:rsidR="00AE6F03">
        <w:rPr>
          <w:rFonts w:ascii="Times New Roman" w:hAnsi="Times New Roman"/>
          <w:lang w:val="en-US"/>
        </w:rPr>
        <w:t>role of species</w:t>
      </w:r>
      <w:r>
        <w:rPr>
          <w:rFonts w:ascii="Times New Roman" w:hAnsi="Times New Roman"/>
          <w:lang w:val="en-US"/>
        </w:rPr>
        <w:t xml:space="preserve"> interactions in modifying the general metabolic scaling</w:t>
      </w:r>
      <w:r w:rsidR="00AE6F03">
        <w:rPr>
          <w:rFonts w:ascii="Times New Roman" w:hAnsi="Times New Roman"/>
          <w:lang w:val="en-US"/>
        </w:rPr>
        <w:t xml:space="preserve"> effect</w:t>
      </w:r>
      <w:r>
        <w:rPr>
          <w:rFonts w:ascii="Times New Roman" w:hAnsi="Times New Roman"/>
          <w:lang w:val="en-US"/>
        </w:rPr>
        <w:t>s of temperature at the ecosystem scale</w:t>
      </w:r>
      <w:r w:rsidR="00AE6F03">
        <w:rPr>
          <w:rFonts w:ascii="Times New Roman" w:hAnsi="Times New Roman"/>
          <w:lang w:val="en-US"/>
        </w:rPr>
        <w:t xml:space="preserve"> remain</w:t>
      </w:r>
      <w:r w:rsidR="00635C56">
        <w:rPr>
          <w:rFonts w:ascii="Times New Roman" w:hAnsi="Times New Roman"/>
          <w:lang w:val="en-US"/>
        </w:rPr>
        <w:t>s</w:t>
      </w:r>
      <w:r w:rsidR="00AE6F03">
        <w:rPr>
          <w:rFonts w:ascii="Times New Roman" w:hAnsi="Times New Roman"/>
          <w:lang w:val="en-US"/>
        </w:rPr>
        <w:t xml:space="preserve"> unclear.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Pr>
          <w:rFonts w:ascii="Times New Roman" w:hAnsi="Times New Roman"/>
          <w:lang w:val="en-US"/>
        </w:rPr>
        <w:t xml:space="preserve">cascading trophic 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611845" w:rsidRPr="0084135A">
        <w:rPr>
          <w:rFonts w:ascii="Times New Roman" w:hAnsi="Times New Roman"/>
          <w:lang w:val="en-US"/>
        </w:rPr>
        <w:t xml:space="preserve">community structure and </w:t>
      </w:r>
      <w:r w:rsidR="000868F0">
        <w:rPr>
          <w:rFonts w:ascii="Times New Roman" w:hAnsi="Times New Roman"/>
          <w:lang w:val="en-US"/>
        </w:rPr>
        <w:t xml:space="preserve">net ecosystem oxygen </w:t>
      </w:r>
      <w:r w:rsidR="00FA3A8B" w:rsidRPr="000868F0">
        <w:rPr>
          <w:rFonts w:ascii="Times New Roman" w:hAnsi="Times New Roman"/>
          <w:lang w:val="en-US"/>
        </w:rPr>
        <w:t>fluxes</w:t>
      </w:r>
      <w:r w:rsidR="003A36E3">
        <w:rPr>
          <w:rFonts w:ascii="Times New Roman" w:hAnsi="Times New Roman"/>
          <w:lang w:val="en-US"/>
        </w:rPr>
        <w:t xml:space="preserve"> over a </w:t>
      </w:r>
      <w:r w:rsidR="00635C56">
        <w:rPr>
          <w:rFonts w:ascii="Times New Roman" w:hAnsi="Times New Roman"/>
          <w:lang w:val="en-US"/>
        </w:rPr>
        <w:t>range of temperatures from 19-30 °C</w:t>
      </w:r>
      <w:r w:rsidR="008232A0" w:rsidRPr="000868F0">
        <w:rPr>
          <w:rFonts w:ascii="Times New Roman" w:hAnsi="Times New Roman"/>
          <w:lang w:val="en-US"/>
        </w:rPr>
        <w:t>.</w:t>
      </w:r>
      <w:r w:rsidR="008232A0" w:rsidRPr="0084135A">
        <w:rPr>
          <w:rFonts w:ascii="Times New Roman" w:hAnsi="Times New Roman"/>
          <w:lang w:val="en-US"/>
        </w:rPr>
        <w:t xml:space="preserve"> </w:t>
      </w:r>
      <w:r w:rsidR="00AE6F03">
        <w:rPr>
          <w:rFonts w:ascii="Times New Roman" w:hAnsi="Times New Roman"/>
          <w:lang w:val="en-US"/>
        </w:rPr>
        <w:t xml:space="preserve">In a series of independent freshwater </w:t>
      </w:r>
      <w:proofErr w:type="gramStart"/>
      <w:r w:rsidR="00AE6F03">
        <w:rPr>
          <w:rFonts w:ascii="Times New Roman" w:hAnsi="Times New Roman"/>
          <w:lang w:val="en-US"/>
        </w:rPr>
        <w:t>ecosystems</w:t>
      </w:r>
      <w:proofErr w:type="gramEnd"/>
      <w:r w:rsidR="00AE6F03">
        <w:rPr>
          <w:rFonts w:ascii="Times New Roman" w:hAnsi="Times New Roman"/>
          <w:lang w:val="en-US"/>
        </w:rPr>
        <w:t xml:space="preserve"> 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 S</w:t>
      </w:r>
      <w:r w:rsidRPr="0084135A">
        <w:rPr>
          <w:rFonts w:ascii="Times New Roman" w:hAnsi="Times New Roman"/>
          <w:lang w:val="en-US"/>
        </w:rPr>
        <w:t xml:space="preserve">tanding phytoplankton biomass declined </w:t>
      </w:r>
      <w:r>
        <w:rPr>
          <w:rFonts w:ascii="Times New Roman" w:hAnsi="Times New Roman"/>
          <w:lang w:val="en-US"/>
        </w:rPr>
        <w:t>by 85-95% (&lt; 1</w:t>
      </w:r>
      <w:r w:rsidR="00DE1C79">
        <w:rPr>
          <w:rFonts w:ascii="Times New Roman" w:hAnsi="Times New Roman"/>
          <w:lang w:val="en-US"/>
        </w:rPr>
        <w:t>-</w:t>
      </w:r>
      <w:r>
        <w:rPr>
          <w:rFonts w:ascii="Times New Roman" w:hAnsi="Times New Roman"/>
          <w:lang w:val="en-US"/>
        </w:rPr>
        <w:t xml:space="preserve">fold) </w:t>
      </w:r>
      <w:r w:rsidR="00635C56">
        <w:rPr>
          <w:rFonts w:ascii="Times New Roman" w:hAnsi="Times New Roman"/>
          <w:lang w:val="en-US"/>
        </w:rPr>
        <w:t xml:space="preserve">over the temperature gradient </w:t>
      </w:r>
      <w:r>
        <w:rPr>
          <w:rFonts w:ascii="Times New Roman" w:hAnsi="Times New Roman"/>
          <w:lang w:val="en-US"/>
        </w:rPr>
        <w:t>when grazing was weak or absent, and by 3-fold when grazers were present and lacked predators</w:t>
      </w:r>
      <w:r w:rsidR="00AE6F03" w:rsidRPr="002B5C7C">
        <w:rPr>
          <w:rFonts w:ascii="Times New Roman" w:hAnsi="Times New Roman"/>
          <w:lang w:val="en-US"/>
        </w:rPr>
        <w:t xml:space="preserve">. </w:t>
      </w:r>
      <w:r w:rsidR="00AE6F03">
        <w:rPr>
          <w:rFonts w:ascii="Times New Roman" w:hAnsi="Times New Roman"/>
          <w:lang w:val="en-US"/>
        </w:rPr>
        <w:t xml:space="preserve">These temperature-dependent species interactions and consequent </w:t>
      </w:r>
      <w:r w:rsidR="00AE6F03" w:rsidRPr="002B5C7C">
        <w:rPr>
          <w:rFonts w:ascii="Times New Roman" w:hAnsi="Times New Roman"/>
          <w:lang w:val="en-US"/>
        </w:rPr>
        <w:t xml:space="preserve">community shifts 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 xml:space="preserve">The exponential increase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flux over the </w:t>
      </w:r>
      <w:r w:rsidR="003A36E3">
        <w:rPr>
          <w:rFonts w:ascii="Times New Roman" w:hAnsi="Times New Roman"/>
          <w:lang w:val="en-US"/>
        </w:rPr>
        <w:t>temperature</w:t>
      </w:r>
      <w:r w:rsidR="003A36E3" w:rsidRPr="0084135A">
        <w:rPr>
          <w:rFonts w:ascii="Times New Roman" w:hAnsi="Times New Roman"/>
          <w:lang w:val="en-US"/>
        </w:rPr>
        <w:t xml:space="preserve"> </w:t>
      </w:r>
      <w:r w:rsidR="00CC6777" w:rsidRPr="0084135A">
        <w:rPr>
          <w:rFonts w:ascii="Times New Roman" w:hAnsi="Times New Roman"/>
          <w:lang w:val="en-US"/>
        </w:rPr>
        <w:t xml:space="preserve">gradient, as well as monotonic declines in phytoplankton standing stock, suggested no threshold effects of warming across systems. </w:t>
      </w:r>
      <w:r w:rsidR="00E4089D" w:rsidRPr="0084135A">
        <w:rPr>
          <w:rFonts w:ascii="Times New Roman" w:hAnsi="Times New Roman"/>
          <w:lang w:val="en-US"/>
        </w:rPr>
        <w:t xml:space="preserve">We conclude that </w:t>
      </w:r>
      <w:r w:rsidR="00ED001D" w:rsidRPr="00A22603">
        <w:rPr>
          <w:rFonts w:ascii="Times New Roman" w:hAnsi="Times New Roman"/>
          <w:lang w:val="en-US"/>
        </w:rPr>
        <w:t>species interactions</w:t>
      </w:r>
      <w:r w:rsidR="00D47C05" w:rsidRPr="00A22603">
        <w:rPr>
          <w:rFonts w:ascii="Times New Roman" w:hAnsi="Times New Roman"/>
          <w:lang w:val="en-US"/>
        </w:rPr>
        <w:t xml:space="preserve"> can modify effects of temperature on</w:t>
      </w:r>
      <w:r w:rsidR="00ED001D">
        <w:rPr>
          <w:rFonts w:ascii="Times New Roman" w:hAnsi="Times New Roman"/>
          <w:lang w:val="en-US"/>
        </w:rPr>
        <w:t xml:space="preserve"> primary producer biomass and</w:t>
      </w:r>
      <w:r w:rsidR="00D47C05">
        <w:rPr>
          <w:rFonts w:ascii="Times New Roman" w:hAnsi="Times New Roman"/>
          <w:lang w:val="en-US"/>
        </w:rPr>
        <w:t xml:space="preserve"> </w:t>
      </w:r>
      <w:r w:rsidR="00ED001D">
        <w:rPr>
          <w:rFonts w:ascii="Times New Roman" w:hAnsi="Times New Roman"/>
          <w:lang w:val="en-US"/>
        </w:rPr>
        <w:t>net ecosystem oxygen consumption</w:t>
      </w:r>
      <w:r>
        <w:rPr>
          <w:rFonts w:ascii="Times New Roman" w:hAnsi="Times New Roman"/>
          <w:lang w:val="en-US"/>
        </w:rPr>
        <w:t xml:space="preserve"> relative to first-order metabolic theory predictions</w:t>
      </w:r>
      <w:r w:rsidR="00A14687">
        <w:rPr>
          <w:rFonts w:ascii="Times New Roman" w:hAnsi="Times New Roman"/>
          <w:lang w:val="en-US"/>
        </w:rPr>
        <w:t>, but even so,</w:t>
      </w:r>
      <w:r w:rsidR="00D47C05">
        <w:rPr>
          <w:rFonts w:ascii="Times New Roman" w:hAnsi="Times New Roman"/>
          <w:lang w:val="en-US"/>
        </w:rPr>
        <w:t xml:space="preserve"> temper</w:t>
      </w:r>
      <w:r w:rsidR="00A14687">
        <w:rPr>
          <w:rFonts w:ascii="Times New Roman" w:hAnsi="Times New Roman"/>
          <w:lang w:val="en-US"/>
        </w:rPr>
        <w:t>ature can</w:t>
      </w:r>
      <w:r w:rsidR="00ED001D">
        <w:rPr>
          <w:rFonts w:ascii="Times New Roman" w:hAnsi="Times New Roman"/>
          <w:lang w:val="en-US"/>
        </w:rPr>
        <w:t xml:space="preserve"> have continuous, </w:t>
      </w:r>
      <w:r w:rsidR="00D47C05">
        <w:rPr>
          <w:rFonts w:ascii="Times New Roman" w:hAnsi="Times New Roman"/>
          <w:lang w:val="en-US"/>
        </w:rPr>
        <w:t>positive effects on ecosystem fluxes,</w:t>
      </w:r>
      <w:r w:rsidR="0030563E" w:rsidRPr="0084135A">
        <w:rPr>
          <w:rFonts w:ascii="Times New Roman" w:hAnsi="Times New Roman"/>
          <w:lang w:val="en-US"/>
        </w:rPr>
        <w:t xml:space="preserve"> consistent </w:t>
      </w:r>
      <w:r w:rsidR="00C35A10" w:rsidRPr="0084135A">
        <w:rPr>
          <w:rFonts w:ascii="Times New Roman" w:hAnsi="Times New Roman"/>
          <w:lang w:val="en-US"/>
        </w:rPr>
        <w:t xml:space="preserve">with </w:t>
      </w:r>
      <w:r w:rsidR="0030563E" w:rsidRPr="0084135A">
        <w:rPr>
          <w:rFonts w:ascii="Times New Roman" w:hAnsi="Times New Roman"/>
          <w:lang w:val="en-US"/>
        </w:rPr>
        <w:t>patterns based on large-scale, macroecological comparisons</w:t>
      </w:r>
      <w:r w:rsidR="00627407" w:rsidRPr="0084135A">
        <w:rPr>
          <w:rFonts w:ascii="Times New Roman" w:hAnsi="Times New Roman"/>
          <w:lang w:val="en-US"/>
        </w:rPr>
        <w:t>.</w:t>
      </w:r>
      <w:r w:rsidR="00FB066E" w:rsidRPr="0084135A">
        <w:rPr>
          <w:rFonts w:ascii="Times New Roman" w:hAnsi="Times New Roman"/>
          <w:lang w:val="en-US"/>
        </w:rPr>
        <w:t xml:space="preserve"> </w:t>
      </w:r>
      <w:r w:rsidR="00F958C9" w:rsidRPr="0084135A">
        <w:rPr>
          <w:rFonts w:ascii="Times New Roman" w:hAnsi="Times New Roman"/>
          <w:lang w:val="en-US"/>
        </w:rPr>
        <w:t>C</w:t>
      </w:r>
      <w:r w:rsidR="00007BF8" w:rsidRPr="0084135A">
        <w:rPr>
          <w:rFonts w:ascii="Times New Roman" w:hAnsi="Times New Roman"/>
          <w:lang w:val="en-US"/>
        </w:rPr>
        <w:t>hanges in community structure, including temperature 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0ECF011C" w14:textId="77777777" w:rsidR="00A14687" w:rsidRDefault="00A14687" w:rsidP="001977DC">
      <w:pPr>
        <w:spacing w:after="0" w:line="480" w:lineRule="auto"/>
        <w:outlineLvl w:val="0"/>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0232552C" w14:textId="70E593E2" w:rsidR="00E534B1" w:rsidRDefault="007D701F" w:rsidP="006A6768">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r w:rsidR="00A67D5A">
        <w:rPr>
          <w:rFonts w:ascii="Times New Roman" w:hAnsi="Times New Roman"/>
          <w:lang w:val="en-US"/>
        </w:rPr>
        <w:t>Increasing temperature accelerate</w:t>
      </w:r>
      <w:r w:rsidR="00CD4D4B">
        <w:rPr>
          <w:rFonts w:ascii="Times New Roman" w:hAnsi="Times New Roman"/>
          <w:lang w:val="en-US"/>
        </w:rPr>
        <w:t>s</w:t>
      </w:r>
      <w:r w:rsidR="00BB24BB">
        <w:rPr>
          <w:rFonts w:ascii="Times New Roman" w:hAnsi="Times New Roman"/>
          <w:lang w:val="en-US"/>
        </w:rPr>
        <w:t xml:space="preserve"> </w:t>
      </w:r>
      <w:r w:rsidR="00B93248">
        <w:rPr>
          <w:rFonts w:ascii="Times New Roman" w:hAnsi="Times New Roman"/>
          <w:lang w:val="en-US"/>
        </w:rPr>
        <w:t>major metabolic processes that drive</w:t>
      </w:r>
      <w:r w:rsidR="00BB24BB">
        <w:rPr>
          <w:rFonts w:ascii="Times New Roman" w:hAnsi="Times New Roman"/>
          <w:lang w:val="en-US"/>
        </w:rPr>
        <w:t xml:space="preserve"> net </w:t>
      </w:r>
      <w:r w:rsidR="00B93248">
        <w:rPr>
          <w:rFonts w:ascii="Times New Roman" w:hAnsi="Times New Roman"/>
          <w:lang w:val="en-US"/>
        </w:rPr>
        <w:t>ecosystem</w:t>
      </w:r>
      <w:r w:rsidR="00BB24BB">
        <w:rPr>
          <w:rFonts w:ascii="Times New Roman" w:hAnsi="Times New Roman"/>
          <w:lang w:val="en-US"/>
        </w:rPr>
        <w:t xml:space="preserve"> production and ecosystem respiration in aquatic and terrestrial ecosystems </w:t>
      </w:r>
      <w:r w:rsidR="00B93248">
        <w:rPr>
          <w:rFonts w:ascii="Times New Roman" w:hAnsi="Times New Roman"/>
          <w:lang w:val="en-US"/>
        </w:rPr>
        <w:t>(</w:t>
      </w:r>
      <w:proofErr w:type="spellStart"/>
      <w:r w:rsidR="00B93248">
        <w:rPr>
          <w:rFonts w:ascii="Times New Roman" w:hAnsi="Times New Roman"/>
          <w:lang w:val="en-US"/>
        </w:rPr>
        <w:t>Gillooly</w:t>
      </w:r>
      <w:proofErr w:type="spellEnd"/>
      <w:r w:rsidR="00B93248">
        <w:rPr>
          <w:rFonts w:ascii="Times New Roman" w:hAnsi="Times New Roman"/>
          <w:lang w:val="en-US"/>
        </w:rPr>
        <w:t xml:space="preserve">, Allen, Yvon </w:t>
      </w:r>
      <w:proofErr w:type="spellStart"/>
      <w:r w:rsidR="00B93248">
        <w:rPr>
          <w:rFonts w:ascii="Times New Roman" w:hAnsi="Times New Roman"/>
          <w:lang w:val="en-US"/>
        </w:rPr>
        <w:t>Derochers</w:t>
      </w:r>
      <w:proofErr w:type="spellEnd"/>
      <w:r w:rsidR="00B93248">
        <w:rPr>
          <w:rFonts w:ascii="Times New Roman" w:hAnsi="Times New Roman"/>
          <w:lang w:val="en-US"/>
        </w:rPr>
        <w:t>)</w:t>
      </w:r>
      <w:r w:rsidR="00A67D5A">
        <w:rPr>
          <w:rFonts w:ascii="Times New Roman" w:hAnsi="Times New Roman"/>
          <w:lang w:val="en-US"/>
        </w:rPr>
        <w:t>.</w:t>
      </w:r>
      <w:r w:rsidR="00BB24BB">
        <w:rPr>
          <w:rFonts w:ascii="Times New Roman" w:hAnsi="Times New Roman"/>
          <w:lang w:val="en-US"/>
        </w:rPr>
        <w:t xml:space="preserve"> </w:t>
      </w:r>
      <w:r w:rsidR="00EB5154">
        <w:rPr>
          <w:rFonts w:ascii="Times New Roman" w:hAnsi="Times New Roman"/>
          <w:lang w:val="en-US"/>
        </w:rPr>
        <w:t>Highly conserved metabolic processes - photosynthesis and aerobic respiration (</w:t>
      </w:r>
      <w:proofErr w:type="spellStart"/>
      <w:r w:rsidR="00EB5154">
        <w:rPr>
          <w:rFonts w:ascii="Times New Roman" w:hAnsi="Times New Roman"/>
          <w:lang w:val="en-US"/>
        </w:rPr>
        <w:t>louca</w:t>
      </w:r>
      <w:proofErr w:type="spellEnd"/>
      <w:r w:rsidR="00EB5154">
        <w:rPr>
          <w:rFonts w:ascii="Times New Roman" w:hAnsi="Times New Roman"/>
          <w:lang w:val="en-US"/>
        </w:rPr>
        <w:t xml:space="preserve"> et al) - power somatic growth, maintenance and activity in aerobic organisms. As a result, the effects of temperature on photosynthesis and respiration</w:t>
      </w:r>
      <w:r w:rsidR="006A6768">
        <w:rPr>
          <w:rFonts w:ascii="Times New Roman" w:hAnsi="Times New Roman"/>
          <w:lang w:val="en-US"/>
        </w:rPr>
        <w:t xml:space="preserve">, as described by specific quantitative models, have accurately described the </w:t>
      </w:r>
      <w:r w:rsidR="008B7094">
        <w:rPr>
          <w:rFonts w:ascii="Times New Roman" w:hAnsi="Times New Roman"/>
          <w:lang w:val="en-US"/>
        </w:rPr>
        <w:t>exponential increases in ecosystem-scale NPP and ER in aquatic systems across macroecological thermal gradients, after accounting for body size and light availability (Yvon-</w:t>
      </w:r>
      <w:proofErr w:type="spellStart"/>
      <w:r w:rsidR="008B7094">
        <w:rPr>
          <w:rFonts w:ascii="Times New Roman" w:hAnsi="Times New Roman"/>
          <w:lang w:val="en-US"/>
        </w:rPr>
        <w:t>Durcochers</w:t>
      </w:r>
      <w:proofErr w:type="spellEnd"/>
      <w:r w:rsidR="008B7094">
        <w:rPr>
          <w:rFonts w:ascii="Times New Roman" w:hAnsi="Times New Roman"/>
          <w:lang w:val="en-US"/>
        </w:rPr>
        <w:t>, Lopez-Urrutia)</w:t>
      </w:r>
      <w:r w:rsidR="00EB5154">
        <w:rPr>
          <w:rFonts w:ascii="Times New Roman" w:hAnsi="Times New Roman"/>
          <w:lang w:val="en-US"/>
        </w:rPr>
        <w:t>. The</w:t>
      </w:r>
      <w:r w:rsidR="00E534B1">
        <w:rPr>
          <w:rFonts w:ascii="Times New Roman" w:hAnsi="Times New Roman"/>
          <w:lang w:val="en-US"/>
        </w:rPr>
        <w:t xml:space="preserve"> ecological</w:t>
      </w:r>
      <w:r w:rsidR="00EB5154">
        <w:rPr>
          <w:rFonts w:ascii="Times New Roman" w:hAnsi="Times New Roman"/>
          <w:lang w:val="en-US"/>
        </w:rPr>
        <w:t xml:space="preserve"> importance of temperature-dependent </w:t>
      </w:r>
      <w:r w:rsidR="00C361E9" w:rsidRPr="00C361E9">
        <w:rPr>
          <w:rFonts w:ascii="Times New Roman" w:hAnsi="Times New Roman"/>
          <w:i/>
          <w:lang w:val="en-US"/>
        </w:rPr>
        <w:t>per capita</w:t>
      </w:r>
      <w:r w:rsidR="00C361E9">
        <w:rPr>
          <w:rFonts w:ascii="Times New Roman" w:hAnsi="Times New Roman"/>
          <w:lang w:val="en-US"/>
        </w:rPr>
        <w:t xml:space="preserve"> </w:t>
      </w:r>
      <w:r w:rsidR="00EB5154">
        <w:rPr>
          <w:rFonts w:ascii="Times New Roman" w:hAnsi="Times New Roman"/>
          <w:lang w:val="en-US"/>
        </w:rPr>
        <w:t>metaboli</w:t>
      </w:r>
      <w:r w:rsidR="00E534B1">
        <w:rPr>
          <w:rFonts w:ascii="Times New Roman" w:hAnsi="Times New Roman"/>
          <w:lang w:val="en-US"/>
        </w:rPr>
        <w:t>c rates</w:t>
      </w:r>
      <w:r w:rsidR="00EB5154">
        <w:rPr>
          <w:rFonts w:ascii="Times New Roman" w:hAnsi="Times New Roman"/>
          <w:lang w:val="en-US"/>
        </w:rPr>
        <w:t xml:space="preserve"> has led to the use of metabolic models</w:t>
      </w:r>
      <w:r w:rsidR="00E534B1">
        <w:rPr>
          <w:rFonts w:ascii="Times New Roman" w:hAnsi="Times New Roman"/>
          <w:lang w:val="en-US"/>
        </w:rPr>
        <w:t>, and the development of an important theme in metabolic scaling theory (MST)</w:t>
      </w:r>
      <w:r w:rsidR="006A6768">
        <w:rPr>
          <w:rFonts w:ascii="Times New Roman" w:hAnsi="Times New Roman"/>
          <w:lang w:val="en-US"/>
        </w:rPr>
        <w:t>[]</w:t>
      </w:r>
      <w:r w:rsidR="00E534B1">
        <w:rPr>
          <w:rFonts w:ascii="Times New Roman" w:hAnsi="Times New Roman"/>
          <w:lang w:val="en-US"/>
        </w:rPr>
        <w:t>,</w:t>
      </w:r>
      <w:r w:rsidR="00EB5154">
        <w:rPr>
          <w:rFonts w:ascii="Times New Roman" w:hAnsi="Times New Roman"/>
          <w:lang w:val="en-US"/>
        </w:rPr>
        <w:t xml:space="preserve"> to understand and predict ecological change across scales, from local to global </w:t>
      </w:r>
      <w:r w:rsidR="00EB5154">
        <w:rPr>
          <w:rFonts w:ascii="Times New Roman" w:hAnsi="Times New Roman"/>
          <w:lang w:val="en-US"/>
        </w:rPr>
        <w:fldChar w:fldCharType="begin"/>
      </w:r>
      <w:r w:rsidR="00EB5154">
        <w:rPr>
          <w:rFonts w:ascii="Times New Roman" w:hAnsi="Times New Roman"/>
          <w:lang w:val="en-US"/>
        </w:rPr>
        <w: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EB5154">
        <w:rPr>
          <w:rFonts w:ascii="Times New Roman" w:hAnsi="Times New Roman"/>
          <w:lang w:val="en-US" w:eastAsia="de-DE"/>
        </w:rPr>
        <w:t>[1-3]</w:t>
      </w:r>
      <w:r w:rsidR="00EB5154">
        <w:rPr>
          <w:rFonts w:ascii="Times New Roman" w:hAnsi="Times New Roman"/>
          <w:lang w:val="en-US"/>
        </w:rPr>
        <w:fldChar w:fldCharType="end"/>
      </w:r>
      <w:r w:rsidR="00EB5154">
        <w:rPr>
          <w:rFonts w:ascii="Times New Roman" w:hAnsi="Times New Roman"/>
          <w:lang w:val="en-US"/>
        </w:rPr>
        <w:t>.</w:t>
      </w:r>
      <w:r w:rsidR="00E534B1">
        <w:rPr>
          <w:rFonts w:ascii="Times New Roman" w:hAnsi="Times New Roman"/>
          <w:lang w:val="en-US"/>
        </w:rPr>
        <w:t xml:space="preserve"> </w:t>
      </w:r>
      <w:r w:rsidR="00A67D5A">
        <w:rPr>
          <w:rFonts w:ascii="Times New Roman" w:hAnsi="Times New Roman"/>
          <w:lang w:val="en-US"/>
        </w:rPr>
        <w:t xml:space="preserve">Models that associate change in ecosystem scale </w:t>
      </w:r>
      <w:r w:rsidR="00E534B1">
        <w:rPr>
          <w:rFonts w:ascii="Times New Roman" w:hAnsi="Times New Roman"/>
          <w:lang w:val="en-US"/>
        </w:rPr>
        <w:t xml:space="preserve">metabolism (e.g., oxygen or carbon flux) </w:t>
      </w:r>
      <w:r w:rsidR="00A67D5A">
        <w:rPr>
          <w:rFonts w:ascii="Times New Roman" w:hAnsi="Times New Roman"/>
          <w:lang w:val="en-US"/>
        </w:rPr>
        <w:t>with individual-level oxygen production and respiration</w:t>
      </w:r>
      <w:r w:rsidR="00C91116">
        <w:rPr>
          <w:rFonts w:ascii="Times New Roman" w:hAnsi="Times New Roman"/>
          <w:lang w:val="en-US"/>
        </w:rPr>
        <w:t>, but bypass the complexity of population and community dynamics,</w:t>
      </w:r>
      <w:r w:rsidR="00A67D5A">
        <w:rPr>
          <w:rFonts w:ascii="Times New Roman" w:hAnsi="Times New Roman"/>
          <w:lang w:val="en-US"/>
        </w:rPr>
        <w:t xml:space="preserve"> </w:t>
      </w:r>
      <w:r w:rsidR="00BB24BB">
        <w:rPr>
          <w:rFonts w:ascii="Times New Roman" w:hAnsi="Times New Roman"/>
          <w:lang w:val="en-US"/>
        </w:rPr>
        <w:t>provide much needed predictability for how climate change affects ecosystem functions when ecosystems are compared across broad spatial or temporal thermal gradients (</w:t>
      </w:r>
      <w:proofErr w:type="spellStart"/>
      <w:r w:rsidR="001D2A8A">
        <w:rPr>
          <w:rFonts w:ascii="Times New Roman" w:hAnsi="Times New Roman"/>
          <w:lang w:val="en-US"/>
        </w:rPr>
        <w:t>lopez-urrutia</w:t>
      </w:r>
      <w:proofErr w:type="spellEnd"/>
      <w:r w:rsidR="001D2A8A">
        <w:rPr>
          <w:rFonts w:ascii="Times New Roman" w:hAnsi="Times New Roman"/>
          <w:lang w:val="en-US"/>
        </w:rPr>
        <w:t xml:space="preserve">, </w:t>
      </w:r>
      <w:proofErr w:type="spellStart"/>
      <w:r w:rsidR="001D2A8A">
        <w:rPr>
          <w:rFonts w:ascii="Times New Roman" w:hAnsi="Times New Roman"/>
          <w:lang w:val="en-US"/>
        </w:rPr>
        <w:t>michaletz</w:t>
      </w:r>
      <w:proofErr w:type="spellEnd"/>
      <w:r w:rsidR="001D2A8A">
        <w:rPr>
          <w:rFonts w:ascii="Times New Roman" w:hAnsi="Times New Roman"/>
          <w:lang w:val="en-US"/>
        </w:rPr>
        <w:t xml:space="preserve">, Anderson </w:t>
      </w:r>
      <w:proofErr w:type="spellStart"/>
      <w:r w:rsidR="001D2A8A">
        <w:rPr>
          <w:rFonts w:ascii="Times New Roman" w:hAnsi="Times New Roman"/>
          <w:lang w:val="en-US"/>
        </w:rPr>
        <w:t>texiera</w:t>
      </w:r>
      <w:proofErr w:type="spellEnd"/>
      <w:r w:rsidR="00BB24BB">
        <w:rPr>
          <w:rFonts w:ascii="Times New Roman" w:hAnsi="Times New Roman"/>
          <w:lang w:val="en-US"/>
        </w:rPr>
        <w:t>)</w:t>
      </w:r>
      <w:r w:rsidR="00B973F1">
        <w:rPr>
          <w:rFonts w:ascii="Times New Roman" w:hAnsi="Times New Roman"/>
          <w:lang w:val="en-US"/>
        </w:rPr>
        <w:t xml:space="preserve">. </w:t>
      </w:r>
    </w:p>
    <w:p w14:paraId="09EF3E67" w14:textId="5769DDB3" w:rsidR="008436EB" w:rsidRDefault="00EB5154" w:rsidP="008436EB">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One challenge has been to reconcile</w:t>
      </w:r>
      <w:r w:rsidR="00E534B1">
        <w:rPr>
          <w:rFonts w:ascii="Times New Roman" w:hAnsi="Times New Roman"/>
          <w:lang w:val="en-US"/>
        </w:rPr>
        <w:t xml:space="preserve"> the high explanatory power of</w:t>
      </w:r>
      <w:r>
        <w:rPr>
          <w:rFonts w:ascii="Times New Roman" w:hAnsi="Times New Roman"/>
          <w:lang w:val="en-US"/>
        </w:rPr>
        <w:t xml:space="preserve"> </w:t>
      </w:r>
      <w:r w:rsidR="00E534B1">
        <w:rPr>
          <w:rFonts w:ascii="Times New Roman" w:hAnsi="Times New Roman"/>
          <w:lang w:val="en-US"/>
        </w:rPr>
        <w:t>general</w:t>
      </w:r>
      <w:r>
        <w:rPr>
          <w:rFonts w:ascii="Times New Roman" w:hAnsi="Times New Roman"/>
          <w:lang w:val="en-US"/>
        </w:rPr>
        <w:t xml:space="preserve"> temperature dependent metabolic scaling models </w:t>
      </w:r>
      <w:r w:rsidR="00E534B1">
        <w:rPr>
          <w:rFonts w:ascii="Times New Roman" w:hAnsi="Times New Roman"/>
          <w:lang w:val="en-US"/>
        </w:rPr>
        <w:t xml:space="preserve">at macroecological scales </w:t>
      </w:r>
      <w:r>
        <w:rPr>
          <w:rFonts w:ascii="Times New Roman" w:hAnsi="Times New Roman"/>
          <w:lang w:val="en-US"/>
        </w:rPr>
        <w:t>with the well-document</w:t>
      </w:r>
      <w:r w:rsidR="00CD5C2A">
        <w:rPr>
          <w:rFonts w:ascii="Times New Roman" w:hAnsi="Times New Roman"/>
          <w:lang w:val="en-US"/>
        </w:rPr>
        <w:t>ed</w:t>
      </w:r>
      <w:r w:rsidR="00E534B1">
        <w:rPr>
          <w:rFonts w:ascii="Times New Roman" w:hAnsi="Times New Roman"/>
          <w:lang w:val="en-US"/>
        </w:rPr>
        <w:t xml:space="preserve"> contingencies of</w:t>
      </w:r>
      <w:r>
        <w:rPr>
          <w:rFonts w:ascii="Times New Roman" w:hAnsi="Times New Roman"/>
          <w:lang w:val="en-US"/>
        </w:rPr>
        <w:t xml:space="preserve"> </w:t>
      </w:r>
      <w:r w:rsidR="00E534B1">
        <w:rPr>
          <w:rFonts w:ascii="Times New Roman" w:hAnsi="Times New Roman"/>
          <w:lang w:val="en-US"/>
        </w:rPr>
        <w:t>how</w:t>
      </w:r>
      <w:r w:rsidR="00CD5C2A">
        <w:rPr>
          <w:rFonts w:ascii="Times New Roman" w:hAnsi="Times New Roman"/>
          <w:lang w:val="en-US"/>
        </w:rPr>
        <w:t xml:space="preserve"> temperature </w:t>
      </w:r>
      <w:r w:rsidR="00E534B1">
        <w:rPr>
          <w:rFonts w:ascii="Times New Roman" w:hAnsi="Times New Roman"/>
          <w:lang w:val="en-US"/>
        </w:rPr>
        <w:t xml:space="preserve">affects </w:t>
      </w:r>
      <w:r w:rsidR="00CD5C2A">
        <w:rPr>
          <w:rFonts w:ascii="Times New Roman" w:hAnsi="Times New Roman"/>
          <w:lang w:val="en-US"/>
        </w:rPr>
        <w:t xml:space="preserve">community level outcomes of </w:t>
      </w:r>
      <w:r w:rsidR="00C91116">
        <w:rPr>
          <w:rFonts w:ascii="Times New Roman" w:hAnsi="Times New Roman"/>
          <w:lang w:val="en-US"/>
        </w:rPr>
        <w:t xml:space="preserve">population dynamics and </w:t>
      </w:r>
      <w:r w:rsidR="00CD5C2A">
        <w:rPr>
          <w:rFonts w:ascii="Times New Roman" w:hAnsi="Times New Roman"/>
          <w:lang w:val="en-US"/>
        </w:rPr>
        <w:t>species interactions</w:t>
      </w:r>
      <w:r w:rsidR="00E534B1">
        <w:rPr>
          <w:rFonts w:ascii="Times New Roman" w:hAnsi="Times New Roman"/>
          <w:lang w:val="en-US"/>
        </w:rPr>
        <w:t xml:space="preserve"> (Gilbert et al</w:t>
      </w:r>
      <w:r w:rsidR="00C91116">
        <w:rPr>
          <w:rFonts w:ascii="Times New Roman" w:hAnsi="Times New Roman"/>
          <w:lang w:val="en-US"/>
        </w:rPr>
        <w:t>, O’Connor et al 2011</w:t>
      </w:r>
      <w:r w:rsidR="00E534B1">
        <w:rPr>
          <w:rFonts w:ascii="Times New Roman" w:hAnsi="Times New Roman"/>
          <w:lang w:val="en-US"/>
        </w:rPr>
        <w:t>)</w:t>
      </w:r>
      <w:r w:rsidR="00CD5C2A">
        <w:rPr>
          <w:rFonts w:ascii="Times New Roman" w:hAnsi="Times New Roman"/>
          <w:lang w:val="en-US"/>
        </w:rPr>
        <w:t xml:space="preserve">. </w:t>
      </w:r>
      <w:r w:rsidR="008436EB">
        <w:rPr>
          <w:rFonts w:ascii="Times New Roman" w:hAnsi="Times New Roman"/>
          <w:lang w:val="en-US"/>
        </w:rPr>
        <w:t>The ecosystem functions</w:t>
      </w:r>
      <w:r w:rsidR="000335A2">
        <w:rPr>
          <w:rFonts w:ascii="Times New Roman" w:hAnsi="Times New Roman"/>
          <w:lang w:val="en-US"/>
        </w:rPr>
        <w:t xml:space="preserve"> that dependent on per capita metabolic processes (e.g., NEP, ER)</w:t>
      </w:r>
      <w:r w:rsidR="008436EB">
        <w:rPr>
          <w:rFonts w:ascii="Times New Roman" w:hAnsi="Times New Roman"/>
          <w:lang w:val="en-US"/>
        </w:rPr>
        <w:t xml:space="preserve"> are indicative of total ecosystem state and function (), represent stocks and fluxes mediated by primary producers (plants, algae), though respiratory fluxes also include heterotrophic </w:t>
      </w:r>
      <w:r w:rsidR="008436EB">
        <w:rPr>
          <w:rFonts w:ascii="Times New Roman" w:hAnsi="Times New Roman"/>
          <w:lang w:val="en-US"/>
        </w:rPr>
        <w:lastRenderedPageBreak/>
        <w:t xml:space="preserve">metabolism. </w:t>
      </w:r>
      <w:r w:rsidR="00C91116">
        <w:rPr>
          <w:rFonts w:ascii="Times New Roman" w:hAnsi="Times New Roman"/>
          <w:lang w:val="en-US"/>
        </w:rPr>
        <w:t xml:space="preserve">Yet, </w:t>
      </w:r>
      <w:r w:rsidR="008436EB">
        <w:rPr>
          <w:rFonts w:ascii="Times New Roman" w:hAnsi="Times New Roman"/>
          <w:lang w:val="en-US"/>
        </w:rPr>
        <w:t>at local scales, it is well known that species interactions can strongly influence NEP, ER and primary producer abundance (). E</w:t>
      </w:r>
      <w:r w:rsidR="00C91116">
        <w:rPr>
          <w:rFonts w:ascii="Times New Roman" w:hAnsi="Times New Roman"/>
          <w:lang w:val="en-US"/>
        </w:rPr>
        <w:t>xperiments have shown that temperature increases can positively or negatively affect productivity, and other properties associated with ecosystem function such as biomass, abundance and species composition</w:t>
      </w:r>
      <w:r w:rsidR="000335A2">
        <w:rPr>
          <w:rFonts w:ascii="Times New Roman" w:hAnsi="Times New Roman"/>
          <w:lang w:val="en-US"/>
        </w:rPr>
        <w:t xml:space="preserve"> (O’Gorman, Cross, Padfield, </w:t>
      </w:r>
      <w:proofErr w:type="spellStart"/>
      <w:r w:rsidR="000335A2">
        <w:rPr>
          <w:rFonts w:ascii="Times New Roman" w:hAnsi="Times New Roman"/>
          <w:lang w:val="en-US"/>
        </w:rPr>
        <w:t>etc</w:t>
      </w:r>
      <w:proofErr w:type="spellEnd"/>
      <w:r w:rsidR="000335A2">
        <w:rPr>
          <w:rFonts w:ascii="Times New Roman" w:hAnsi="Times New Roman"/>
          <w:lang w:val="en-US"/>
        </w:rPr>
        <w:t>)</w:t>
      </w:r>
      <w:r w:rsidR="00C91116">
        <w:rPr>
          <w:rFonts w:ascii="Times New Roman" w:hAnsi="Times New Roman"/>
          <w:lang w:val="en-US"/>
        </w:rPr>
        <w:t xml:space="preserve">. </w:t>
      </w:r>
      <w:r w:rsidR="008436EB">
        <w:rPr>
          <w:rFonts w:ascii="Times New Roman" w:hAnsi="Times New Roman"/>
          <w:lang w:val="en-US"/>
        </w:rPr>
        <w:t>P</w:t>
      </w:r>
      <w:r w:rsidR="00703436">
        <w:rPr>
          <w:rFonts w:ascii="Times New Roman" w:hAnsi="Times New Roman"/>
          <w:lang w:val="en-US"/>
        </w:rPr>
        <w:t>opulation dynamics and species interactions can themselves change ecosystem functions (</w:t>
      </w:r>
      <w:proofErr w:type="spellStart"/>
      <w:r w:rsidR="00703436">
        <w:rPr>
          <w:rFonts w:ascii="Times New Roman" w:hAnsi="Times New Roman"/>
          <w:lang w:val="en-US"/>
        </w:rPr>
        <w:t>schinlder</w:t>
      </w:r>
      <w:proofErr w:type="spellEnd"/>
      <w:r w:rsidR="00703436">
        <w:rPr>
          <w:rFonts w:ascii="Times New Roman" w:hAnsi="Times New Roman"/>
          <w:lang w:val="en-US"/>
        </w:rPr>
        <w:t xml:space="preserve">, </w:t>
      </w:r>
      <w:proofErr w:type="spellStart"/>
      <w:r w:rsidR="00703436">
        <w:rPr>
          <w:rFonts w:ascii="Times New Roman" w:hAnsi="Times New Roman"/>
          <w:lang w:val="en-US"/>
        </w:rPr>
        <w:t>etc</w:t>
      </w:r>
      <w:proofErr w:type="spellEnd"/>
      <w:r w:rsidR="00703436">
        <w:rPr>
          <w:rFonts w:ascii="Times New Roman" w:hAnsi="Times New Roman"/>
          <w:lang w:val="en-US"/>
        </w:rPr>
        <w:t>)</w:t>
      </w:r>
      <w:r w:rsidR="008436EB">
        <w:rPr>
          <w:rFonts w:ascii="Times New Roman" w:hAnsi="Times New Roman"/>
          <w:lang w:val="en-US"/>
        </w:rPr>
        <w:t>. This paradox</w:t>
      </w:r>
      <w:r w:rsidR="000335A2">
        <w:rPr>
          <w:rFonts w:ascii="Times New Roman" w:hAnsi="Times New Roman"/>
          <w:lang w:val="en-US"/>
        </w:rPr>
        <w:t xml:space="preserve"> between macroecological and experimental results</w:t>
      </w:r>
      <w:r w:rsidR="008436EB">
        <w:rPr>
          <w:rFonts w:ascii="Times New Roman" w:hAnsi="Times New Roman"/>
          <w:lang w:val="en-US"/>
        </w:rPr>
        <w:t xml:space="preserve"> leads to the suggestion that general metabolic scaling models that do not consider the complexities associated with species interactions do not apply at the local scales. </w:t>
      </w:r>
      <w:r w:rsidR="00703436">
        <w:rPr>
          <w:rFonts w:ascii="Times New Roman" w:hAnsi="Times New Roman"/>
          <w:lang w:val="en-US"/>
        </w:rPr>
        <w:t>Reconciling these apparently divergent patterns is critical to improving understanding and projections of how shifting global thermal regimes affect ecological patterns and processes across scales and achieving a more unified understanding of ecology across scales.</w:t>
      </w:r>
      <w:r w:rsidR="008436EB" w:rsidRPr="008436EB">
        <w:rPr>
          <w:rFonts w:ascii="Times New Roman" w:hAnsi="Times New Roman"/>
          <w:lang w:val="en-US"/>
        </w:rPr>
        <w:t xml:space="preserve"> </w:t>
      </w:r>
    </w:p>
    <w:p w14:paraId="627EF205" w14:textId="16130C19" w:rsidR="00CD5C2A" w:rsidRDefault="00C91116"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 xml:space="preserve">One way to reconcile the apparent context dependence of empirical results under controlled conditions with the generality of temperature dependence of </w:t>
      </w:r>
      <w:r w:rsidR="00703436">
        <w:rPr>
          <w:rFonts w:ascii="Times New Roman" w:hAnsi="Times New Roman"/>
          <w:lang w:val="en-US"/>
        </w:rPr>
        <w:t xml:space="preserve">ecosystem function at broader scales is to suggest </w:t>
      </w:r>
      <w:r>
        <w:rPr>
          <w:rFonts w:ascii="Times New Roman" w:hAnsi="Times New Roman"/>
          <w:lang w:val="en-US"/>
        </w:rPr>
        <w:t xml:space="preserve">that </w:t>
      </w:r>
      <w:r w:rsidR="00E534B1">
        <w:rPr>
          <w:rFonts w:ascii="Times New Roman" w:hAnsi="Times New Roman"/>
          <w:lang w:val="en-US"/>
        </w:rPr>
        <w:t>the direct and indirect effects of temperature</w:t>
      </w:r>
      <w:r w:rsidR="006A6768">
        <w:rPr>
          <w:rFonts w:ascii="Times New Roman" w:hAnsi="Times New Roman"/>
          <w:lang w:val="en-US"/>
        </w:rPr>
        <w:t xml:space="preserve"> on demographic processes interact (O’Connor, </w:t>
      </w:r>
      <w:proofErr w:type="spellStart"/>
      <w:r w:rsidR="006A6768">
        <w:rPr>
          <w:rFonts w:ascii="Times New Roman" w:hAnsi="Times New Roman"/>
          <w:lang w:val="en-US"/>
        </w:rPr>
        <w:t>etc</w:t>
      </w:r>
      <w:proofErr w:type="spellEnd"/>
      <w:r w:rsidR="006A6768">
        <w:rPr>
          <w:rFonts w:ascii="Times New Roman" w:hAnsi="Times New Roman"/>
          <w:lang w:val="en-US"/>
        </w:rPr>
        <w:t>)</w:t>
      </w:r>
      <w:r>
        <w:rPr>
          <w:rFonts w:ascii="Times New Roman" w:hAnsi="Times New Roman"/>
          <w:lang w:val="en-US"/>
        </w:rPr>
        <w:t xml:space="preserve"> to produce patterns that appear to contradict the general relationships between temperature and ecosystem functions at macroecological scales (O’Connor et al 2011, others)</w:t>
      </w:r>
      <w:r w:rsidR="00E534B1">
        <w:rPr>
          <w:rFonts w:ascii="Times New Roman" w:hAnsi="Times New Roman"/>
          <w:lang w:val="en-US"/>
        </w:rPr>
        <w:t xml:space="preserve">. Direct effects of temperature on </w:t>
      </w:r>
      <w:r w:rsidR="00E534B1" w:rsidRPr="00703436">
        <w:rPr>
          <w:rFonts w:ascii="Times New Roman" w:hAnsi="Times New Roman"/>
          <w:i/>
          <w:lang w:val="en-US"/>
        </w:rPr>
        <w:t>per capita</w:t>
      </w:r>
      <w:r w:rsidR="00E534B1">
        <w:rPr>
          <w:rFonts w:ascii="Times New Roman" w:hAnsi="Times New Roman"/>
          <w:lang w:val="en-US"/>
        </w:rPr>
        <w:t xml:space="preserve"> metabolic rates cause organism</w:t>
      </w:r>
      <w:r w:rsidR="00703436">
        <w:rPr>
          <w:rFonts w:ascii="Times New Roman" w:hAnsi="Times New Roman"/>
          <w:lang w:val="en-US"/>
        </w:rPr>
        <w:t>al photosynthesis and respiration rates to increase exponentially</w:t>
      </w:r>
      <w:r w:rsidR="00E534B1">
        <w:rPr>
          <w:rFonts w:ascii="Times New Roman" w:hAnsi="Times New Roman"/>
          <w:lang w:val="en-US"/>
        </w:rPr>
        <w:t xml:space="preserve"> at higher temperatures when resources are not limiting</w:t>
      </w:r>
      <w:r w:rsidR="00703436">
        <w:rPr>
          <w:rFonts w:ascii="Times New Roman" w:hAnsi="Times New Roman"/>
          <w:lang w:val="en-US"/>
        </w:rPr>
        <w:t xml:space="preserve"> ()</w:t>
      </w:r>
      <w:r w:rsidR="00E534B1">
        <w:rPr>
          <w:rFonts w:ascii="Times New Roman" w:hAnsi="Times New Roman"/>
          <w:lang w:val="en-US"/>
        </w:rPr>
        <w:t xml:space="preserve">. </w:t>
      </w:r>
      <w:r w:rsidR="006A6768">
        <w:rPr>
          <w:rFonts w:ascii="Times New Roman" w:hAnsi="Times New Roman"/>
          <w:lang w:val="en-US"/>
        </w:rPr>
        <w:t>Warming is also</w:t>
      </w:r>
      <w:r w:rsidR="00E534B1">
        <w:rPr>
          <w:rFonts w:ascii="Times New Roman" w:hAnsi="Times New Roman"/>
          <w:lang w:val="en-US"/>
        </w:rPr>
        <w:t xml:space="preserve"> </w:t>
      </w:r>
      <w:r w:rsidR="006A6768">
        <w:rPr>
          <w:rFonts w:ascii="Times New Roman" w:hAnsi="Times New Roman"/>
          <w:lang w:val="en-US"/>
        </w:rPr>
        <w:t>associated with</w:t>
      </w:r>
      <w:r w:rsidR="00E534B1">
        <w:rPr>
          <w:rFonts w:ascii="Times New Roman" w:hAnsi="Times New Roman"/>
          <w:lang w:val="en-US"/>
        </w:rPr>
        <w:t xml:space="preserve"> </w:t>
      </w:r>
      <w:r w:rsidR="00703436">
        <w:rPr>
          <w:rFonts w:ascii="Times New Roman" w:hAnsi="Times New Roman"/>
          <w:lang w:val="en-US"/>
        </w:rPr>
        <w:t>reductions in</w:t>
      </w:r>
      <w:r w:rsidR="00E534B1">
        <w:rPr>
          <w:rFonts w:ascii="Times New Roman" w:hAnsi="Times New Roman"/>
          <w:lang w:val="en-US"/>
        </w:rPr>
        <w:t xml:space="preserve"> body size</w:t>
      </w:r>
      <w:r w:rsidR="006A6768">
        <w:rPr>
          <w:rFonts w:ascii="Times New Roman" w:hAnsi="Times New Roman"/>
          <w:lang w:val="en-US"/>
        </w:rPr>
        <w:t xml:space="preserve"> (the temperature size rule, refs)</w:t>
      </w:r>
      <w:r w:rsidR="00E534B1">
        <w:rPr>
          <w:rFonts w:ascii="Times New Roman" w:hAnsi="Times New Roman"/>
          <w:lang w:val="en-US"/>
        </w:rPr>
        <w:t>, fecundity, and other processes that influence the outcomes of species interactions (Figure 1)</w:t>
      </w:r>
      <w:r w:rsidR="006A6768">
        <w:rPr>
          <w:rFonts w:ascii="Times New Roman" w:hAnsi="Times New Roman"/>
          <w:lang w:val="en-US"/>
        </w:rPr>
        <w:t xml:space="preserve"> </w:t>
      </w:r>
      <w:r w:rsidR="004130DA">
        <w:rPr>
          <w:rFonts w:ascii="Times New Roman" w:hAnsi="Times New Roman"/>
          <w:lang w:val="en-US"/>
        </w:rPr>
        <w:t>(</w:t>
      </w:r>
      <w:r w:rsidR="005C3EDA">
        <w:rPr>
          <w:rFonts w:ascii="Times New Roman" w:hAnsi="Times New Roman"/>
          <w:lang w:val="en-US"/>
        </w:rPr>
        <w:t xml:space="preserve">Dell, </w:t>
      </w:r>
      <w:proofErr w:type="spellStart"/>
      <w:r w:rsidR="005C3EDA">
        <w:rPr>
          <w:rFonts w:ascii="Times New Roman" w:hAnsi="Times New Roman"/>
          <w:lang w:val="en-US"/>
        </w:rPr>
        <w:t>Rall</w:t>
      </w:r>
      <w:proofErr w:type="spellEnd"/>
      <w:r w:rsidR="005C3EDA">
        <w:rPr>
          <w:rFonts w:ascii="Times New Roman" w:hAnsi="Times New Roman"/>
          <w:lang w:val="en-US"/>
        </w:rPr>
        <w:t>, O’Connor</w:t>
      </w:r>
      <w:r w:rsidR="008436EB">
        <w:rPr>
          <w:rFonts w:ascii="Times New Roman" w:hAnsi="Times New Roman"/>
          <w:lang w:val="en-US"/>
        </w:rPr>
        <w:t>, Bernhardt</w:t>
      </w:r>
      <w:r w:rsidR="005C3EDA">
        <w:rPr>
          <w:rFonts w:ascii="Times New Roman" w:hAnsi="Times New Roman"/>
          <w:lang w:val="en-US"/>
        </w:rPr>
        <w:t xml:space="preserve"> </w:t>
      </w:r>
      <w:proofErr w:type="spellStart"/>
      <w:r w:rsidR="005C3EDA">
        <w:rPr>
          <w:rFonts w:ascii="Times New Roman" w:hAnsi="Times New Roman"/>
          <w:lang w:val="en-US"/>
        </w:rPr>
        <w:t>etc</w:t>
      </w:r>
      <w:proofErr w:type="spellEnd"/>
      <w:r w:rsidR="004130DA">
        <w:rPr>
          <w:rFonts w:ascii="Times New Roman" w:hAnsi="Times New Roman"/>
          <w:lang w:val="en-US"/>
        </w:rPr>
        <w:t>)</w:t>
      </w:r>
      <w:r w:rsidR="00CD5C2A">
        <w:rPr>
          <w:rFonts w:ascii="Times New Roman" w:hAnsi="Times New Roman"/>
          <w:lang w:val="en-US"/>
        </w:rPr>
        <w:t xml:space="preserve">. </w:t>
      </w:r>
      <w:r w:rsidR="006A6768">
        <w:rPr>
          <w:rFonts w:ascii="Times New Roman" w:hAnsi="Times New Roman"/>
          <w:lang w:val="en-US"/>
        </w:rPr>
        <w:t xml:space="preserve">Consumer resource interactions have received substantial attention in this context, because these </w:t>
      </w:r>
      <w:r w:rsidR="00703436">
        <w:rPr>
          <w:rFonts w:ascii="Times New Roman" w:hAnsi="Times New Roman"/>
          <w:i/>
          <w:lang w:val="en-US"/>
        </w:rPr>
        <w:t>trophic</w:t>
      </w:r>
      <w:r w:rsidR="006A6768">
        <w:rPr>
          <w:rFonts w:ascii="Times New Roman" w:hAnsi="Times New Roman"/>
          <w:lang w:val="en-US"/>
        </w:rPr>
        <w:t xml:space="preserve"> interactions can influence many aspects of community structure and ecosystem function, including biomass, abundance, species composition and stability (</w:t>
      </w:r>
      <w:proofErr w:type="spellStart"/>
      <w:r w:rsidR="00E33024">
        <w:rPr>
          <w:rFonts w:ascii="Times New Roman" w:hAnsi="Times New Roman"/>
          <w:lang w:val="en-US"/>
        </w:rPr>
        <w:t>Vasseur</w:t>
      </w:r>
      <w:proofErr w:type="spellEnd"/>
      <w:r w:rsidR="00E33024">
        <w:rPr>
          <w:rFonts w:ascii="Times New Roman" w:hAnsi="Times New Roman"/>
          <w:lang w:val="en-US"/>
        </w:rPr>
        <w:t xml:space="preserve"> and McCann, Gilbert et al, O'Connor, </w:t>
      </w:r>
      <w:proofErr w:type="spellStart"/>
      <w:r w:rsidR="00E33024">
        <w:rPr>
          <w:rFonts w:ascii="Times New Roman" w:hAnsi="Times New Roman"/>
          <w:lang w:val="en-US"/>
        </w:rPr>
        <w:t>etc</w:t>
      </w:r>
      <w:proofErr w:type="spellEnd"/>
      <w:r w:rsidR="006A6768">
        <w:rPr>
          <w:rFonts w:ascii="Times New Roman" w:hAnsi="Times New Roman"/>
          <w:lang w:val="en-US"/>
        </w:rPr>
        <w:t xml:space="preserve">). </w:t>
      </w:r>
      <w:r w:rsidR="000F46E9">
        <w:rPr>
          <w:rFonts w:ascii="Times New Roman" w:hAnsi="Times New Roman"/>
          <w:lang w:val="en-US"/>
        </w:rPr>
        <w:t>T</w:t>
      </w:r>
      <w:r w:rsidR="00CD5C2A" w:rsidRPr="00703436">
        <w:rPr>
          <w:rFonts w:ascii="Times New Roman" w:hAnsi="Times New Roman"/>
          <w:lang w:val="en-US"/>
        </w:rPr>
        <w:t xml:space="preserve">rophic </w:t>
      </w:r>
      <w:r w:rsidR="00CD5C2A">
        <w:rPr>
          <w:rFonts w:ascii="Times New Roman" w:hAnsi="Times New Roman"/>
          <w:lang w:val="en-US"/>
        </w:rPr>
        <w:t>species interactions</w:t>
      </w:r>
      <w:r w:rsidR="006A6768">
        <w:rPr>
          <w:rFonts w:ascii="Times New Roman" w:hAnsi="Times New Roman"/>
          <w:lang w:val="en-US"/>
        </w:rPr>
        <w:t xml:space="preserve"> appear to strengthen with warming</w:t>
      </w:r>
      <w:r w:rsidR="00E33024">
        <w:rPr>
          <w:rFonts w:ascii="Times New Roman" w:hAnsi="Times New Roman"/>
          <w:lang w:val="en-US"/>
        </w:rPr>
        <w:t xml:space="preserve">. </w:t>
      </w:r>
      <w:r w:rsidR="00E33024">
        <w:rPr>
          <w:rFonts w:ascii="Times New Roman" w:hAnsi="Times New Roman"/>
          <w:lang w:val="en-US"/>
        </w:rPr>
        <w:lastRenderedPageBreak/>
        <w:t xml:space="preserve">Series of trophic interactions, called </w:t>
      </w:r>
      <w:r w:rsidR="00E33024" w:rsidRPr="00E33024">
        <w:rPr>
          <w:rFonts w:ascii="Times New Roman" w:hAnsi="Times New Roman"/>
          <w:i/>
          <w:lang w:val="en-US"/>
        </w:rPr>
        <w:t>trophic cascades</w:t>
      </w:r>
      <w:r w:rsidR="00E33024">
        <w:rPr>
          <w:rFonts w:ascii="Times New Roman" w:hAnsi="Times New Roman"/>
          <w:lang w:val="en-US"/>
        </w:rPr>
        <w:t xml:space="preserve"> (Figure 1), link predator populations to the abundance and productivity of primary producers (Schindler et al, polis et al). </w:t>
      </w:r>
      <w:r w:rsidR="00703436">
        <w:rPr>
          <w:rFonts w:ascii="Times New Roman" w:hAnsi="Times New Roman"/>
          <w:lang w:val="en-US"/>
        </w:rPr>
        <w:t>Considering the multitude of indirect effects of temperature on population dynamics</w:t>
      </w:r>
      <w:r w:rsidR="00E33024">
        <w:rPr>
          <w:rFonts w:ascii="Times New Roman" w:hAnsi="Times New Roman"/>
          <w:lang w:val="en-US"/>
        </w:rPr>
        <w:t xml:space="preserve"> and the prevalence of consumer-resource interactions and trophic cascades in aquatic systems (</w:t>
      </w:r>
      <w:proofErr w:type="spellStart"/>
      <w:r w:rsidR="00E33024">
        <w:rPr>
          <w:rFonts w:ascii="Times New Roman" w:hAnsi="Times New Roman"/>
          <w:lang w:val="en-US"/>
        </w:rPr>
        <w:t>Estest</w:t>
      </w:r>
      <w:proofErr w:type="spellEnd"/>
      <w:r w:rsidR="00E33024">
        <w:rPr>
          <w:rFonts w:ascii="Times New Roman" w:hAnsi="Times New Roman"/>
          <w:lang w:val="en-US"/>
        </w:rPr>
        <w:t xml:space="preserve">, </w:t>
      </w:r>
      <w:proofErr w:type="spellStart"/>
      <w:r w:rsidR="00E33024">
        <w:rPr>
          <w:rFonts w:ascii="Times New Roman" w:hAnsi="Times New Roman"/>
          <w:lang w:val="en-US"/>
        </w:rPr>
        <w:t>etc</w:t>
      </w:r>
      <w:proofErr w:type="spellEnd"/>
      <w:r w:rsidR="00E33024">
        <w:rPr>
          <w:rFonts w:ascii="Times New Roman" w:hAnsi="Times New Roman"/>
          <w:lang w:val="en-US"/>
        </w:rPr>
        <w:t>)</w:t>
      </w:r>
      <w:r w:rsidR="00703436">
        <w:rPr>
          <w:rFonts w:ascii="Times New Roman" w:hAnsi="Times New Roman"/>
          <w:lang w:val="en-US"/>
        </w:rPr>
        <w:t xml:space="preserve"> begs the question, how is it that these locally dominant population-level responses to temperature do not appear to cause major variation or context dependence in macroecological relationships between subcellular metabolic processes (photosynthesis, respiration) and ecosystem processes (NEP, ER)?</w:t>
      </w:r>
    </w:p>
    <w:p w14:paraId="28E9D75C" w14:textId="34D061E6" w:rsidR="005B79B7" w:rsidRDefault="00B17F3E" w:rsidP="008436EB">
      <w:pPr>
        <w:widowControl w:val="0"/>
        <w:autoSpaceDE w:val="0"/>
        <w:autoSpaceDN w:val="0"/>
        <w:adjustRightInd w:val="0"/>
        <w:spacing w:after="0" w:line="480" w:lineRule="auto"/>
        <w:ind w:firstLine="708"/>
        <w:rPr>
          <w:rFonts w:ascii="Times New Roman" w:hAnsi="Times New Roman"/>
          <w:lang w:val="en-US"/>
        </w:rPr>
      </w:pPr>
      <w:r w:rsidRPr="0084135A">
        <w:rPr>
          <w:rFonts w:ascii="Times New Roman" w:hAnsi="Times New Roman"/>
          <w:lang w:val="en-US"/>
        </w:rPr>
        <w:t xml:space="preserve">Here, </w:t>
      </w:r>
      <w:r w:rsidR="007A3C33">
        <w:rPr>
          <w:rFonts w:ascii="Times New Roman" w:hAnsi="Times New Roman"/>
          <w:lang w:val="en-US"/>
        </w:rPr>
        <w:t>we aimed to resolve the paradox between apparent direct effects of temperature on ecosystem function</w:t>
      </w:r>
      <w:r w:rsidR="00CD5C2A">
        <w:rPr>
          <w:rFonts w:ascii="Times New Roman" w:hAnsi="Times New Roman"/>
          <w:lang w:val="en-US"/>
        </w:rPr>
        <w:t>s (NEP, ER)</w:t>
      </w:r>
      <w:r w:rsidR="007A3C33">
        <w:rPr>
          <w:rFonts w:ascii="Times New Roman" w:hAnsi="Times New Roman"/>
          <w:lang w:val="en-US"/>
        </w:rPr>
        <w:t xml:space="preserve"> that emerge when comparing communities across larger gradients and the potentially more complex effects</w:t>
      </w:r>
      <w:r w:rsidR="00B973F1">
        <w:rPr>
          <w:rFonts w:ascii="Times New Roman" w:hAnsi="Times New Roman"/>
          <w:lang w:val="en-US"/>
        </w:rPr>
        <w:t xml:space="preserve"> of temperature</w:t>
      </w:r>
      <w:r w:rsidR="00CD5C2A">
        <w:rPr>
          <w:rFonts w:ascii="Times New Roman" w:hAnsi="Times New Roman"/>
          <w:lang w:val="en-US"/>
        </w:rPr>
        <w:t xml:space="preserve"> at the population and community scales</w:t>
      </w:r>
      <w:r w:rsidR="00B973F1">
        <w:rPr>
          <w:rFonts w:ascii="Times New Roman" w:hAnsi="Times New Roman"/>
          <w:lang w:val="en-US"/>
        </w:rPr>
        <w:t xml:space="preserve"> over time</w:t>
      </w:r>
      <w:r w:rsidR="007A3C33">
        <w:rPr>
          <w:rFonts w:ascii="Times New Roman" w:hAnsi="Times New Roman"/>
          <w:lang w:val="en-US"/>
        </w:rPr>
        <w:t xml:space="preserve">. </w:t>
      </w:r>
      <w:r w:rsidR="00B973F1">
        <w:rPr>
          <w:rFonts w:ascii="Times New Roman" w:hAnsi="Times New Roman"/>
          <w:lang w:val="en-US"/>
        </w:rPr>
        <w:t>W</w:t>
      </w:r>
      <w:r w:rsidR="00B973F1" w:rsidRPr="0084135A">
        <w:rPr>
          <w:rFonts w:ascii="Times New Roman" w:hAnsi="Times New Roman"/>
          <w:lang w:val="en-US"/>
        </w:rPr>
        <w:t>e</w:t>
      </w:r>
      <w:r w:rsidR="004B47AC">
        <w:rPr>
          <w:rFonts w:ascii="Times New Roman" w:hAnsi="Times New Roman"/>
          <w:lang w:val="en-US"/>
        </w:rPr>
        <w:t xml:space="preserve"> experimentally</w:t>
      </w:r>
      <w:r w:rsidR="00B973F1" w:rsidRPr="0084135A">
        <w:rPr>
          <w:rFonts w:ascii="Times New Roman" w:hAnsi="Times New Roman"/>
          <w:lang w:val="en-US"/>
        </w:rPr>
        <w:t xml:space="preserve"> </w:t>
      </w:r>
      <w:r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CD5C2A">
        <w:rPr>
          <w:rFonts w:ascii="Times New Roman" w:hAnsi="Times New Roman"/>
          <w:lang w:val="en-US"/>
        </w:rPr>
        <w:t xml:space="preserve">trophic </w:t>
      </w:r>
      <w:r w:rsidR="00D74D2D">
        <w:rPr>
          <w:rFonts w:ascii="Times New Roman" w:hAnsi="Times New Roman"/>
          <w:lang w:val="en-US"/>
        </w:rPr>
        <w:t>interactions alter</w:t>
      </w:r>
      <w:r w:rsidR="00CF3876" w:rsidRPr="0084135A">
        <w:rPr>
          <w:rFonts w:ascii="Times New Roman" w:hAnsi="Times New Roman"/>
          <w:lang w:val="en-US"/>
        </w:rPr>
        <w:t xml:space="preserve"> the effect of temperature on</w:t>
      </w:r>
      <w:r w:rsidR="006A309E">
        <w:rPr>
          <w:rFonts w:ascii="Times New Roman" w:hAnsi="Times New Roman"/>
          <w:lang w:val="en-US"/>
        </w:rPr>
        <w:t xml:space="preserve"> community properties such as biomass, abundance and body size, but have little or no effect on the temperature dependence of</w:t>
      </w:r>
      <w:r w:rsidR="00CF3876" w:rsidRPr="0084135A">
        <w:rPr>
          <w:rFonts w:ascii="Times New Roman" w:hAnsi="Times New Roman"/>
          <w:lang w:val="en-US"/>
        </w:rPr>
        <w:t xml:space="preserve"> ecosystem function</w:t>
      </w:r>
      <w:r w:rsidR="005B79B7">
        <w:rPr>
          <w:rFonts w:ascii="Times New Roman" w:hAnsi="Times New Roman"/>
          <w:lang w:val="en-US"/>
        </w:rPr>
        <w:t xml:space="preserve">s </w:t>
      </w:r>
      <w:r w:rsidR="005B79B7" w:rsidRPr="0084135A">
        <w:rPr>
          <w:rFonts w:ascii="Times New Roman" w:hAnsi="Times New Roman"/>
          <w:lang w:val="en-US"/>
        </w:rPr>
        <w:t>(</w:t>
      </w:r>
      <w:r w:rsidR="00A6541C">
        <w:rPr>
          <w:rFonts w:ascii="Times New Roman" w:hAnsi="Times New Roman"/>
          <w:lang w:val="en-US"/>
        </w:rPr>
        <w:t>NEP, ER</w:t>
      </w:r>
      <w:r w:rsidR="005B79B7" w:rsidRPr="0084135A">
        <w:rPr>
          <w:rFonts w:ascii="Times New Roman" w:hAnsi="Times New Roman"/>
          <w:lang w:val="en-US"/>
        </w:rPr>
        <w:t>)</w:t>
      </w:r>
      <w:r w:rsidR="003E2E58">
        <w:rPr>
          <w:rFonts w:ascii="Times New Roman" w:hAnsi="Times New Roman"/>
          <w:lang w:val="en-US"/>
        </w:rPr>
        <w:t xml:space="preserve"> (Figure 1)</w:t>
      </w:r>
      <w:r w:rsidR="00906A67">
        <w:rPr>
          <w:rFonts w:ascii="Times New Roman" w:hAnsi="Times New Roman"/>
          <w:lang w:val="en-US"/>
        </w:rPr>
        <w:t xml:space="preserve">. </w:t>
      </w:r>
      <w:r w:rsidR="006A309E">
        <w:rPr>
          <w:rFonts w:ascii="Times New Roman" w:hAnsi="Times New Roman"/>
          <w:lang w:val="en-US"/>
        </w:rPr>
        <w:t>In freshwater plankton communities, we compared the effects of temperature on community properties typically measured in warming experiments with the effects of temperature typically compared in macroecological studies under controlled conditions to minimize all variation among ecosystems except that due to trophic structure (presence of consumers and predators) and temperature (Figure 1).  W</w:t>
      </w:r>
      <w:r w:rsidR="006E6315" w:rsidRPr="009A6A96">
        <w:rPr>
          <w:rFonts w:ascii="Times New Roman" w:hAnsi="Times New Roman"/>
          <w:lang w:val="en-US"/>
        </w:rPr>
        <w:t>e quantif</w:t>
      </w:r>
      <w:r w:rsidR="00D0694A" w:rsidRPr="009A6A96">
        <w:rPr>
          <w:rFonts w:ascii="Times New Roman" w:hAnsi="Times New Roman"/>
          <w:lang w:val="en-US"/>
        </w:rPr>
        <w:t>ied</w:t>
      </w:r>
      <w:r w:rsidR="006E6315" w:rsidRPr="009A6A96">
        <w:rPr>
          <w:rFonts w:ascii="Times New Roman" w:hAnsi="Times New Roman"/>
          <w:lang w:val="en-US"/>
        </w:rPr>
        <w:t xml:space="preserve"> </w:t>
      </w:r>
      <w:r w:rsidR="001E2975">
        <w:rPr>
          <w:rFonts w:ascii="Times New Roman" w:hAnsi="Times New Roman"/>
          <w:lang w:val="en-US"/>
        </w:rPr>
        <w:t>ecosystem function (NEP, ER) and community structure (biomass, abundance)</w:t>
      </w:r>
      <w:r w:rsidR="006E6315" w:rsidRPr="009A6A96">
        <w:rPr>
          <w:rFonts w:ascii="Times New Roman" w:hAnsi="Times New Roman"/>
          <w:lang w:val="en-US"/>
        </w:rPr>
        <w:t xml:space="preserve"> across a</w:t>
      </w:r>
      <w:r w:rsidR="00A4319C">
        <w:rPr>
          <w:rFonts w:ascii="Times New Roman" w:hAnsi="Times New Roman"/>
          <w:lang w:val="en-US"/>
        </w:rPr>
        <w:t>n experimental</w:t>
      </w:r>
      <w:r w:rsidR="006E6315" w:rsidRPr="009A6A96">
        <w:rPr>
          <w:rFonts w:ascii="Times New Roman" w:hAnsi="Times New Roman"/>
          <w:lang w:val="en-US"/>
        </w:rPr>
        <w:t xml:space="preserve"> temperature gradient </w:t>
      </w:r>
      <w:r w:rsidR="00E928CA">
        <w:rPr>
          <w:rFonts w:ascii="Times New Roman" w:hAnsi="Times New Roman"/>
          <w:lang w:val="en-US"/>
        </w:rPr>
        <w:t xml:space="preserve">of </w:t>
      </w:r>
      <w:r w:rsidR="006E6315"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1E2975">
        <w:rPr>
          <w:rFonts w:ascii="Times New Roman" w:hAnsi="Times New Roman"/>
          <w:lang w:val="en-US"/>
        </w:rPr>
        <w:t xml:space="preserve">. </w:t>
      </w:r>
      <w:r w:rsidR="006A309E">
        <w:rPr>
          <w:rFonts w:ascii="Times New Roman" w:hAnsi="Times New Roman"/>
          <w:lang w:val="en-US"/>
        </w:rPr>
        <w:t>We use</w:t>
      </w:r>
      <w:r w:rsidR="001E2975">
        <w:rPr>
          <w:rFonts w:ascii="Times New Roman" w:hAnsi="Times New Roman"/>
          <w:lang w:val="en-US"/>
        </w:rPr>
        <w:t xml:space="preserve"> </w:t>
      </w:r>
      <w:r w:rsidR="006A309E">
        <w:rPr>
          <w:rFonts w:ascii="Times New Roman" w:hAnsi="Times New Roman"/>
          <w:lang w:val="en-US"/>
        </w:rPr>
        <w:t>metabolic scaling theory</w:t>
      </w:r>
      <w:r w:rsidR="001E2975">
        <w:rPr>
          <w:rFonts w:ascii="Times New Roman" w:hAnsi="Times New Roman"/>
          <w:lang w:val="en-US"/>
        </w:rPr>
        <w:t xml:space="preserve"> to quantitatively compare temperature dependence across trophic treatments and with other studies in the literature. </w:t>
      </w:r>
      <w:r w:rsidR="00E036ED">
        <w:rPr>
          <w:rFonts w:ascii="Times New Roman" w:hAnsi="Times New Roman"/>
          <w:lang w:val="en-US"/>
        </w:rPr>
        <w:t>We found that exponential effects on algal biomass were much greater than effects of temperature on ecosystem functions, suggesting that even large changes in community structure do not necessarily lead to large changes in how temperature affects NEP and ER.</w:t>
      </w:r>
    </w:p>
    <w:p w14:paraId="1E6DDB56" w14:textId="79C71B8F" w:rsidR="00084017" w:rsidRDefault="00084017" w:rsidP="00084017">
      <w:pPr>
        <w:widowControl w:val="0"/>
        <w:autoSpaceDE w:val="0"/>
        <w:autoSpaceDN w:val="0"/>
        <w:adjustRightInd w:val="0"/>
        <w:spacing w:after="0" w:line="480" w:lineRule="auto"/>
        <w:rPr>
          <w:rFonts w:ascii="Times New Roman" w:hAnsi="Times New Roman"/>
          <w:lang w:val="en-US"/>
        </w:rPr>
      </w:pPr>
    </w:p>
    <w:p w14:paraId="7C9E8AFE" w14:textId="77777777" w:rsidR="0049425D" w:rsidRPr="00997368" w:rsidRDefault="0049425D" w:rsidP="0049425D">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Figure </w:t>
      </w:r>
      <w:r>
        <w:rPr>
          <w:rFonts w:ascii="Times New Roman" w:hAnsi="Times New Roman"/>
          <w:b/>
        </w:rPr>
        <w:t>1</w:t>
      </w:r>
      <w:r>
        <w:rPr>
          <w:rFonts w:ascii="Times New Roman" w:hAnsi="Times New Roman"/>
        </w:rPr>
        <w:t xml:space="preserve"> Graphical illustration of hypotheses for how temperature affects primary producer biomass (A-C) and net ecosystem oxygen fluxes (D-F) for communities dominated by autotrophs (A), with autotrophs and grazers (AG) and with autotrophs, grazers and predators (AGP) (codes shown in panel A apply throughout). Net ecosystem oxygen fluxes refer to the absolute value of oxygen flux rate (production due to photosynthesis or oxygen consumption due to respiration). Exponential responses to temperature are plotted as linearized (log-transformed) and on 1/</w:t>
      </w:r>
      <w:proofErr w:type="spellStart"/>
      <w:r>
        <w:rPr>
          <w:rFonts w:ascii="Times New Roman" w:hAnsi="Times New Roman"/>
        </w:rPr>
        <w:t>kT</w:t>
      </w:r>
      <w:proofErr w:type="spellEnd"/>
      <w:r>
        <w:rPr>
          <w:rFonts w:ascii="Times New Roman" w:hAnsi="Times New Roman"/>
        </w:rPr>
        <w:t xml:space="preserve"> axes for later comparison with predicted slopes from </w:t>
      </w:r>
      <w:proofErr w:type="spellStart"/>
      <w:r>
        <w:rPr>
          <w:rFonts w:ascii="Times New Roman" w:hAnsi="Times New Roman"/>
        </w:rPr>
        <w:t>Eqns</w:t>
      </w:r>
      <w:proofErr w:type="spellEnd"/>
      <w:r>
        <w:rPr>
          <w:rFonts w:ascii="Times New Roman" w:hAnsi="Times New Roman"/>
        </w:rPr>
        <w:t xml:space="preserve"> 1 and 5 in the main text. In the first-order metabolic scaling hypotheses (E), net ecosystem oxygen flux (NEP and ER) in systems without heterotrophic consumers are expected to increase with temperature due to the temperature dependence of photosynthesis. In systems with heterotrophic consumers, oxygen production and oxygen consumption (if plotted separately) are expected to increase more steeply with temperature due to the stronger temperature dependence of respiration than photosynthesis. If species interactions modify metabolic scaling effects on ecosystem level biomass and oxygen flux (C, F), the temperature dependence is expected to be strongest in communities in which grazers are abundant and not limited by predators. </w:t>
      </w:r>
    </w:p>
    <w:p w14:paraId="667945FE" w14:textId="77777777" w:rsidR="0049425D" w:rsidRDefault="0049425D" w:rsidP="00084017">
      <w:pPr>
        <w:widowControl w:val="0"/>
        <w:autoSpaceDE w:val="0"/>
        <w:autoSpaceDN w:val="0"/>
        <w:adjustRightInd w:val="0"/>
        <w:spacing w:after="0" w:line="480" w:lineRule="auto"/>
        <w:rPr>
          <w:rFonts w:ascii="Times New Roman" w:hAnsi="Times New Roman"/>
          <w:lang w:val="en-US"/>
        </w:rPr>
      </w:pPr>
    </w:p>
    <w:p w14:paraId="1F4D3FD1" w14:textId="77777777" w:rsidR="0049425D" w:rsidRDefault="0049425D" w:rsidP="00084017">
      <w:pPr>
        <w:widowControl w:val="0"/>
        <w:autoSpaceDE w:val="0"/>
        <w:autoSpaceDN w:val="0"/>
        <w:adjustRightInd w:val="0"/>
        <w:spacing w:after="0" w:line="480" w:lineRule="auto"/>
        <w:rPr>
          <w:rFonts w:ascii="Times New Roman" w:hAnsi="Times New Roman"/>
          <w:lang w:val="en-US"/>
        </w:rPr>
      </w:pPr>
    </w:p>
    <w:p w14:paraId="7C4AFA4D" w14:textId="12DEC7DD" w:rsidR="00B95CA6" w:rsidRDefault="00084017">
      <w:pPr>
        <w:widowControl w:val="0"/>
        <w:autoSpaceDE w:val="0"/>
        <w:autoSpaceDN w:val="0"/>
        <w:adjustRightInd w:val="0"/>
        <w:spacing w:after="0" w:line="480" w:lineRule="auto"/>
        <w:rPr>
          <w:rFonts w:ascii="Times New Roman" w:hAnsi="Times New Roman"/>
          <w:b/>
          <w:lang w:val="en-US"/>
        </w:rPr>
      </w:pPr>
      <w:r w:rsidRPr="00AD57C1">
        <w:rPr>
          <w:rFonts w:ascii="Times New Roman" w:hAnsi="Times New Roman"/>
          <w:b/>
          <w:lang w:val="en-US"/>
        </w:rPr>
        <w:t>Hypotheses</w:t>
      </w:r>
      <w:r w:rsidR="003E2E58" w:rsidRPr="00AD57C1">
        <w:rPr>
          <w:rFonts w:ascii="Times New Roman" w:hAnsi="Times New Roman"/>
          <w:b/>
          <w:lang w:val="en-US"/>
        </w:rPr>
        <w:t xml:space="preserve"> </w:t>
      </w:r>
    </w:p>
    <w:p w14:paraId="07A62ED3" w14:textId="478AE9E8" w:rsidR="00257FB0" w:rsidRPr="009D747F" w:rsidRDefault="00257FB0">
      <w:pPr>
        <w:widowControl w:val="0"/>
        <w:autoSpaceDE w:val="0"/>
        <w:autoSpaceDN w:val="0"/>
        <w:adjustRightInd w:val="0"/>
        <w:spacing w:after="0" w:line="480" w:lineRule="auto"/>
        <w:rPr>
          <w:rFonts w:ascii="Times New Roman" w:hAnsi="Times New Roman"/>
          <w:b/>
          <w:lang w:val="en-US" w:eastAsia="de-DE"/>
        </w:rPr>
      </w:pPr>
      <w:r>
        <w:rPr>
          <w:rFonts w:ascii="Times New Roman" w:hAnsi="Times New Roman"/>
          <w:b/>
          <w:lang w:val="en-US" w:eastAsia="de-DE"/>
        </w:rPr>
        <w:t>Metabolic theory framework:</w:t>
      </w:r>
    </w:p>
    <w:p w14:paraId="123CD9AE" w14:textId="0435322A"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r w:rsidR="00D43EF8">
        <w:rPr>
          <w:rFonts w:ascii="Times New Roman" w:hAnsi="Times New Roman"/>
          <w:lang w:val="en-US"/>
        </w:rPr>
        <w:t>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w:t>
      </w:r>
      <w:r w:rsidR="00AD57C1">
        <w:rPr>
          <w:rFonts w:ascii="Times New Roman" w:hAnsi="Times New Roman"/>
          <w:lang w:val="en-US"/>
        </w:rPr>
        <w:t>frame our hypotheses and predictions for</w:t>
      </w:r>
      <w:r>
        <w:rPr>
          <w:rFonts w:ascii="Times New Roman" w:hAnsi="Times New Roman"/>
          <w:lang w:val="en-US"/>
        </w:rPr>
        <w:t xml:space="preserve"> how temperature affects </w:t>
      </w:r>
      <w:r w:rsidR="00AD57C1">
        <w:rPr>
          <w:rFonts w:ascii="Times New Roman" w:hAnsi="Times New Roman"/>
          <w:lang w:val="en-US"/>
        </w:rPr>
        <w:t>NEP and ER via per capita metabolic temperature dependence and indirect effects of temperature</w:t>
      </w:r>
      <w:r>
        <w:rPr>
          <w:rFonts w:ascii="Times New Roman" w:hAnsi="Times New Roman"/>
          <w:lang w:val="en-US"/>
        </w:rPr>
        <w:t xml:space="preserve">. </w:t>
      </w:r>
      <w:r w:rsidR="00257FB0">
        <w:rPr>
          <w:rFonts w:ascii="Times New Roman" w:hAnsi="Times New Roman"/>
          <w:lang w:val="en-US"/>
        </w:rPr>
        <w:t xml:space="preserve">We first briefly outline the framework, and then express our specific hypotheses.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301DB8" w:rsidRPr="0084135A">
        <w:rPr>
          <w:rFonts w:ascii="Times New Roman" w:hAnsi="Times New Roman"/>
        </w:rPr>
        <w:t xml:space="preserve">) </w:t>
      </w:r>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301DB8">
        <w:rPr>
          <w:rFonts w:ascii="Times New Roman" w:hAnsi="Times New Roman"/>
        </w:rPr>
        <w:t>)</w:t>
      </w:r>
      <w:r w:rsidR="00301DB8" w:rsidRPr="0084135A">
        <w:rPr>
          <w:rFonts w:ascii="Times New Roman" w:hAnsi="Times New Roman"/>
        </w:rPr>
        <w:t xml:space="preserve"> </w:t>
      </w:r>
      <w:r w:rsidR="005B79B7">
        <w:rPr>
          <w:rFonts w:ascii="Times New Roman" w:hAnsi="Times New Roman"/>
          <w:lang w:val="en-US"/>
        </w:rPr>
        <w:t>and</w:t>
      </w:r>
      <w:r w:rsidR="000F1AC2" w:rsidRPr="0084135A">
        <w:rPr>
          <w:rFonts w:ascii="Times New Roman" w:hAnsi="Times New Roman"/>
          <w:lang w:val="en-US"/>
        </w:rPr>
        <w:t xml:space="preserve"> </w:t>
      </w:r>
      <w:r w:rsidR="00301DB8">
        <w:rPr>
          <w:rFonts w:ascii="Times New Roman" w:hAnsi="Times New Roman"/>
          <w:lang w:val="en-US"/>
        </w:rPr>
        <w:t xml:space="preserve">body </w:t>
      </w:r>
      <w:r w:rsidR="000F1AC2" w:rsidRPr="0084135A">
        <w:rPr>
          <w:rFonts w:ascii="Times New Roman" w:hAnsi="Times New Roman"/>
          <w:lang w:val="en-US"/>
        </w:rPr>
        <w:t>temperature</w:t>
      </w:r>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xml:space="preserve">, in </w:t>
      </w:r>
      <w:r w:rsidR="00301DB8" w:rsidRPr="0084135A">
        <w:rPr>
          <w:rFonts w:ascii="Times New Roman" w:hAnsi="Times New Roman"/>
        </w:rPr>
        <w:lastRenderedPageBreak/>
        <w:t>Kelvin)</w:t>
      </w:r>
      <w:r w:rsidR="000F1AC2" w:rsidRPr="0084135A">
        <w:rPr>
          <w:rFonts w:ascii="Times New Roman" w:hAnsi="Times New Roman"/>
          <w:lang w:val="en-US"/>
        </w:rPr>
        <w:t xml:space="preserve"> </w:t>
      </w:r>
      <w:r w:rsidR="00E763BB">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&lt;citation&gt;&lt;priority&gt;0&lt;/priority&gt;&lt;uuid&gt;A03674EB-BB07-4760-A681-E81E7409E57D&lt;/uuid&gt;&lt;publications&gt;&lt;publication&gt;&lt;subtype&gt;400&lt;/subtype&gt;&lt;title&gt;Effects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9C00F3">
        <w:rPr>
          <w:rFonts w:ascii="Times New Roman" w:hAnsi="Times New Roman"/>
          <w:lang w:val="en-US" w:eastAsia="de-DE"/>
        </w:rPr>
        <w:t>[12,27,28]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E534B1">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649B2B7A" w:rsidR="00DC7DB5" w:rsidRDefault="000F1AC2">
      <w:pPr>
        <w:widowControl w:val="0"/>
        <w:autoSpaceDE w:val="0"/>
        <w:autoSpaceDN w:val="0"/>
        <w:adjustRightInd w:val="0"/>
        <w:spacing w:after="0" w:line="480" w:lineRule="auto"/>
        <w:rPr>
          <w:rFonts w:ascii="Times New Roman" w:hAnsi="Times New Roman"/>
        </w:rPr>
      </w:pPr>
      <w:r w:rsidRPr="0084135A">
        <w:rPr>
          <w:rFonts w:ascii="Times New Roman" w:hAnsi="Times New Roman"/>
        </w:rPr>
        <w:t>in which activation energy (</w:t>
      </w:r>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in eV) captures </w:t>
      </w:r>
      <w:r w:rsidR="00C57264">
        <w:rPr>
          <w:rFonts w:ascii="Times New Roman" w:hAnsi="Times New Roman"/>
        </w:rPr>
        <w:t xml:space="preserve">the exponential effect of </w:t>
      </w:r>
      <w:r w:rsidRPr="0084135A">
        <w:rPr>
          <w:rFonts w:ascii="Times New Roman" w:hAnsi="Times New Roman"/>
        </w:rPr>
        <w:t xml:space="preserve">temperature on per capita metabolic </w:t>
      </w:r>
      <w:r w:rsidR="00F0542B">
        <w:rPr>
          <w:rFonts w:ascii="Times New Roman" w:hAnsi="Times New Roman"/>
        </w:rPr>
        <w:t>rate</w:t>
      </w:r>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820FEB" w:rsidRPr="0084135A">
        <w:rPr>
          <w:rFonts w:ascii="Times New Roman" w:hAnsi="Times New Roman"/>
        </w:rPr>
        <w:t xml:space="preserve"> </w:t>
      </w:r>
      <w:r w:rsidR="006E6315" w:rsidRPr="0084135A">
        <w:rPr>
          <w:rFonts w:ascii="Times New Roman" w:hAnsi="Times New Roman"/>
        </w:rPr>
        <w:t>and</w:t>
      </w:r>
      <w:r w:rsidR="006E6315" w:rsidRPr="0084135A">
        <w:rPr>
          <w:rFonts w:ascii="Times New Roman" w:hAnsi="Times New Roman"/>
          <w:i/>
        </w:rPr>
        <w:t xml:space="preserve"> </w:t>
      </w:r>
      <w:r w:rsidR="002964C2" w:rsidRPr="0084135A">
        <w:rPr>
          <w:rFonts w:ascii="Times New Roman" w:hAnsi="Times New Roman"/>
          <w:i/>
        </w:rPr>
        <w:t>a</w:t>
      </w:r>
      <w:r w:rsidR="002964C2" w:rsidRPr="0084135A">
        <w:rPr>
          <w:rFonts w:ascii="Times New Roman" w:hAnsi="Times New Roman"/>
        </w:rPr>
        <w:t xml:space="preserve"> is the allometric scaling</w:t>
      </w:r>
      <w:r w:rsidR="00EF04F8" w:rsidRPr="0084135A">
        <w:rPr>
          <w:rFonts w:ascii="Times New Roman" w:hAnsi="Times New Roman"/>
        </w:rPr>
        <w:t xml:space="preserve"> factor</w:t>
      </w:r>
      <w:r w:rsidR="00301DB8">
        <w:rPr>
          <w:rFonts w:ascii="Times New Roman" w:hAnsi="Times New Roman"/>
        </w:rPr>
        <w:t xml:space="preserve"> that relates metabolic rate to body size</w:t>
      </w:r>
      <w:r w:rsidR="00EC007D">
        <w:rPr>
          <w:rFonts w:ascii="Times New Roman" w:hAnsi="Times New Roman"/>
        </w:rPr>
        <w:t xml:space="preserve"> [see methods for justification of </w:t>
      </w:r>
      <w:proofErr w:type="spellStart"/>
      <w:r w:rsidR="00EC007D">
        <w:rPr>
          <w:rFonts w:ascii="Times New Roman" w:hAnsi="Times New Roman"/>
        </w:rPr>
        <w:t>Eqn</w:t>
      </w:r>
      <w:proofErr w:type="spellEnd"/>
      <w:r w:rsidR="00EC007D">
        <w:rPr>
          <w:rFonts w:ascii="Times New Roman" w:hAnsi="Times New Roman"/>
        </w:rPr>
        <w:t xml:space="preserve"> 1 over alternative models]</w:t>
      </w:r>
      <w:r w:rsidRPr="0084135A">
        <w:rPr>
          <w:rFonts w:ascii="Times New Roman" w:hAnsi="Times New Roman"/>
        </w:rPr>
        <w:t xml:space="preserve">. </w:t>
      </w:r>
    </w:p>
    <w:p w14:paraId="6253F5CD" w14:textId="5BED1A3B" w:rsidR="0072262D" w:rsidRPr="0084135A" w:rsidRDefault="000B71A1" w:rsidP="00C75F20">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B061AF" w:rsidRPr="0084135A">
        <w:rPr>
          <w:rFonts w:ascii="Times New Roman" w:hAnsi="Times New Roman"/>
        </w:rPr>
        <w:t>he effects of temperature on ecosystem</w:t>
      </w:r>
      <w:r w:rsidR="003A3B6F">
        <w:rPr>
          <w:rFonts w:ascii="Times New Roman" w:hAnsi="Times New Roman"/>
        </w:rPr>
        <w:t xml:space="preserve"> metabolic</w:t>
      </w:r>
      <w:r w:rsidR="009D1319" w:rsidRPr="0084135A">
        <w:rPr>
          <w:rFonts w:ascii="Times New Roman" w:hAnsi="Times New Roman"/>
        </w:rPr>
        <w:t xml:space="preserve"> rates</w:t>
      </w:r>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xml:space="preserve">, such as </w:t>
      </w:r>
      <w:r w:rsidR="00C75F20">
        <w:rPr>
          <w:rFonts w:ascii="Times New Roman" w:hAnsi="Times New Roman"/>
        </w:rPr>
        <w:t>NEP or ER</w:t>
      </w:r>
      <w:r w:rsidR="00242383">
        <w:rPr>
          <w:rFonts w:ascii="Times New Roman" w:hAnsi="Times New Roman"/>
        </w:rPr>
        <w:t xml:space="preserve"> estimated as mgO</w:t>
      </w:r>
      <w:r w:rsidR="00242383" w:rsidRPr="00410515">
        <w:rPr>
          <w:rFonts w:ascii="Times New Roman" w:hAnsi="Times New Roman"/>
          <w:vertAlign w:val="subscript"/>
        </w:rPr>
        <w:t>2</w:t>
      </w:r>
      <w:r w:rsidR="00242383">
        <w:rPr>
          <w:rFonts w:ascii="Times New Roman" w:hAnsi="Times New Roman"/>
        </w:rPr>
        <w:t>/L/hr</w:t>
      </w:r>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reflect</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the</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sum</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of</w:t>
      </w:r>
      <w:proofErr w:type="spellEnd"/>
      <w:r w:rsidR="006B1AF4" w:rsidRPr="00C75F20">
        <w:rPr>
          <w:rStyle w:val="CommentReference"/>
          <w:rFonts w:ascii="Times" w:hAnsi="Times"/>
          <w:sz w:val="24"/>
          <w:szCs w:val="24"/>
          <w:lang w:val="de-DE"/>
        </w:rPr>
        <w:t xml:space="preserve"> all </w:t>
      </w:r>
      <w:r w:rsidR="006B1AF4" w:rsidRPr="00C75F20">
        <w:rPr>
          <w:rStyle w:val="CommentReference"/>
          <w:rFonts w:ascii="Times" w:hAnsi="Times"/>
          <w:i/>
          <w:sz w:val="24"/>
          <w:szCs w:val="24"/>
          <w:lang w:val="de-DE"/>
        </w:rPr>
        <w:t xml:space="preserve">per </w:t>
      </w:r>
      <w:proofErr w:type="spellStart"/>
      <w:r w:rsidR="006B1AF4" w:rsidRPr="00C75F20">
        <w:rPr>
          <w:rStyle w:val="CommentReference"/>
          <w:rFonts w:ascii="Times" w:hAnsi="Times"/>
          <w:i/>
          <w:sz w:val="24"/>
          <w:szCs w:val="24"/>
          <w:lang w:val="de-DE"/>
        </w:rPr>
        <w:t>capita</w:t>
      </w:r>
      <w:proofErr w:type="spellEnd"/>
      <w:r w:rsidR="006B1AF4" w:rsidRP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photosynthesis</w:t>
      </w:r>
      <w:proofErr w:type="spellEnd"/>
      <w:r>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respiration</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heterotrophs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well</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shifts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abundance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body</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size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acclimation</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we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capture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these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indirect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effects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of</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temperature</w:t>
      </w:r>
      <w:proofErr w:type="spellEnd"/>
      <w:r w:rsidR="00AA7A62">
        <w:rPr>
          <w:rStyle w:val="CommentReference"/>
          <w:rFonts w:ascii="Times" w:hAnsi="Times"/>
          <w:sz w:val="24"/>
          <w:szCs w:val="24"/>
          <w:lang w:val="de-DE"/>
        </w:rPr>
        <w:t xml:space="preserve"> on </w:t>
      </w:r>
      <w:proofErr w:type="spellStart"/>
      <w:r w:rsidR="00AA7A62">
        <w:rPr>
          <w:rStyle w:val="CommentReference"/>
          <w:rFonts w:ascii="Times" w:hAnsi="Times"/>
          <w:sz w:val="24"/>
          <w:szCs w:val="24"/>
          <w:lang w:val="de-DE"/>
        </w:rPr>
        <w:t>ecosystem</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scale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metabolic</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rates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the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equation</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see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for</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derivation</w:t>
      </w:r>
      <w:proofErr w:type="spellEnd"/>
      <w:r w:rsidR="00AA7A62">
        <w:rPr>
          <w:rStyle w:val="CommentReference"/>
          <w:rFonts w:ascii="Times" w:hAnsi="Times"/>
          <w:sz w:val="24"/>
          <w:szCs w:val="24"/>
          <w:lang w:val="de-DE"/>
        </w:rPr>
        <w:t xml:space="preserve">): </w:t>
      </w:r>
    </w:p>
    <w:p w14:paraId="4A09A3DF" w14:textId="39488DB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commentRangeStart w:id="0"/>
      <w:proofErr w:type="spellStart"/>
      <w:r w:rsidRPr="0084135A">
        <w:rPr>
          <w:rFonts w:ascii="Times New Roman" w:hAnsi="Times New Roman"/>
        </w:rPr>
        <w:t>Eqn</w:t>
      </w:r>
      <w:proofErr w:type="spellEnd"/>
      <w:r w:rsidRPr="0084135A">
        <w:rPr>
          <w:rFonts w:ascii="Times New Roman" w:hAnsi="Times New Roman"/>
        </w:rPr>
        <w:t xml:space="preserve"> </w:t>
      </w:r>
      <w:r w:rsidR="00AA7A62">
        <w:rPr>
          <w:rFonts w:ascii="Times New Roman" w:hAnsi="Times New Roman"/>
        </w:rPr>
        <w:t>2</w:t>
      </w:r>
      <w:commentRangeEnd w:id="0"/>
      <w:r w:rsidR="00373173">
        <w:rPr>
          <w:rStyle w:val="CommentReference"/>
          <w:lang w:val="de-DE"/>
        </w:rPr>
        <w:commentReference w:id="0"/>
      </w:r>
    </w:p>
    <w:p w14:paraId="1CA43090" w14:textId="77777777" w:rsidR="00F0030A" w:rsidRDefault="009D1319" w:rsidP="00B77A10">
      <w:pPr>
        <w:widowControl w:val="0"/>
        <w:autoSpaceDE w:val="0"/>
        <w:autoSpaceDN w:val="0"/>
        <w:adjustRightInd w:val="0"/>
        <w:spacing w:after="0" w:line="480" w:lineRule="auto"/>
        <w:rPr>
          <w:rFonts w:ascii="Times New Roman" w:hAnsi="Times New Roman"/>
        </w:rPr>
      </w:pPr>
      <w:r w:rsidRPr="0084135A">
        <w:rPr>
          <w:rFonts w:ascii="Times New Roman" w:hAnsi="Times New Roman"/>
        </w:rPr>
        <w:t>in which</w:t>
      </w:r>
      <w:r w:rsidR="008A30EE" w:rsidRPr="0084135A">
        <w:rPr>
          <w:rFonts w:ascii="Times New Roman" w:hAnsi="Times New Roman"/>
          <w:i/>
        </w:rPr>
        <w:t xml:space="preserve"> </w:t>
      </w:r>
      <w:r w:rsidRPr="0084135A">
        <w:rPr>
          <w:rFonts w:ascii="Times New Roman" w:hAnsi="Times New Roman"/>
          <w:i/>
        </w:rPr>
        <w:t>E</w:t>
      </w:r>
      <w:r w:rsidR="00C57264">
        <w:rPr>
          <w:rFonts w:ascii="Times New Roman" w:hAnsi="Times New Roman"/>
          <w:i/>
          <w:vertAlign w:val="subscript"/>
        </w:rPr>
        <w:t>R</w:t>
      </w:r>
      <w:r w:rsidR="00C57264">
        <w:rPr>
          <w:rFonts w:ascii="Times New Roman" w:hAnsi="Times New Roman"/>
          <w:i/>
        </w:rPr>
        <w:t xml:space="preserve"> </w:t>
      </w:r>
      <w:r w:rsidRPr="0084135A">
        <w:rPr>
          <w:rFonts w:ascii="Times New Roman" w:hAnsi="Times New Roman"/>
        </w:rPr>
        <w:t>is the ecosystem-level temperature dependence term</w:t>
      </w:r>
      <w:r w:rsidR="00767206" w:rsidRPr="0084135A">
        <w:rPr>
          <w:rFonts w:ascii="Times New Roman" w:hAnsi="Times New Roman"/>
        </w:rPr>
        <w:t xml:space="preserve"> for rate </w:t>
      </w:r>
      <w:r w:rsidR="00767206" w:rsidRPr="0084135A">
        <w:rPr>
          <w:rFonts w:ascii="Times New Roman" w:hAnsi="Times New Roman"/>
          <w:i/>
        </w:rPr>
        <w:t>R</w:t>
      </w:r>
      <w:r w:rsidR="006B1AF4">
        <w:rPr>
          <w:rFonts w:ascii="Times New Roman" w:hAnsi="Times New Roman"/>
        </w:rPr>
        <w:t xml:space="preserve">. </w:t>
      </w:r>
      <w:r w:rsidR="00290E61">
        <w:rPr>
          <w:rFonts w:ascii="Times New Roman" w:hAnsi="Times New Roman"/>
        </w:rPr>
        <w:t xml:space="preserve">The term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oMath>
      <w:r w:rsidR="00290E61">
        <w:rPr>
          <w:rFonts w:ascii="Times New Roman" w:hAnsi="Times New Roman"/>
        </w:rPr>
        <w:t xml:space="preserve"> captures the temperature dependence of metabolic processe</w:t>
      </w:r>
      <w:r w:rsidR="00B77A10">
        <w:rPr>
          <w:rFonts w:ascii="Times New Roman" w:hAnsi="Times New Roman"/>
        </w:rPr>
        <w:t>s a</w:t>
      </w:r>
      <w:r w:rsidR="00290E61">
        <w:rPr>
          <w:rFonts w:ascii="Times New Roman" w:hAnsi="Times New Roman"/>
        </w:rPr>
        <w:t>nd here we assume that for NEP, E</w:t>
      </w:r>
      <w:r w:rsidR="00290E61">
        <w:rPr>
          <w:rFonts w:ascii="Times New Roman" w:hAnsi="Times New Roman"/>
          <w:vertAlign w:val="subscript"/>
        </w:rPr>
        <w:t>R</w:t>
      </w:r>
      <w:r w:rsidR="00290E61">
        <w:rPr>
          <w:rFonts w:ascii="Times New Roman" w:hAnsi="Times New Roman"/>
        </w:rPr>
        <w:t xml:space="preserve"> = E</w:t>
      </w:r>
      <w:r w:rsidR="00290E61">
        <w:rPr>
          <w:rFonts w:ascii="Times New Roman" w:hAnsi="Times New Roman"/>
          <w:vertAlign w:val="subscript"/>
        </w:rPr>
        <w:t>PS</w:t>
      </w:r>
      <w:r w:rsidR="00290E61">
        <w:rPr>
          <w:rFonts w:ascii="Times New Roman" w:hAnsi="Times New Roman"/>
        </w:rPr>
        <w:t xml:space="preserve"> = 0.32 eV for photosynthesis, and for ER, E</w:t>
      </w:r>
      <w:r w:rsidR="00290E61">
        <w:rPr>
          <w:rFonts w:ascii="Times New Roman" w:hAnsi="Times New Roman"/>
          <w:vertAlign w:val="subscript"/>
        </w:rPr>
        <w:t>R</w:t>
      </w:r>
      <w:r w:rsidR="00290E61">
        <w:rPr>
          <w:rFonts w:ascii="Times New Roman" w:hAnsi="Times New Roman"/>
        </w:rPr>
        <w:t xml:space="preserve"> = E</w:t>
      </w:r>
      <w:r w:rsidR="00290E61">
        <w:rPr>
          <w:rFonts w:ascii="Times New Roman" w:hAnsi="Times New Roman"/>
          <w:vertAlign w:val="subscript"/>
        </w:rPr>
        <w:t>ER</w:t>
      </w:r>
      <w:r w:rsidR="00290E61">
        <w:rPr>
          <w:rFonts w:ascii="Times New Roman" w:hAnsi="Times New Roman"/>
        </w:rPr>
        <w:t xml:space="preserve"> = 0.65 eV for respiration (). This equation represents a ‘first order metabolic scaling’ prediction that ecosystem scale mass-normalized metabolic rates (e.g., NEP) vary with the temperature dependence of the underlying metabolic processes, and this model has been supported by empirical evidence… </w:t>
      </w:r>
      <w:r w:rsidR="00B77A10">
        <w:rPr>
          <w:rFonts w:ascii="Times New Roman" w:hAnsi="Times New Roman"/>
        </w:rPr>
        <w:t xml:space="preserve">Often, observed temperatures are related to an arbitrarily chosen reference temperature </w:t>
      </w:r>
      <w:r w:rsidR="00B77A10" w:rsidRPr="00B77A10">
        <w:rPr>
          <w:rFonts w:ascii="Times New Roman" w:hAnsi="Times New Roman"/>
          <w:i/>
        </w:rPr>
        <w:t>Tc</w:t>
      </w:r>
      <w:r w:rsidR="00B77A10">
        <w:rPr>
          <w:rFonts w:ascii="Times New Roman" w:hAnsi="Times New Roman"/>
        </w:rPr>
        <w:t xml:space="preserve">. </w:t>
      </w:r>
      <w:r w:rsidR="00290E61">
        <w:rPr>
          <w:rFonts w:ascii="Times New Roman" w:hAnsi="Times New Roman"/>
        </w:rPr>
        <w:t xml:space="preserve">These studies assume that </w:t>
      </w:r>
      <w:r w:rsidR="00290E61">
        <w:rPr>
          <w:rFonts w:ascii="Times New Roman" w:hAnsi="Times New Roman"/>
          <w:i/>
        </w:rPr>
        <w:t>b</w:t>
      </w:r>
      <w:r w:rsidR="00290E61">
        <w:rPr>
          <w:rFonts w:ascii="Times New Roman" w:hAnsi="Times New Roman"/>
          <w:i/>
          <w:vertAlign w:val="subscript"/>
        </w:rPr>
        <w:t>0</w:t>
      </w:r>
      <w:r w:rsidR="00290E61">
        <w:rPr>
          <w:rFonts w:ascii="Times New Roman" w:hAnsi="Times New Roman"/>
          <w:i/>
        </w:rPr>
        <w:t xml:space="preserve"> </w:t>
      </w:r>
      <w:r w:rsidR="00290E61">
        <w:rPr>
          <w:rFonts w:ascii="Times New Roman" w:hAnsi="Times New Roman"/>
        </w:rPr>
        <w:t xml:space="preserve">and </w:t>
      </w:r>
      <w:r w:rsidR="00290E61" w:rsidRPr="00B77A10">
        <w:rPr>
          <w:rFonts w:ascii="Times New Roman" w:hAnsi="Times New Roman"/>
          <w:i/>
        </w:rPr>
        <w:t>M</w:t>
      </w:r>
      <w:r w:rsidR="00B77A10" w:rsidRPr="00B77A10">
        <w:rPr>
          <w:rFonts w:ascii="Times New Roman" w:hAnsi="Times New Roman"/>
          <w:i/>
          <w:vertAlign w:val="subscript"/>
        </w:rPr>
        <w:t>B</w:t>
      </w:r>
      <w:r w:rsidR="00290E61">
        <w:rPr>
          <w:rFonts w:ascii="Times New Roman" w:hAnsi="Times New Roman"/>
        </w:rPr>
        <w:t xml:space="preserve"> </w:t>
      </w:r>
      <w:r w:rsidR="00B77A10">
        <w:rPr>
          <w:rFonts w:ascii="Times New Roman" w:hAnsi="Times New Roman"/>
        </w:rPr>
        <w:t xml:space="preserve">to not vary with temperature in influential ways (). </w:t>
      </w:r>
    </w:p>
    <w:p w14:paraId="7B24735E" w14:textId="70FA7C61" w:rsidR="001507CC" w:rsidRDefault="00F0030A" w:rsidP="00F0030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When considering the indirect effects of temperature on ecosystem oxygen fluxes, we can consider how the</w:t>
      </w:r>
      <w:r w:rsidR="00290E61">
        <w:rPr>
          <w:rFonts w:ascii="Times New Roman" w:hAnsi="Times New Roman"/>
        </w:rPr>
        <w:t xml:space="preserve"> other terms</w:t>
      </w:r>
      <w:r w:rsidR="00B77A10">
        <w:rPr>
          <w:rFonts w:ascii="Times New Roman" w:hAnsi="Times New Roman"/>
        </w:rPr>
        <w:t xml:space="preserve"> in </w:t>
      </w:r>
      <w:proofErr w:type="spellStart"/>
      <w:r w:rsidR="00B77A10">
        <w:rPr>
          <w:rFonts w:ascii="Times New Roman" w:hAnsi="Times New Roman"/>
        </w:rPr>
        <w:t>Eqn</w:t>
      </w:r>
      <w:proofErr w:type="spellEnd"/>
      <w:r w:rsidR="00B77A10">
        <w:rPr>
          <w:rFonts w:ascii="Times New Roman" w:hAnsi="Times New Roman"/>
        </w:rPr>
        <w:t xml:space="preserve"> 2 may vary with temperature (</w:t>
      </w:r>
      <w:proofErr w:type="spellStart"/>
      <w:r w:rsidR="00B77A10">
        <w:rPr>
          <w:rFonts w:ascii="Times New Roman" w:hAnsi="Times New Roman"/>
        </w:rPr>
        <w:t>Barneche</w:t>
      </w:r>
      <w:proofErr w:type="spellEnd"/>
      <w:r w:rsidR="00B77A10">
        <w:rPr>
          <w:rFonts w:ascii="Times New Roman" w:hAnsi="Times New Roman"/>
        </w:rPr>
        <w:t xml:space="preserve"> et al 2014, Bernhardt et al 2018, </w:t>
      </w:r>
      <w:proofErr w:type="spellStart"/>
      <w:r w:rsidR="00B77A10">
        <w:rPr>
          <w:rFonts w:ascii="Times New Roman" w:hAnsi="Times New Roman"/>
        </w:rPr>
        <w:t>etc</w:t>
      </w:r>
      <w:proofErr w:type="spellEnd"/>
      <w:r w:rsidR="00B77A10">
        <w:rPr>
          <w:rFonts w:ascii="Times New Roman" w:hAnsi="Times New Roman"/>
        </w:rPr>
        <w:t xml:space="preserve">). </w:t>
      </w:r>
      <w:r w:rsidR="006B1AF4">
        <w:rPr>
          <w:rFonts w:ascii="Times New Roman" w:hAnsi="Times New Roman"/>
        </w:rPr>
        <w:t xml:space="preserve">To account for changes in </w:t>
      </w:r>
      <w:r w:rsidR="00E14F67">
        <w:rPr>
          <w:rFonts w:ascii="Times New Roman" w:hAnsi="Times New Roman"/>
        </w:rPr>
        <w:t xml:space="preserve">total </w:t>
      </w:r>
      <w:r w:rsidR="006B1AF4">
        <w:rPr>
          <w:rFonts w:ascii="Times New Roman" w:hAnsi="Times New Roman"/>
        </w:rPr>
        <w:t>biomas</w:t>
      </w:r>
      <w:r w:rsidR="00E14F67">
        <w:rPr>
          <w:rFonts w:ascii="Times New Roman" w:hAnsi="Times New Roman"/>
        </w:rPr>
        <w:t>s</w:t>
      </w:r>
      <w:r w:rsidR="006B1AF4">
        <w:rPr>
          <w:rFonts w:ascii="Times New Roman" w:hAnsi="Times New Roman"/>
        </w:rPr>
        <w:t xml:space="preserve">, body size or relative </w:t>
      </w:r>
      <w:r w:rsidR="006B1AF4">
        <w:rPr>
          <w:rFonts w:ascii="Times New Roman" w:hAnsi="Times New Roman"/>
        </w:rPr>
        <w:lastRenderedPageBreak/>
        <w:t xml:space="preserve">abundance of </w:t>
      </w:r>
      <w:r>
        <w:rPr>
          <w:rFonts w:ascii="Times New Roman" w:hAnsi="Times New Roman"/>
        </w:rPr>
        <w:t xml:space="preserve">differently sized individuals associated </w:t>
      </w:r>
      <w:r w:rsidR="00E14F67">
        <w:rPr>
          <w:rFonts w:ascii="Times New Roman" w:hAnsi="Times New Roman"/>
        </w:rPr>
        <w:t>with temperature</w:t>
      </w:r>
      <w:r w:rsidR="006B1AF4">
        <w:rPr>
          <w:rFonts w:ascii="Times New Roman" w:hAnsi="Times New Roman"/>
        </w:rPr>
        <w:t xml:space="preserve">, we use </w:t>
      </w:r>
      <w:r>
        <w:rPr>
          <w:rFonts w:ascii="Times New Roman" w:hAnsi="Times New Roman"/>
        </w:rPr>
        <w:t xml:space="preserve">the term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Pr>
          <w:rFonts w:ascii="Times New Roman" w:hAnsi="Times New Roman"/>
        </w:rPr>
        <w:t xml:space="preserve">. </w:t>
      </w:r>
      <w:r w:rsidR="009D1319" w:rsidRPr="0084135A">
        <w:rPr>
          <w:rFonts w:ascii="Times New Roman" w:hAnsi="Times New Roman"/>
          <w:i/>
        </w:rPr>
        <w:t>M</w:t>
      </w:r>
      <w:r w:rsidR="009D1319" w:rsidRPr="0084135A">
        <w:rPr>
          <w:rFonts w:ascii="Times New Roman" w:hAnsi="Times New Roman"/>
          <w:i/>
          <w:vertAlign w:val="subscript"/>
        </w:rPr>
        <w:t>B</w:t>
      </w:r>
      <w:r w:rsidR="009D1319" w:rsidRPr="0084135A">
        <w:rPr>
          <w:rFonts w:ascii="Times New Roman" w:hAnsi="Times New Roman"/>
        </w:rPr>
        <w:t xml:space="preserve"> is total biomass</w:t>
      </w:r>
      <w:r>
        <w:rPr>
          <w:rFonts w:ascii="Times New Roman" w:hAnsi="Times New Roman"/>
        </w:rPr>
        <w:t xml:space="preserve">, the sum of </w:t>
      </w:r>
      <w:r w:rsidR="002536BA">
        <w:rPr>
          <w:rFonts w:ascii="Times New Roman" w:hAnsi="Times New Roman"/>
        </w:rPr>
        <w:t>mass</w:t>
      </w:r>
      <w:r>
        <w:rPr>
          <w:rFonts w:ascii="Times New Roman" w:hAnsi="Times New Roman"/>
        </w:rPr>
        <w:t xml:space="preserve"> </w:t>
      </w:r>
      <w:r w:rsidRPr="00F0030A">
        <w:rPr>
          <w:rFonts w:ascii="Times New Roman" w:hAnsi="Times New Roman"/>
          <w:i/>
        </w:rPr>
        <w:t>M</w:t>
      </w:r>
      <w:r w:rsidRPr="00F0030A">
        <w:rPr>
          <w:rFonts w:ascii="Times New Roman" w:hAnsi="Times New Roman"/>
          <w:i/>
          <w:vertAlign w:val="subscript"/>
        </w:rPr>
        <w:t>i</w:t>
      </w:r>
      <w:r w:rsidR="002536BA">
        <w:rPr>
          <w:rFonts w:ascii="Times New Roman" w:hAnsi="Times New Roman"/>
        </w:rPr>
        <w:t xml:space="preserve"> for all individuals </w:t>
      </w:r>
      <w:proofErr w:type="spellStart"/>
      <w:r w:rsidR="002536BA">
        <w:rPr>
          <w:rFonts w:ascii="Times New Roman" w:hAnsi="Times New Roman"/>
        </w:rPr>
        <w:t>i</w:t>
      </w:r>
      <w:proofErr w:type="spellEnd"/>
      <w:r w:rsidR="002536BA">
        <w:rPr>
          <w:rFonts w:ascii="Times New Roman" w:hAnsi="Times New Roman"/>
        </w:rPr>
        <w:t xml:space="preserve"> to J in volume V.</w:t>
      </w:r>
      <w:r>
        <w:rPr>
          <w:rFonts w:ascii="Times New Roman" w:hAnsi="Times New Roman"/>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oMath>
      <w:r w:rsidR="002536BA">
        <w:rPr>
          <w:rFonts w:ascii="Times New Roman" w:hAnsi="Times New Roman"/>
        </w:rPr>
        <w:t>.</w:t>
      </w:r>
      <w:r>
        <w:rPr>
          <w:rFonts w:ascii="Times New Roman" w:hAnsi="Times New Roman"/>
        </w:rPr>
        <w:t xml:space="preserve"> </w:t>
      </w:r>
      <w:r w:rsidR="006579F9" w:rsidRPr="0084135A">
        <w:rPr>
          <w:rFonts w:ascii="Times New Roman" w:hAnsi="Times New Roman"/>
        </w:rPr>
        <w:t xml:space="preserve"> </w:t>
      </w:r>
      <w:r w:rsidR="002536BA">
        <w:rPr>
          <w:rFonts w:ascii="Times New Roman" w:hAnsi="Times New Roman"/>
        </w:rPr>
        <w:t>T</w:t>
      </w:r>
      <w:r w:rsidR="002E622F">
        <w:rPr>
          <w:rFonts w:ascii="Times New Roman" w:hAnsi="Times New Roman"/>
        </w:rPr>
        <w:t>he term</w:t>
      </w:r>
      <w:r w:rsidR="009D1319"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9D1319" w:rsidRPr="0084135A">
        <w:rPr>
          <w:rFonts w:ascii="Times New Roman" w:hAnsi="Times New Roman"/>
        </w:rPr>
        <w:t xml:space="preserve"> is </w:t>
      </w:r>
      <w:r w:rsidR="00614D28">
        <w:rPr>
          <w:rFonts w:ascii="Times New Roman" w:hAnsi="Times New Roman"/>
        </w:rPr>
        <w:t>the estimated metabolic biomass for the</w:t>
      </w:r>
      <w:r w:rsidR="009D1319" w:rsidRPr="0084135A">
        <w:rPr>
          <w:rFonts w:ascii="Times New Roman" w:hAnsi="Times New Roman"/>
        </w:rPr>
        <w:t xml:space="preserve"> average </w:t>
      </w:r>
      <w:r w:rsidR="002E622F">
        <w:rPr>
          <w:rFonts w:ascii="Times New Roman" w:hAnsi="Times New Roman"/>
        </w:rPr>
        <w:t>of all individual biomasses</w:t>
      </w:r>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e>
            </m:nary>
          </m:e>
        </m:d>
      </m:oMath>
      <w:r w:rsidR="00FB57E2">
        <w:rPr>
          <w:rFonts w:ascii="Times New Roman" w:hAnsi="Times New Roman"/>
        </w:rPr>
        <w:t>]</w:t>
      </w:r>
      <w:r w:rsidR="00926D04" w:rsidRPr="0084135A">
        <w:rPr>
          <w:rFonts w:ascii="Times New Roman" w:hAnsi="Times New Roman"/>
        </w:rPr>
        <w:t xml:space="preserve"> </w:t>
      </w:r>
      <w:r w:rsidR="00614D28">
        <w:rPr>
          <w:rFonts w:ascii="Times New Roman" w:hAnsi="Times New Roman"/>
        </w:rPr>
        <w:t xml:space="preserve">corrected for the greater contribution to </w:t>
      </w:r>
      <w:r w:rsidR="00926D04">
        <w:rPr>
          <w:rFonts w:ascii="Times New Roman" w:hAnsi="Times New Roman"/>
        </w:rPr>
        <w:t xml:space="preserve">total </w:t>
      </w:r>
      <w:r w:rsidR="00614D28">
        <w:rPr>
          <w:rFonts w:ascii="Times New Roman" w:hAnsi="Times New Roman"/>
        </w:rPr>
        <w:t>mass-specific metabolic biomass by small individuals</w:t>
      </w:r>
      <w:r w:rsidR="002536BA">
        <w:rPr>
          <w:rFonts w:ascii="Times New Roman" w:hAnsi="Times New Roman"/>
        </w:rPr>
        <w:t xml:space="preserve"> resulting from </w:t>
      </w:r>
      <w:r w:rsidR="002E622F">
        <w:rPr>
          <w:rFonts w:ascii="Times New Roman" w:hAnsi="Times New Roman"/>
        </w:rPr>
        <w:t>the allometric scaling (</w:t>
      </w:r>
      <m:oMath>
        <m:r>
          <w:rPr>
            <w:rFonts w:ascii="Cambria Math" w:hAnsi="Cambria Math"/>
          </w:rPr>
          <m:t>α</m:t>
        </m:r>
      </m:oMath>
      <w:r w:rsidR="002E622F">
        <w:rPr>
          <w:rFonts w:ascii="Times New Roman" w:hAnsi="Times New Roman"/>
        </w:rPr>
        <w:t>) of oxygen production and consumption with body size (YD and Allen 2012</w:t>
      </w:r>
      <w:r w:rsidR="00FB57E2">
        <w:rPr>
          <w:rFonts w:ascii="Times New Roman" w:hAnsi="Times New Roman"/>
        </w:rPr>
        <w:t xml:space="preserve">, </w:t>
      </w:r>
      <w:proofErr w:type="spellStart"/>
      <w:r w:rsidR="00FB57E2">
        <w:rPr>
          <w:rFonts w:ascii="Times New Roman" w:hAnsi="Times New Roman"/>
        </w:rPr>
        <w:t>barneche</w:t>
      </w:r>
      <w:proofErr w:type="spellEnd"/>
      <w:r w:rsidR="002E622F">
        <w:rPr>
          <w:rFonts w:ascii="Times New Roman" w:hAnsi="Times New Roman"/>
        </w:rPr>
        <w:t>).</w:t>
      </w:r>
      <w:r w:rsidR="00F0542B">
        <w:rPr>
          <w:rFonts w:ascii="Times New Roman" w:hAnsi="Times New Roman"/>
        </w:rPr>
        <w:t xml:space="preserve"> </w:t>
      </w:r>
      <w:r w:rsidR="002E622F">
        <w:rPr>
          <w:rFonts w:ascii="Times New Roman" w:hAnsi="Times New Roman"/>
        </w:rPr>
        <w:t>This</w:t>
      </w:r>
      <w:r w:rsidR="002536BA">
        <w:rPr>
          <w:rFonts w:ascii="Times New Roman" w:hAnsi="Times New Roman"/>
        </w:rPr>
        <w:t xml:space="preserve"> ‘mass correction’</w:t>
      </w:r>
      <w:r w:rsidR="002E622F">
        <w:rPr>
          <w:rFonts w:ascii="Times New Roman" w:hAnsi="Times New Roman"/>
        </w:rPr>
        <w:t xml:space="preserve"> is necessary, because if community biomass is comprised of one large individual, that biomass will [produce and] consume less oxygen per gram biomass in a given time period than if the same total biomass were comprised of many small individual</w:t>
      </w:r>
      <w:r w:rsidR="00FB57E2">
        <w:rPr>
          <w:rFonts w:ascii="Times New Roman" w:hAnsi="Times New Roman"/>
        </w:rPr>
        <w:t xml:space="preserve">s; in other words,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proofErr w:type="spellStart"/>
      <w:r w:rsidR="00FB57E2" w:rsidRPr="00257FB0">
        <w:rPr>
          <w:rStyle w:val="CommentReference"/>
          <w:rFonts w:ascii="Times" w:hAnsi="Times"/>
          <w:sz w:val="24"/>
          <w:szCs w:val="24"/>
          <w:highlight w:val="yellow"/>
          <w:lang w:val="de-DE"/>
        </w:rPr>
        <w:t>approaches</w:t>
      </w:r>
      <w:proofErr w:type="spellEnd"/>
      <w:r w:rsidR="00FB57E2" w:rsidRPr="00257FB0">
        <w:rPr>
          <w:rStyle w:val="CommentReference"/>
          <w:rFonts w:ascii="Times" w:hAnsi="Times"/>
          <w:sz w:val="24"/>
          <w:szCs w:val="24"/>
          <w:highlight w:val="yellow"/>
          <w:lang w:val="de-DE"/>
        </w:rPr>
        <w:t xml:space="preserve"> 1 </w:t>
      </w:r>
      <w:proofErr w:type="spellStart"/>
      <w:r w:rsidR="00FB57E2" w:rsidRPr="00257FB0">
        <w:rPr>
          <w:rStyle w:val="CommentReference"/>
          <w:rFonts w:ascii="Times" w:hAnsi="Times"/>
          <w:sz w:val="24"/>
          <w:szCs w:val="24"/>
          <w:highlight w:val="yellow"/>
          <w:lang w:val="de-DE"/>
        </w:rPr>
        <w:t>as</w:t>
      </w:r>
      <w:proofErr w:type="spellEnd"/>
      <w:r w:rsidR="00FB57E2" w:rsidRPr="00470B56">
        <w:rPr>
          <w:rStyle w:val="CommentReference"/>
          <w:rFonts w:ascii="Times" w:hAnsi="Times"/>
          <w:sz w:val="24"/>
          <w:szCs w:val="24"/>
          <w:lang w:val="de-DE"/>
        </w:rPr>
        <w:t xml:space="preserve"> </w:t>
      </w:r>
      <w:r w:rsidR="00FB57E2" w:rsidRPr="005412EE">
        <w:rPr>
          <w:rStyle w:val="CommentReference"/>
          <w:rFonts w:ascii="Times" w:hAnsi="Times"/>
          <w:i/>
          <w:sz w:val="24"/>
          <w:szCs w:val="24"/>
          <w:lang w:val="de-DE"/>
        </w:rPr>
        <w:t>m</w:t>
      </w:r>
      <w:r w:rsidR="00FB57E2" w:rsidRPr="005412EE">
        <w:rPr>
          <w:rStyle w:val="CommentReference"/>
          <w:rFonts w:ascii="Times" w:hAnsi="Times"/>
          <w:i/>
          <w:sz w:val="24"/>
          <w:szCs w:val="24"/>
          <w:vertAlign w:val="subscript"/>
          <w:lang w:val="de-DE"/>
        </w:rPr>
        <w:t>ii</w:t>
      </w:r>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declines</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and</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density</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increases</w:t>
      </w:r>
      <w:proofErr w:type="spellEnd"/>
      <w:r w:rsidR="00FB57E2">
        <w:rPr>
          <w:rStyle w:val="CommentReference"/>
          <w:rFonts w:ascii="Times" w:hAnsi="Times"/>
          <w:sz w:val="24"/>
          <w:szCs w:val="24"/>
          <w:lang w:val="de-DE"/>
        </w:rPr>
        <w:t>.</w:t>
      </w:r>
      <w:r w:rsidR="00FB57E2" w:rsidRPr="00C75F20" w:rsidDel="002E622F">
        <w:rPr>
          <w:rFonts w:ascii="Times" w:hAnsi="Times"/>
        </w:rPr>
        <w:t xml:space="preserve"> </w:t>
      </w:r>
      <w:r w:rsidR="002E622F">
        <w:rPr>
          <w:rFonts w:ascii="Times New Roman" w:hAnsi="Times New Roman"/>
        </w:rPr>
        <w:t xml:space="preserve"> </w:t>
      </w:r>
      <w:r w:rsidR="005412EE">
        <w:rPr>
          <w:rFonts w:ascii="Times New Roman" w:hAnsi="Times New Roman"/>
        </w:rPr>
        <w:t xml:space="preserve">Finally, the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5412EE">
        <w:rPr>
          <w:rFonts w:ascii="Times New Roman" w:hAnsi="Times New Roman"/>
        </w:rPr>
        <w:t xml:space="preserve"> term relates the normalizing constant</w:t>
      </w:r>
      <w:r w:rsidR="005412EE">
        <w:rPr>
          <w:rFonts w:ascii="Times New Roman" w:hAnsi="Times New Roman"/>
          <w:i/>
        </w:rPr>
        <w:t xml:space="preserve"> b</w:t>
      </w:r>
      <w:r w:rsidR="005412EE">
        <w:rPr>
          <w:rFonts w:ascii="Times New Roman" w:hAnsi="Times New Roman"/>
          <w:i/>
          <w:vertAlign w:val="subscript"/>
        </w:rPr>
        <w:t>0</w:t>
      </w:r>
      <w:r w:rsidR="005412EE">
        <w:rPr>
          <w:rFonts w:ascii="Times New Roman" w:hAnsi="Times New Roman"/>
        </w:rPr>
        <w:t xml:space="preserve"> to a particular temperature (here, Tc), allowing this to change with temperature. If thermal traits acclimate or species composition shifts with temperature, this term would capture that change. </w:t>
      </w:r>
    </w:p>
    <w:p w14:paraId="74A72152" w14:textId="4DDDD581" w:rsidR="00257FB0" w:rsidRDefault="00257FB0" w:rsidP="00F0030A">
      <w:pPr>
        <w:widowControl w:val="0"/>
        <w:autoSpaceDE w:val="0"/>
        <w:autoSpaceDN w:val="0"/>
        <w:adjustRightInd w:val="0"/>
        <w:spacing w:after="0" w:line="480" w:lineRule="auto"/>
        <w:ind w:firstLine="708"/>
        <w:rPr>
          <w:rFonts w:ascii="Times New Roman" w:hAnsi="Times New Roman"/>
        </w:rPr>
      </w:pPr>
    </w:p>
    <w:p w14:paraId="52548A9B" w14:textId="6BC8EE97" w:rsidR="00257FB0" w:rsidRPr="00257FB0" w:rsidRDefault="00257FB0" w:rsidP="000E1D93">
      <w:pPr>
        <w:pStyle w:val="Heading2MO"/>
      </w:pPr>
      <w:r>
        <w:t>Hypotheses</w:t>
      </w:r>
    </w:p>
    <w:p w14:paraId="0226D506" w14:textId="32EC1D19" w:rsidR="009D747F" w:rsidRDefault="009D747F" w:rsidP="009D747F">
      <w:pPr>
        <w:pStyle w:val="ListParagraph"/>
        <w:widowControl w:val="0"/>
        <w:numPr>
          <w:ilvl w:val="0"/>
          <w:numId w:val="19"/>
        </w:numPr>
        <w:autoSpaceDE w:val="0"/>
        <w:autoSpaceDN w:val="0"/>
        <w:adjustRightInd w:val="0"/>
        <w:spacing w:after="0" w:line="480" w:lineRule="auto"/>
        <w:ind w:left="0" w:firstLine="0"/>
        <w:rPr>
          <w:rFonts w:ascii="Times New Roman" w:hAnsi="Times New Roman"/>
        </w:rPr>
      </w:pPr>
      <w:r w:rsidRPr="002F0B70">
        <w:rPr>
          <w:rFonts w:ascii="Times New Roman" w:hAnsi="Times New Roman"/>
          <w:b/>
          <w:i/>
        </w:rPr>
        <w:t xml:space="preserve">Algal biomass declines with increasing temperatures, and trophic interactions exacerbate this effect. </w:t>
      </w:r>
      <w:r>
        <w:rPr>
          <w:rFonts w:ascii="Times New Roman" w:hAnsi="Times New Roman"/>
        </w:rPr>
        <w:t xml:space="preserve">Total algal biomass can be expressed in terms of temperature, traits and size distributions by rearranging </w:t>
      </w:r>
      <w:proofErr w:type="spellStart"/>
      <w:r>
        <w:rPr>
          <w:rFonts w:ascii="Times New Roman" w:hAnsi="Times New Roman"/>
        </w:rPr>
        <w:t>eqn</w:t>
      </w:r>
      <w:proofErr w:type="spellEnd"/>
      <w:r>
        <w:rPr>
          <w:rFonts w:ascii="Times New Roman" w:hAnsi="Times New Roman"/>
        </w:rPr>
        <w:t xml:space="preserve"> 2: </w:t>
      </w:r>
    </w:p>
    <w:p w14:paraId="7B3FCEFB" w14:textId="176C20DC" w:rsidR="00AB3CA8" w:rsidRDefault="00C756E0" w:rsidP="009D747F">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oMath>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AB3CA8">
        <w:rPr>
          <w:rFonts w:ascii="Times New Roman" w:hAnsi="Times New Roman"/>
        </w:rPr>
        <w:tab/>
      </w:r>
      <w:proofErr w:type="spellStart"/>
      <w:r w:rsidR="009D747F">
        <w:rPr>
          <w:rFonts w:ascii="Times New Roman" w:hAnsi="Times New Roman"/>
        </w:rPr>
        <w:t>Eqn</w:t>
      </w:r>
      <w:proofErr w:type="spellEnd"/>
      <w:r w:rsidR="009D747F">
        <w:rPr>
          <w:rFonts w:ascii="Times New Roman" w:hAnsi="Times New Roman"/>
        </w:rPr>
        <w:t xml:space="preserve"> 3</w:t>
      </w:r>
    </w:p>
    <w:p w14:paraId="2EFF75E1" w14:textId="43F7A488" w:rsidR="00AB3CA8" w:rsidRDefault="009D747F"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If we assume that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Pr>
          <w:rFonts w:ascii="Times New Roman" w:hAnsi="Times New Roman"/>
        </w:rPr>
        <w:t xml:space="preserve"> are independent of temperature, we predict that algal biomass Mb declines with temperature by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in this case </w:t>
      </w:r>
      <w:r w:rsidR="00847E32" w:rsidRPr="00847E32">
        <w:rPr>
          <w:rFonts w:ascii="Times New Roman" w:hAnsi="Times New Roman"/>
          <w:i/>
        </w:rPr>
        <w:t>E</w:t>
      </w:r>
      <w:r w:rsidR="00847E32" w:rsidRPr="00847E32">
        <w:rPr>
          <w:rFonts w:ascii="Times New Roman" w:hAnsi="Times New Roman"/>
          <w:i/>
          <w:vertAlign w:val="subscript"/>
        </w:rPr>
        <w:t>R</w:t>
      </w:r>
      <w:r w:rsidR="00847E32">
        <w:rPr>
          <w:rFonts w:ascii="Times New Roman" w:hAnsi="Times New Roman"/>
        </w:rPr>
        <w:t xml:space="preserve"> = </w:t>
      </w:r>
      <w:r w:rsidRPr="00847E32">
        <w:rPr>
          <w:rFonts w:ascii="Times New Roman" w:hAnsi="Times New Roman"/>
          <w:i/>
        </w:rPr>
        <w:t>E</w:t>
      </w:r>
      <w:r w:rsidRPr="00847E32">
        <w:rPr>
          <w:rFonts w:ascii="Times New Roman" w:hAnsi="Times New Roman"/>
          <w:i/>
          <w:vertAlign w:val="subscript"/>
        </w:rPr>
        <w:t>NEP</w:t>
      </w:r>
      <w:r>
        <w:rPr>
          <w:rFonts w:ascii="Times New Roman" w:hAnsi="Times New Roman"/>
        </w:rPr>
        <w:t xml:space="preserve">. This prediction has been supported empirically in single species algae system (Bernhardt et al 2018), and in that system the predicted decline in total abundance was robust to changes in cell size. </w:t>
      </w:r>
      <w:r w:rsidR="00F40265">
        <w:rPr>
          <w:rFonts w:ascii="Times New Roman" w:hAnsi="Times New Roman"/>
        </w:rPr>
        <w:t xml:space="preserve">However, it is unlikely that grazers would not alter the abundance and size of algae, altering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40265">
        <w:rPr>
          <w:rFonts w:ascii="Times New Roman" w:hAnsi="Times New Roman"/>
        </w:rPr>
        <w:t xml:space="preserve"> among trophic treatments, and also the traits of algae, and thereby modifying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F40265">
        <w:rPr>
          <w:rFonts w:ascii="Times New Roman" w:hAnsi="Times New Roman"/>
        </w:rPr>
        <w:t xml:space="preserve"> among </w:t>
      </w:r>
      <w:r w:rsidR="00F40265">
        <w:rPr>
          <w:rFonts w:ascii="Times New Roman" w:hAnsi="Times New Roman"/>
        </w:rPr>
        <w:lastRenderedPageBreak/>
        <w:t xml:space="preserve">trophic treatments. A fuller integration of how temperature and trophic treatment affect these terms would require new theoretical development and is beyond the scope of this paper, but we use the equation here to highlight why we expect trophic structure and temperature to affect algal biomass. </w:t>
      </w:r>
    </w:p>
    <w:p w14:paraId="5465C3A4" w14:textId="77777777" w:rsidR="00AA17D3" w:rsidRPr="009D747F" w:rsidRDefault="00AA17D3" w:rsidP="00AA17D3">
      <w:pPr>
        <w:pStyle w:val="ListParagraph"/>
        <w:widowControl w:val="0"/>
        <w:autoSpaceDE w:val="0"/>
        <w:autoSpaceDN w:val="0"/>
        <w:adjustRightInd w:val="0"/>
        <w:spacing w:after="0" w:line="480" w:lineRule="auto"/>
        <w:ind w:left="0"/>
        <w:rPr>
          <w:rFonts w:ascii="Times New Roman" w:hAnsi="Times New Roman"/>
        </w:rPr>
      </w:pPr>
    </w:p>
    <w:p w14:paraId="6A2A129A" w14:textId="78C2FB66" w:rsidR="009D747F" w:rsidRDefault="00173C38" w:rsidP="007E5242">
      <w:pPr>
        <w:pStyle w:val="ListParagraph"/>
        <w:widowControl w:val="0"/>
        <w:numPr>
          <w:ilvl w:val="0"/>
          <w:numId w:val="19"/>
        </w:numPr>
        <w:autoSpaceDE w:val="0"/>
        <w:autoSpaceDN w:val="0"/>
        <w:adjustRightInd w:val="0"/>
        <w:spacing w:after="0" w:line="480" w:lineRule="auto"/>
        <w:ind w:left="0" w:firstLine="0"/>
        <w:rPr>
          <w:rFonts w:ascii="Times New Roman" w:hAnsi="Times New Roman"/>
        </w:rPr>
      </w:pPr>
      <w:r>
        <w:rPr>
          <w:rFonts w:ascii="Times New Roman" w:hAnsi="Times New Roman"/>
          <w:b/>
          <w:i/>
        </w:rPr>
        <w:t>Increasing t</w:t>
      </w:r>
      <w:r w:rsidR="009D747F" w:rsidRPr="002F0B70">
        <w:rPr>
          <w:rFonts w:ascii="Times New Roman" w:hAnsi="Times New Roman"/>
          <w:b/>
          <w:i/>
        </w:rPr>
        <w:t>emperature strengthens the trophic cascade</w:t>
      </w:r>
      <w:r w:rsidR="002F0B70">
        <w:rPr>
          <w:rFonts w:ascii="Times New Roman" w:hAnsi="Times New Roman"/>
        </w:rPr>
        <w:t xml:space="preserve">. </w:t>
      </w:r>
      <w:r w:rsidR="002F0B70">
        <w:rPr>
          <w:rFonts w:ascii="Times New Roman" w:hAnsi="Times New Roman"/>
          <w:lang w:val="en-US"/>
        </w:rPr>
        <w:t xml:space="preserve">We estimated the strength of the trophic cascade as the ratio of primary producer biomass in the presence of predators (AGP) </w:t>
      </w:r>
      <w:r w:rsidR="002F0B70" w:rsidRPr="00A4319C">
        <w:rPr>
          <w:rFonts w:ascii="Times New Roman" w:hAnsi="Times New Roman"/>
          <w:i/>
          <w:lang w:val="en-US"/>
        </w:rPr>
        <w:t xml:space="preserve">vs </w:t>
      </w:r>
      <w:r w:rsidR="002F0B70">
        <w:rPr>
          <w:rFonts w:ascii="Times New Roman" w:hAnsi="Times New Roman"/>
          <w:lang w:val="en-US"/>
        </w:rPr>
        <w:t>in predator-free environments (AG) (</w:t>
      </w:r>
      <w:proofErr w:type="spellStart"/>
      <w:r w:rsidR="002F0B70">
        <w:rPr>
          <w:rFonts w:ascii="Times New Roman" w:hAnsi="Times New Roman"/>
          <w:lang w:val="en-US"/>
        </w:rPr>
        <w:t>Shurin</w:t>
      </w:r>
      <w:proofErr w:type="spellEnd"/>
      <w:r w:rsidR="002F0B70">
        <w:rPr>
          <w:rFonts w:ascii="Times New Roman" w:hAnsi="Times New Roman"/>
          <w:lang w:val="en-US"/>
        </w:rPr>
        <w:t xml:space="preserve"> et al 2002). We predicted that predators would reduce the abundance of zooplankton through </w:t>
      </w:r>
      <w:r w:rsidR="002F0B70" w:rsidRPr="001F216F">
        <w:rPr>
          <w:rFonts w:ascii="Times New Roman" w:hAnsi="Times New Roman"/>
        </w:rPr>
        <w:t>predation</w:t>
      </w:r>
      <w:r w:rsidR="002F0B70">
        <w:rPr>
          <w:rFonts w:ascii="Times New Roman" w:hAnsi="Times New Roman"/>
          <w:lang w:val="en-US"/>
        </w:rPr>
        <w:t>, and shift their composition to smaller sizes and less-edible species, typical of classic freshwater trophic cascades (Brooks and Dodson), and that these trophic interactions would strengthen with higher temperatures.</w:t>
      </w:r>
      <w:r w:rsidR="000B7F40">
        <w:rPr>
          <w:rFonts w:ascii="Times New Roman" w:hAnsi="Times New Roman"/>
          <w:lang w:val="en-US"/>
        </w:rPr>
        <w:t xml:space="preserve"> We can relate algal biomass among treatments using </w:t>
      </w:r>
      <w:proofErr w:type="spellStart"/>
      <w:r w:rsidR="000B7F40">
        <w:rPr>
          <w:rFonts w:ascii="Times New Roman" w:hAnsi="Times New Roman"/>
          <w:lang w:val="en-US"/>
        </w:rPr>
        <w:t>Eqn</w:t>
      </w:r>
      <w:proofErr w:type="spellEnd"/>
      <w:r w:rsidR="000B7F40">
        <w:rPr>
          <w:rFonts w:ascii="Times New Roman" w:hAnsi="Times New Roman"/>
          <w:lang w:val="en-US"/>
        </w:rPr>
        <w:t xml:space="preserve"> 3 for primary producer biomass in the presence of predators (AGP) and grazers only (AGP), simplifying and taking the log to yield (see Methods for details): </w:t>
      </w:r>
    </w:p>
    <w:p w14:paraId="397A9D56" w14:textId="779C8F9A" w:rsidR="00A6391A" w:rsidRDefault="006D5916" w:rsidP="000B7F40">
      <w:pPr>
        <w:pStyle w:val="ListParagraph"/>
        <w:widowControl w:val="0"/>
        <w:autoSpaceDE w:val="0"/>
        <w:autoSpaceDN w:val="0"/>
        <w:adjustRightInd w:val="0"/>
        <w:spacing w:after="0" w:line="480" w:lineRule="auto"/>
        <w:ind w:left="0"/>
        <w:rPr>
          <w:rFonts w:ascii="Times New Roman" w:hAnsi="Times New Roman"/>
        </w:rPr>
      </w:pPr>
      <m:oMathPara>
        <m:oMath>
          <m:sSub>
            <m:sSubPr>
              <m:ctrlPr>
                <w:rPr>
                  <w:rFonts w:ascii="Cambria Math" w:hAnsi="Cambria Math"/>
                  <w:i/>
                </w:rPr>
              </m:ctrlPr>
            </m:sSubPr>
            <m:e>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e>
            <m:sub/>
          </m:sSub>
        </m:oMath>
      </m:oMathPara>
    </w:p>
    <w:p w14:paraId="11501CCE" w14:textId="7BC1191F" w:rsidR="00442FAD" w:rsidRPr="006D5916" w:rsidRDefault="00442FAD" w:rsidP="000B7F40">
      <w:pPr>
        <w:pStyle w:val="ListParagraph"/>
        <w:widowControl w:val="0"/>
        <w:autoSpaceDE w:val="0"/>
        <w:autoSpaceDN w:val="0"/>
        <w:adjustRightInd w:val="0"/>
        <w:spacing w:after="0" w:line="480" w:lineRule="auto"/>
        <w:ind w:left="0"/>
        <w:rPr>
          <w:rFonts w:ascii="Times New Roman" w:hAnsi="Times New Roman"/>
          <w:i/>
        </w:rPr>
      </w:pPr>
      <w:r>
        <w:rPr>
          <w:rFonts w:ascii="Times New Roman" w:hAnsi="Times New Roman"/>
        </w:rPr>
        <w:t xml:space="preserve">The strength of the trophic cascade is therefore expected to increase with temperature </w:t>
      </w:r>
      <w:r w:rsidR="006D5916">
        <w:rPr>
          <w:rFonts w:ascii="Times New Roman" w:hAnsi="Times New Roman"/>
        </w:rPr>
        <w:t xml:space="preserve">reflecting the relationship between the temperature dependence of acclimation, compensation and body size shifts. </w:t>
      </w:r>
      <w:r w:rsidR="006D5916">
        <w:rPr>
          <w:rFonts w:ascii="Times New Roman" w:hAnsi="Times New Roman"/>
          <w:i/>
        </w:rPr>
        <w:t>Probably need to expand here.</w:t>
      </w:r>
    </w:p>
    <w:p w14:paraId="4DC50130" w14:textId="77777777" w:rsidR="00442FAD" w:rsidRDefault="00442FAD" w:rsidP="000B7F40">
      <w:pPr>
        <w:pStyle w:val="ListParagraph"/>
        <w:widowControl w:val="0"/>
        <w:autoSpaceDE w:val="0"/>
        <w:autoSpaceDN w:val="0"/>
        <w:adjustRightInd w:val="0"/>
        <w:spacing w:after="0" w:line="480" w:lineRule="auto"/>
        <w:ind w:left="0"/>
        <w:rPr>
          <w:rFonts w:ascii="Times New Roman" w:hAnsi="Times New Roman"/>
        </w:rPr>
      </w:pPr>
    </w:p>
    <w:p w14:paraId="2F8BD4DE" w14:textId="6FF6E67F" w:rsidR="00AA17D3" w:rsidRPr="005407C5" w:rsidRDefault="00AA17D3" w:rsidP="00AA17D3">
      <w:pPr>
        <w:pStyle w:val="ListParagraph"/>
        <w:widowControl w:val="0"/>
        <w:numPr>
          <w:ilvl w:val="0"/>
          <w:numId w:val="19"/>
        </w:numPr>
        <w:autoSpaceDE w:val="0"/>
        <w:autoSpaceDN w:val="0"/>
        <w:adjustRightInd w:val="0"/>
        <w:spacing w:after="0" w:line="480" w:lineRule="auto"/>
        <w:ind w:left="0" w:firstLine="0"/>
        <w:rPr>
          <w:rFonts w:ascii="Times New Roman" w:hAnsi="Times New Roman"/>
          <w:b/>
          <w:i/>
          <w:lang w:val="en-US"/>
        </w:rPr>
      </w:pPr>
      <w:r w:rsidRPr="005407C5">
        <w:rPr>
          <w:rFonts w:ascii="Times New Roman" w:hAnsi="Times New Roman"/>
          <w:b/>
          <w:i/>
          <w:lang w:val="en-US"/>
        </w:rPr>
        <w:t>Temperature dependence of net ecosystem production and respiration depends on the strength of the trophic cascade.</w:t>
      </w:r>
      <w:r w:rsidR="005407C5">
        <w:rPr>
          <w:rFonts w:ascii="Times New Roman" w:hAnsi="Times New Roman"/>
          <w:b/>
          <w:i/>
          <w:lang w:val="en-US"/>
        </w:rPr>
        <w:t xml:space="preserve"> </w:t>
      </w:r>
      <w:r w:rsidR="005407C5">
        <w:rPr>
          <w:rFonts w:ascii="Times New Roman" w:hAnsi="Times New Roman"/>
          <w:lang w:val="en-US"/>
        </w:rPr>
        <w:t xml:space="preserve">We test this by using Equation 2 to model our results, but we allow </w:t>
      </w:r>
      <w:proofErr w:type="spellStart"/>
      <w:r w:rsidR="005407C5" w:rsidRPr="005407C5">
        <w:rPr>
          <w:rFonts w:ascii="Times New Roman" w:hAnsi="Times New Roman"/>
          <w:i/>
          <w:lang w:val="en-US"/>
        </w:rPr>
        <w:t>b</w:t>
      </w:r>
      <w:r w:rsidR="005407C5" w:rsidRPr="005407C5">
        <w:rPr>
          <w:rFonts w:ascii="Times New Roman" w:hAnsi="Times New Roman"/>
          <w:i/>
          <w:vertAlign w:val="subscript"/>
          <w:lang w:val="en-US"/>
        </w:rPr>
        <w:t>o</w:t>
      </w:r>
      <w:proofErr w:type="spellEnd"/>
      <w:r w:rsidR="005407C5">
        <w:rPr>
          <w:rFonts w:ascii="Times New Roman" w:hAnsi="Times New Roman"/>
          <w:lang w:val="en-US"/>
        </w:rPr>
        <w:t xml:space="preserve"> to vary not only with temperature but with trophic structure (TL), and expect that trophic structure will influence the number and size of individuals, and thereby affect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5407C5">
        <w:rPr>
          <w:rFonts w:ascii="Times New Roman" w:hAnsi="Times New Roman"/>
        </w:rPr>
        <w:t xml:space="preserve">. </w:t>
      </w:r>
      <w:r w:rsidR="004C3445">
        <w:rPr>
          <w:rFonts w:ascii="Times New Roman" w:hAnsi="Times New Roman"/>
          <w:lang w:val="en-US"/>
        </w:rPr>
        <w:t xml:space="preserve">Alternatively, we predict that trophic structure does not modify the relationship between temperature and R, as observed in broad-scale macroecological comparisons. </w:t>
      </w:r>
      <w:r w:rsidR="005407C5" w:rsidRPr="005407C5">
        <w:rPr>
          <w:rFonts w:ascii="Times New Roman" w:hAnsi="Times New Roman"/>
          <w:i/>
          <w:highlight w:val="yellow"/>
        </w:rPr>
        <w:t xml:space="preserve">Clean </w:t>
      </w:r>
      <w:r w:rsidR="005407C5" w:rsidRPr="005407C5">
        <w:rPr>
          <w:rFonts w:ascii="Times New Roman" w:hAnsi="Times New Roman"/>
          <w:i/>
          <w:highlight w:val="yellow"/>
        </w:rPr>
        <w:lastRenderedPageBreak/>
        <w:t>up the writing here a bit</w:t>
      </w:r>
      <w:r w:rsidR="004C3445">
        <w:rPr>
          <w:rFonts w:ascii="Times New Roman" w:hAnsi="Times New Roman"/>
          <w:i/>
          <w:highlight w:val="yellow"/>
        </w:rPr>
        <w:t>; is the macro pattern just b/c the data cover greater temp variation?</w:t>
      </w:r>
    </w:p>
    <w:p w14:paraId="64D0404A" w14:textId="5552C2CB" w:rsidR="005407C5" w:rsidRPr="005407C5" w:rsidRDefault="005407C5" w:rsidP="005407C5">
      <w:pPr>
        <w:widowControl w:val="0"/>
        <w:autoSpaceDE w:val="0"/>
        <w:autoSpaceDN w:val="0"/>
        <w:adjustRightInd w:val="0"/>
        <w:spacing w:after="0" w:line="480" w:lineRule="auto"/>
        <w:rPr>
          <w:rFonts w:ascii="Times New Roman" w:hAnsi="Times New Roman"/>
          <w:b/>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TL</m:t>
              </m:r>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m:oMathPara>
    </w:p>
    <w:p w14:paraId="2E786F05" w14:textId="33700A4E" w:rsidR="005407C5" w:rsidRDefault="005407C5" w:rsidP="00AA17D3">
      <w:pPr>
        <w:pStyle w:val="ListParagraph"/>
        <w:widowControl w:val="0"/>
        <w:autoSpaceDE w:val="0"/>
        <w:autoSpaceDN w:val="0"/>
        <w:adjustRightInd w:val="0"/>
        <w:spacing w:after="0" w:line="480" w:lineRule="auto"/>
        <w:ind w:left="0"/>
        <w:rPr>
          <w:rFonts w:ascii="Times New Roman" w:hAnsi="Times New Roman"/>
        </w:rPr>
      </w:pPr>
    </w:p>
    <w:p w14:paraId="2527AEB4" w14:textId="24CDC627" w:rsidR="001507CC" w:rsidRDefault="00847E32" w:rsidP="00847E32">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Our aim here is to test these hypotheses by using these equations to model our experimental results to estimate the temperature dependence of algal biomass, trophic cascade strength, NEP and ER. A</w:t>
      </w:r>
      <w:r w:rsidR="00D43EF8" w:rsidRPr="00AA17D3">
        <w:rPr>
          <w:rFonts w:ascii="Times New Roman" w:hAnsi="Times New Roman"/>
        </w:rPr>
        <w:t xml:space="preserve"> ‘</w:t>
      </w:r>
      <w:r w:rsidR="00F840BA" w:rsidRPr="00AA17D3">
        <w:rPr>
          <w:rFonts w:ascii="Times New Roman" w:hAnsi="Times New Roman"/>
        </w:rPr>
        <w:t xml:space="preserve">first-order </w:t>
      </w:r>
      <w:r w:rsidR="00220538" w:rsidRPr="00AA17D3">
        <w:rPr>
          <w:rFonts w:ascii="Times New Roman" w:hAnsi="Times New Roman"/>
        </w:rPr>
        <w:t>metabolic scaling’</w:t>
      </w:r>
      <w:r w:rsidR="00D43EF8" w:rsidRPr="00AA17D3">
        <w:rPr>
          <w:rFonts w:ascii="Times New Roman" w:hAnsi="Times New Roman"/>
        </w:rPr>
        <w:t xml:space="preserve"> hypothesis is </w:t>
      </w:r>
      <w:r w:rsidR="00D74D2D" w:rsidRPr="00AA17D3">
        <w:rPr>
          <w:rFonts w:ascii="Times New Roman" w:hAnsi="Times New Roman"/>
        </w:rPr>
        <w:t xml:space="preserve">that </w:t>
      </w:r>
      <w:r w:rsidR="00BF6253" w:rsidRPr="00AA17D3">
        <w:rPr>
          <w:rFonts w:ascii="Times New Roman" w:hAnsi="Times New Roman"/>
        </w:rPr>
        <w:t xml:space="preserve">water </w:t>
      </w:r>
      <w:r w:rsidR="00D74D2D" w:rsidRPr="00AA17D3">
        <w:rPr>
          <w:rFonts w:ascii="Times New Roman" w:hAnsi="Times New Roman"/>
        </w:rPr>
        <w:t xml:space="preserve">temperature </w:t>
      </w:r>
      <w:r w:rsidR="00D43EF8" w:rsidRPr="00AA17D3">
        <w:rPr>
          <w:rFonts w:ascii="Times New Roman" w:hAnsi="Times New Roman"/>
        </w:rPr>
        <w:t>affects</w:t>
      </w:r>
      <w:r w:rsidR="00D74D2D" w:rsidRPr="00AA17D3">
        <w:rPr>
          <w:rFonts w:ascii="Times New Roman" w:hAnsi="Times New Roman"/>
        </w:rPr>
        <w:t xml:space="preserve"> total ecosystem </w:t>
      </w:r>
      <w:r w:rsidR="001B5AAF" w:rsidRPr="00AA17D3">
        <w:rPr>
          <w:rFonts w:ascii="Times New Roman" w:hAnsi="Times New Roman"/>
        </w:rPr>
        <w:t xml:space="preserve">oxygen </w:t>
      </w:r>
      <w:r w:rsidR="00D74D2D" w:rsidRPr="00AA17D3">
        <w:rPr>
          <w:rFonts w:ascii="Times New Roman" w:hAnsi="Times New Roman"/>
        </w:rPr>
        <w:t>fluxe</w:t>
      </w:r>
      <w:r w:rsidR="00BF6253" w:rsidRPr="00AA17D3">
        <w:rPr>
          <w:rFonts w:ascii="Times New Roman" w:hAnsi="Times New Roman"/>
        </w:rPr>
        <w:t xml:space="preserve">s </w:t>
      </w:r>
      <w:r>
        <w:rPr>
          <w:rFonts w:ascii="Times New Roman" w:hAnsi="Times New Roman"/>
        </w:rPr>
        <w:t>NEP and ER.</w:t>
      </w:r>
      <w:r w:rsidR="00BF6253" w:rsidRPr="00AA17D3">
        <w:rPr>
          <w:rFonts w:ascii="Times New Roman" w:hAnsi="Times New Roman"/>
        </w:rPr>
        <w:t xml:space="preserve"> </w:t>
      </w:r>
      <w:r>
        <w:rPr>
          <w:rFonts w:ascii="Times New Roman" w:hAnsi="Times New Roman"/>
        </w:rPr>
        <w:t xml:space="preserve">If shifts in size distribution, abundance or acclimation do not interfere with the scaling up of per capita metabolic rates to ecosystem rates, then we would expect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in each hypothesis to be equal to the E-value for the underlying metabolic rate: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 </w:t>
      </w:r>
      <w:r>
        <w:rPr>
          <w:rFonts w:ascii="Times New Roman" w:hAnsi="Times New Roman"/>
          <w:i/>
        </w:rPr>
        <w:t>E</w:t>
      </w:r>
      <w:r>
        <w:rPr>
          <w:rFonts w:ascii="Times New Roman" w:hAnsi="Times New Roman"/>
          <w:i/>
          <w:vertAlign w:val="subscript"/>
        </w:rPr>
        <w:t>ER</w:t>
      </w:r>
      <w:r>
        <w:rPr>
          <w:rFonts w:ascii="Times New Roman" w:hAnsi="Times New Roman"/>
        </w:rPr>
        <w:t xml:space="preserve"> when </w:t>
      </w:r>
      <w:r>
        <w:rPr>
          <w:rFonts w:ascii="Times New Roman" w:hAnsi="Times New Roman"/>
          <w:i/>
        </w:rPr>
        <w:t>B</w:t>
      </w:r>
      <w:r>
        <w:rPr>
          <w:rFonts w:ascii="Times New Roman" w:hAnsi="Times New Roman"/>
          <w:i/>
          <w:vertAlign w:val="subscript"/>
        </w:rPr>
        <w:t>R</w:t>
      </w:r>
      <w:r>
        <w:rPr>
          <w:rFonts w:ascii="Times New Roman" w:hAnsi="Times New Roman"/>
        </w:rPr>
        <w:t xml:space="preserve"> is ecosystem respiration,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 </w:t>
      </w:r>
      <w:r>
        <w:rPr>
          <w:rFonts w:ascii="Times New Roman" w:hAnsi="Times New Roman"/>
          <w:i/>
        </w:rPr>
        <w:t>E</w:t>
      </w:r>
      <w:r>
        <w:rPr>
          <w:rFonts w:ascii="Times New Roman" w:hAnsi="Times New Roman"/>
          <w:i/>
          <w:vertAlign w:val="subscript"/>
        </w:rPr>
        <w:t xml:space="preserve">NEP </w:t>
      </w:r>
      <w:r>
        <w:rPr>
          <w:rFonts w:ascii="Times New Roman" w:hAnsi="Times New Roman"/>
        </w:rPr>
        <w:t xml:space="preserve">when </w:t>
      </w:r>
      <w:r>
        <w:rPr>
          <w:rFonts w:ascii="Times New Roman" w:hAnsi="Times New Roman"/>
          <w:i/>
        </w:rPr>
        <w:t>B</w:t>
      </w:r>
      <w:r>
        <w:rPr>
          <w:rFonts w:ascii="Times New Roman" w:hAnsi="Times New Roman"/>
          <w:i/>
          <w:vertAlign w:val="subscript"/>
        </w:rPr>
        <w:t>R</w:t>
      </w:r>
      <w:r>
        <w:rPr>
          <w:rFonts w:ascii="Times New Roman" w:hAnsi="Times New Roman"/>
        </w:rPr>
        <w:t xml:space="preserve"> is net ecosystem oxygen production.</w:t>
      </w:r>
      <w:r>
        <w:rPr>
          <w:rFonts w:ascii="Times New Roman" w:hAnsi="Times New Roman"/>
          <w:i/>
        </w:rPr>
        <w:t xml:space="preserve"> </w:t>
      </w:r>
      <w:r w:rsidR="003F2E80">
        <w:rPr>
          <w:rFonts w:ascii="Times New Roman" w:hAnsi="Times New Roman"/>
        </w:rPr>
        <w:t xml:space="preserve">It is well established that temperature dependence of aerobic respiration is approximately </w:t>
      </w:r>
      <w:r w:rsidR="003F2E80" w:rsidRPr="00C75F20">
        <w:rPr>
          <w:rFonts w:ascii="Times New Roman" w:hAnsi="Times New Roman"/>
          <w:i/>
        </w:rPr>
        <w:t>E</w:t>
      </w:r>
      <w:r w:rsidR="003F2E80" w:rsidRPr="00C75F20">
        <w:rPr>
          <w:rFonts w:ascii="Times New Roman" w:hAnsi="Times New Roman"/>
          <w:i/>
          <w:vertAlign w:val="subscript"/>
        </w:rPr>
        <w:t>R</w:t>
      </w:r>
      <w:r w:rsidR="003F2E80">
        <w:rPr>
          <w:rFonts w:ascii="Times New Roman" w:hAnsi="Times New Roman"/>
          <w:vertAlign w:val="subscript"/>
        </w:rPr>
        <w:t xml:space="preserve"> </w:t>
      </w:r>
      <w:r w:rsidR="003F2E80">
        <w:rPr>
          <w:rFonts w:ascii="Times New Roman" w:hAnsi="Times New Roman"/>
        </w:rPr>
        <w:t xml:space="preserve">= ~0.65 eV, and that this value emerges at the ecosystem scale, such that ecosystem respiration varies with temperature across systems as </w:t>
      </w:r>
      <w:r w:rsidR="003F2E80" w:rsidRPr="0084135A">
        <w:rPr>
          <w:rFonts w:ascii="Times New Roman" w:hAnsi="Times New Roman"/>
          <w:i/>
        </w:rPr>
        <w:t>E</w:t>
      </w:r>
      <w:r w:rsidR="003F2E80" w:rsidRPr="00C57264">
        <w:rPr>
          <w:rFonts w:ascii="Times New Roman" w:hAnsi="Times New Roman"/>
          <w:i/>
          <w:vertAlign w:val="subscript"/>
        </w:rPr>
        <w:t>E</w:t>
      </w:r>
      <w:r w:rsidR="003F2E80">
        <w:rPr>
          <w:rFonts w:ascii="Times New Roman" w:hAnsi="Times New Roman"/>
          <w:i/>
          <w:vertAlign w:val="subscript"/>
        </w:rPr>
        <w:t>R</w:t>
      </w:r>
      <w:r w:rsidR="003F2E80">
        <w:rPr>
          <w:rFonts w:ascii="Times New Roman" w:hAnsi="Times New Roman"/>
        </w:rPr>
        <w:t xml:space="preserve"> = ~0.65 eV (Yvon-Durocher et al 2012, Allen et al 2005, L-U 2006, L-U 2008). The temperature dependence of photosynthesis at suboptimal temperatures appears to be </w:t>
      </w:r>
      <w:r w:rsidR="003F2E80" w:rsidRPr="00CE7F0E">
        <w:rPr>
          <w:rFonts w:ascii="Times New Roman" w:hAnsi="Times New Roman"/>
          <w:i/>
        </w:rPr>
        <w:t>E</w:t>
      </w:r>
      <w:r w:rsidR="003F2E80">
        <w:rPr>
          <w:rFonts w:ascii="Times New Roman" w:hAnsi="Times New Roman"/>
          <w:i/>
          <w:vertAlign w:val="subscript"/>
        </w:rPr>
        <w:t>PS</w:t>
      </w:r>
      <w:r w:rsidR="003F2E80">
        <w:rPr>
          <w:rFonts w:ascii="Times New Roman" w:hAnsi="Times New Roman"/>
          <w:vertAlign w:val="subscript"/>
        </w:rPr>
        <w:t xml:space="preserve"> </w:t>
      </w:r>
      <w:r w:rsidR="003F2E80">
        <w:rPr>
          <w:rFonts w:ascii="Times New Roman" w:hAnsi="Times New Roman"/>
        </w:rPr>
        <w:t xml:space="preserve">= ~0.32 eV, and this can emerge at population () and ecosystem scales () in aquatic systems, suggesting </w:t>
      </w:r>
      <w:r w:rsidR="003F2E80" w:rsidRPr="00CE7F0E">
        <w:rPr>
          <w:rFonts w:ascii="Times New Roman" w:hAnsi="Times New Roman"/>
          <w:i/>
        </w:rPr>
        <w:t>E</w:t>
      </w:r>
      <w:r w:rsidR="003F2E80">
        <w:rPr>
          <w:rFonts w:ascii="Times New Roman" w:hAnsi="Times New Roman"/>
          <w:i/>
          <w:vertAlign w:val="subscript"/>
        </w:rPr>
        <w:t>NEP</w:t>
      </w:r>
      <w:r w:rsidR="003F2E80">
        <w:rPr>
          <w:rFonts w:ascii="Times New Roman" w:hAnsi="Times New Roman"/>
        </w:rPr>
        <w:t xml:space="preserve">= ~0.32 eV, but other studies have found evidence for stronger or weaker values of </w:t>
      </w:r>
      <w:r w:rsidR="003F2E80" w:rsidRPr="00CE7F0E">
        <w:rPr>
          <w:rFonts w:ascii="Times New Roman" w:hAnsi="Times New Roman"/>
          <w:i/>
        </w:rPr>
        <w:t>E</w:t>
      </w:r>
      <w:r w:rsidR="003F2E80">
        <w:rPr>
          <w:rFonts w:ascii="Times New Roman" w:hAnsi="Times New Roman"/>
          <w:i/>
          <w:vertAlign w:val="subscript"/>
        </w:rPr>
        <w:t xml:space="preserve">NEP, </w:t>
      </w:r>
      <w:r w:rsidR="003F2E80">
        <w:rPr>
          <w:rFonts w:ascii="Times New Roman" w:hAnsi="Times New Roman"/>
        </w:rPr>
        <w:t>ranging from 0 to 1.2 eV at population and ecosystem scales (</w:t>
      </w:r>
      <w:proofErr w:type="spellStart"/>
      <w:r w:rsidR="003F2E80">
        <w:rPr>
          <w:rFonts w:ascii="Times New Roman" w:hAnsi="Times New Roman"/>
        </w:rPr>
        <w:t>michaletz</w:t>
      </w:r>
      <w:proofErr w:type="spellEnd"/>
      <w:r w:rsidR="003F2E80">
        <w:rPr>
          <w:rFonts w:ascii="Times New Roman" w:hAnsi="Times New Roman"/>
        </w:rPr>
        <w:t xml:space="preserve">, </w:t>
      </w:r>
      <w:proofErr w:type="spellStart"/>
      <w:r w:rsidR="003F2E80">
        <w:rPr>
          <w:rFonts w:ascii="Times New Roman" w:hAnsi="Times New Roman"/>
        </w:rPr>
        <w:t>yvon</w:t>
      </w:r>
      <w:proofErr w:type="spellEnd"/>
      <w:r w:rsidR="003F2E80">
        <w:rPr>
          <w:rFonts w:ascii="Times New Roman" w:hAnsi="Times New Roman"/>
        </w:rPr>
        <w:t xml:space="preserve"> </w:t>
      </w:r>
      <w:proofErr w:type="spellStart"/>
      <w:r w:rsidR="003F2E80">
        <w:rPr>
          <w:rFonts w:ascii="Times New Roman" w:hAnsi="Times New Roman"/>
        </w:rPr>
        <w:t>durochers</w:t>
      </w:r>
      <w:proofErr w:type="spellEnd"/>
      <w:r w:rsidR="003F2E80">
        <w:rPr>
          <w:rFonts w:ascii="Times New Roman" w:hAnsi="Times New Roman"/>
        </w:rPr>
        <w:t xml:space="preserve">, </w:t>
      </w:r>
      <w:proofErr w:type="spellStart"/>
      <w:r w:rsidR="003F2E80">
        <w:rPr>
          <w:rFonts w:ascii="Times New Roman" w:hAnsi="Times New Roman"/>
        </w:rPr>
        <w:t>Barneche</w:t>
      </w:r>
      <w:proofErr w:type="spellEnd"/>
      <w:r w:rsidR="003F2E80">
        <w:rPr>
          <w:rFonts w:ascii="Times New Roman" w:hAnsi="Times New Roman"/>
        </w:rPr>
        <w:t xml:space="preserve"> et al 2014).</w:t>
      </w:r>
    </w:p>
    <w:p w14:paraId="3494B086" w14:textId="77777777"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rsidP="000E1D93">
      <w:pPr>
        <w:pStyle w:val="Heading2MO"/>
      </w:pPr>
      <w:r w:rsidRPr="0084135A">
        <w:t>Results</w:t>
      </w:r>
      <w:r w:rsidR="00B13135">
        <w:t xml:space="preserve"> </w:t>
      </w:r>
    </w:p>
    <w:p w14:paraId="4F6F4BED" w14:textId="6F306FA2" w:rsidR="00C3252F" w:rsidRDefault="00BB6B02" w:rsidP="00BC2F9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P</w:t>
      </w:r>
      <w:r w:rsidR="00CF50D5">
        <w:rPr>
          <w:rFonts w:ascii="Times New Roman" w:hAnsi="Times New Roman"/>
        </w:rPr>
        <w:t>hytoplankton biomass</w:t>
      </w:r>
      <w:r>
        <w:rPr>
          <w:rFonts w:ascii="Times New Roman" w:hAnsi="Times New Roman"/>
        </w:rPr>
        <w:t xml:space="preserve">, estimated as the concentration of </w:t>
      </w:r>
      <w:r w:rsidRPr="00BB6B02">
        <w:rPr>
          <w:rFonts w:ascii="Times New Roman" w:hAnsi="Times New Roman"/>
          <w:i/>
        </w:rPr>
        <w:t>chlorophyll a</w:t>
      </w:r>
      <w:r>
        <w:rPr>
          <w:rFonts w:ascii="Times New Roman" w:hAnsi="Times New Roman"/>
        </w:rPr>
        <w:t xml:space="preserve"> in the water column,</w:t>
      </w:r>
      <w:r w:rsidR="00CF50D5">
        <w:rPr>
          <w:rFonts w:ascii="Times New Roman" w:hAnsi="Times New Roman"/>
        </w:rPr>
        <w:t xml:space="preserve"> declined with increasing temperature</w:t>
      </w:r>
      <w:r>
        <w:rPr>
          <w:rFonts w:ascii="Times New Roman" w:hAnsi="Times New Roman"/>
        </w:rPr>
        <w:t xml:space="preserve"> across ecosystems</w:t>
      </w:r>
      <w:r w:rsidR="00BC2F9A">
        <w:rPr>
          <w:rFonts w:ascii="Times New Roman" w:hAnsi="Times New Roman"/>
        </w:rPr>
        <w:t>.</w:t>
      </w:r>
      <w:r w:rsidR="000E1D93">
        <w:rPr>
          <w:rFonts w:ascii="Times New Roman" w:hAnsi="Times New Roman"/>
        </w:rPr>
        <w:t xml:space="preserve"> </w:t>
      </w:r>
      <w:r w:rsidR="00BC2F9A">
        <w:rPr>
          <w:rFonts w:ascii="Times New Roman" w:hAnsi="Times New Roman"/>
        </w:rPr>
        <w:t>T</w:t>
      </w:r>
      <w:r w:rsidR="000E1D93">
        <w:rPr>
          <w:rFonts w:ascii="Times New Roman" w:hAnsi="Times New Roman"/>
        </w:rPr>
        <w:t>he presence of grazers and predators</w:t>
      </w:r>
      <w:r w:rsidR="00BC2F9A">
        <w:rPr>
          <w:rFonts w:ascii="Times New Roman" w:hAnsi="Times New Roman"/>
        </w:rPr>
        <w:t xml:space="preserve"> modified the effect of temperature on algae abundance, indicating that trophic interactions changed with temperature</w:t>
      </w:r>
      <w:r w:rsidR="000E1D93">
        <w:rPr>
          <w:rFonts w:ascii="Times New Roman" w:hAnsi="Times New Roman"/>
        </w:rPr>
        <w:t>. I</w:t>
      </w:r>
      <w:r>
        <w:rPr>
          <w:rFonts w:ascii="Times New Roman" w:hAnsi="Times New Roman"/>
        </w:rPr>
        <w:t>n the absence of grazers</w:t>
      </w:r>
      <w:r w:rsidR="00CF50D5">
        <w:rPr>
          <w:rFonts w:ascii="Times New Roman" w:hAnsi="Times New Roman"/>
        </w:rPr>
        <w:t xml:space="preserve"> (Fig 3</w:t>
      </w:r>
      <w:r>
        <w:rPr>
          <w:rFonts w:ascii="Times New Roman" w:hAnsi="Times New Roman"/>
        </w:rPr>
        <w:t>x</w:t>
      </w:r>
      <w:r w:rsidR="00CF50D5">
        <w:rPr>
          <w:rFonts w:ascii="Times New Roman" w:hAnsi="Times New Roman"/>
        </w:rPr>
        <w:t>).</w:t>
      </w:r>
      <w:r>
        <w:rPr>
          <w:rFonts w:ascii="Times New Roman" w:hAnsi="Times New Roman"/>
        </w:rPr>
        <w:t xml:space="preserve"> This inference is supported by the inclusion of a main effect for temperature in the best model</w:t>
      </w:r>
      <w:r w:rsidR="00CF50D5">
        <w:rPr>
          <w:rFonts w:ascii="Times New Roman" w:hAnsi="Times New Roman"/>
        </w:rPr>
        <w:t xml:space="preserve"> (Table </w:t>
      </w:r>
      <w:r>
        <w:rPr>
          <w:rFonts w:ascii="Times New Roman" w:hAnsi="Times New Roman"/>
        </w:rPr>
        <w:t>1</w:t>
      </w:r>
      <w:r w:rsidR="00CF50D5">
        <w:rPr>
          <w:rFonts w:ascii="Times New Roman" w:hAnsi="Times New Roman"/>
        </w:rPr>
        <w:t xml:space="preserve">) and an </w:t>
      </w:r>
      <w:r w:rsidR="00CF50D5">
        <w:rPr>
          <w:rFonts w:ascii="Times New Roman" w:hAnsi="Times New Roman"/>
        </w:rPr>
        <w:lastRenderedPageBreak/>
        <w:t>estimate for the activation energy</w:t>
      </w:r>
      <w:r>
        <w:rPr>
          <w:rFonts w:ascii="Times New Roman" w:hAnsi="Times New Roman"/>
        </w:rPr>
        <w:t xml:space="preserve"> </w:t>
      </w:r>
      <w:commentRangeStart w:id="1"/>
      <w:commentRangeStart w:id="2"/>
      <w:proofErr w:type="gramStart"/>
      <w:r w:rsidRPr="00BB6B02">
        <w:rPr>
          <w:rFonts w:ascii="Times New Roman" w:hAnsi="Times New Roman"/>
          <w:i/>
        </w:rPr>
        <w:t>E</w:t>
      </w:r>
      <w:r w:rsidR="000E1D93">
        <w:rPr>
          <w:rFonts w:ascii="Times New Roman" w:hAnsi="Times New Roman"/>
          <w:i/>
          <w:vertAlign w:val="subscript"/>
        </w:rPr>
        <w:t>M.A</w:t>
      </w:r>
      <w:proofErr w:type="gramEnd"/>
      <w:r w:rsidR="00CF50D5">
        <w:rPr>
          <w:rFonts w:ascii="Times New Roman" w:hAnsi="Times New Roman"/>
        </w:rPr>
        <w:t xml:space="preserve"> </w:t>
      </w:r>
      <w:r>
        <w:rPr>
          <w:rFonts w:ascii="Times New Roman" w:hAnsi="Times New Roman"/>
        </w:rPr>
        <w:t>= 1.3</w:t>
      </w:r>
      <w:r w:rsidR="000E1D93">
        <w:rPr>
          <w:rFonts w:ascii="Times New Roman" w:hAnsi="Times New Roman"/>
        </w:rPr>
        <w:t>0</w:t>
      </w:r>
      <w:r>
        <w:rPr>
          <w:rFonts w:ascii="Times New Roman" w:hAnsi="Times New Roman"/>
        </w:rPr>
        <w:t xml:space="preserve"> </w:t>
      </w:r>
      <w:commentRangeEnd w:id="1"/>
      <w:r>
        <w:rPr>
          <w:rStyle w:val="CommentReference"/>
          <w:lang w:val="de-DE"/>
        </w:rPr>
        <w:commentReference w:id="1"/>
      </w:r>
      <w:r>
        <w:rPr>
          <w:rFonts w:ascii="Times New Roman" w:hAnsi="Times New Roman"/>
        </w:rPr>
        <w:t xml:space="preserve">(0.85, 1.76) </w:t>
      </w:r>
      <w:commentRangeEnd w:id="2"/>
      <w:r>
        <w:rPr>
          <w:rStyle w:val="CommentReference"/>
          <w:lang w:val="de-DE"/>
        </w:rPr>
        <w:commentReference w:id="2"/>
      </w:r>
      <w:r w:rsidR="00CF50D5">
        <w:rPr>
          <w:rFonts w:ascii="Times New Roman" w:hAnsi="Times New Roman"/>
        </w:rPr>
        <w:t xml:space="preserve">(Fig. 3). </w:t>
      </w:r>
      <w:r>
        <w:rPr>
          <w:rFonts w:ascii="Times New Roman" w:hAnsi="Times New Roman"/>
        </w:rPr>
        <w:t>Phytoplankton biomass declined much more strongly with</w:t>
      </w:r>
      <w:r w:rsidR="00CF50D5">
        <w:rPr>
          <w:rFonts w:ascii="Times New Roman" w:hAnsi="Times New Roman"/>
          <w:lang w:val="en-US"/>
        </w:rPr>
        <w:t xml:space="preserve"> temperature </w:t>
      </w:r>
      <w:r w:rsidR="00CF50D5">
        <w:rPr>
          <w:rFonts w:ascii="Times New Roman" w:hAnsi="Times New Roman"/>
        </w:rPr>
        <w:t>in algae-grazer (predator-free) communities</w:t>
      </w:r>
      <w:r>
        <w:rPr>
          <w:rFonts w:ascii="Times New Roman" w:hAnsi="Times New Roman"/>
        </w:rPr>
        <w:t xml:space="preserve"> (</w:t>
      </w:r>
      <w:r w:rsidR="000E1D93" w:rsidRPr="00BB6B02">
        <w:rPr>
          <w:rFonts w:ascii="Times New Roman" w:hAnsi="Times New Roman"/>
          <w:i/>
        </w:rPr>
        <w:t>E</w:t>
      </w:r>
      <w:r w:rsidR="000E1D93">
        <w:rPr>
          <w:rFonts w:ascii="Times New Roman" w:hAnsi="Times New Roman"/>
          <w:i/>
          <w:vertAlign w:val="subscript"/>
        </w:rPr>
        <w:t>M.AG</w:t>
      </w:r>
      <w:r w:rsidR="000E1D93">
        <w:rPr>
          <w:rFonts w:ascii="Times New Roman" w:hAnsi="Times New Roman"/>
        </w:rPr>
        <w:t xml:space="preserve"> = 3.15 (2.76, 3.</w:t>
      </w:r>
      <w:r w:rsidR="00B46F78">
        <w:rPr>
          <w:rFonts w:ascii="Times New Roman" w:hAnsi="Times New Roman"/>
        </w:rPr>
        <w:t>54</w:t>
      </w:r>
      <w:r w:rsidR="000E1D93">
        <w:rPr>
          <w:rFonts w:ascii="Times New Roman" w:hAnsi="Times New Roman"/>
        </w:rPr>
        <w:t>)</w:t>
      </w:r>
      <w:r>
        <w:rPr>
          <w:rFonts w:ascii="Times New Roman" w:hAnsi="Times New Roman"/>
        </w:rPr>
        <w:t>)</w:t>
      </w:r>
      <w:r w:rsidR="00CF50D5">
        <w:rPr>
          <w:rFonts w:ascii="Times New Roman" w:hAnsi="Times New Roman"/>
        </w:rPr>
        <w:t>, with a decline over three orders of magnitude in phytoplankton biomass standing stock over the 10 °C temperature gradient (Fig 3</w:t>
      </w:r>
      <w:r w:rsidR="00CF50D5" w:rsidRPr="00B91729">
        <w:rPr>
          <w:rFonts w:ascii="Times New Roman" w:hAnsi="Times New Roman"/>
        </w:rPr>
        <w:t>A</w:t>
      </w:r>
      <w:r w:rsidR="00CF50D5">
        <w:rPr>
          <w:rFonts w:ascii="Times New Roman" w:hAnsi="Times New Roman"/>
        </w:rPr>
        <w:t>i</w:t>
      </w:r>
      <w:r w:rsidR="00CF50D5" w:rsidRPr="00B91729">
        <w:rPr>
          <w:rFonts w:ascii="Times New Roman" w:hAnsi="Times New Roman"/>
        </w:rPr>
        <w:t>)</w:t>
      </w:r>
      <w:r w:rsidR="00CF50D5" w:rsidRPr="002B5C7C">
        <w:rPr>
          <w:rFonts w:ascii="Times New Roman" w:hAnsi="Times New Roman"/>
        </w:rPr>
        <w:t xml:space="preserve">. </w:t>
      </w:r>
      <w:r w:rsidR="000E1D93">
        <w:rPr>
          <w:rFonts w:ascii="Times New Roman" w:hAnsi="Times New Roman"/>
        </w:rPr>
        <w:t xml:space="preserve">In the algae-grazer-predator treatments, phytoplankton biomass declined with a slope indistinguishable from that in the algae only treatments (figure). </w:t>
      </w:r>
      <w:r w:rsidR="00B91026">
        <w:rPr>
          <w:rFonts w:ascii="Times New Roman" w:hAnsi="Times New Roman"/>
        </w:rPr>
        <w:t>Our a priori hypothesis was that E</w:t>
      </w:r>
      <w:r w:rsidR="00B91026">
        <w:rPr>
          <w:rFonts w:ascii="Times New Roman" w:hAnsi="Times New Roman"/>
          <w:vertAlign w:val="subscript"/>
        </w:rPr>
        <w:t>M</w:t>
      </w:r>
      <w:r w:rsidR="00B91026">
        <w:rPr>
          <w:rFonts w:ascii="Times New Roman" w:hAnsi="Times New Roman"/>
        </w:rPr>
        <w:t xml:space="preserve"> = E</w:t>
      </w:r>
      <w:r w:rsidR="00B91026">
        <w:rPr>
          <w:rFonts w:ascii="Times New Roman" w:hAnsi="Times New Roman"/>
          <w:vertAlign w:val="subscript"/>
        </w:rPr>
        <w:t>NEP</w:t>
      </w:r>
      <w:r w:rsidR="00B91026">
        <w:rPr>
          <w:rFonts w:ascii="Times New Roman" w:hAnsi="Times New Roman"/>
        </w:rPr>
        <w:t xml:space="preserve"> = 0.32 eV, which is outside the confidence intervals of our observed temperature dependence estimates. This difference could be explained by temperature dependence in the mass-normalized biomass term, reflecting temperature dependent shifts in phytoplankton size distribution or phenotype (either associated with acclimation or taxonomic shifts). While we do not have data to directly distinguish among these explanations, we do have observations of phytoplankton taxonomic composition (from subsamples), and from that can crudely estimate shifts in size based on a literature search of typical sizes. </w:t>
      </w:r>
      <w:commentRangeStart w:id="3"/>
      <w:r w:rsidR="00B91026">
        <w:rPr>
          <w:rFonts w:ascii="Times New Roman" w:hAnsi="Times New Roman"/>
        </w:rPr>
        <w:t xml:space="preserve">From these, we find </w:t>
      </w:r>
      <w:commentRangeEnd w:id="3"/>
      <w:r w:rsidR="00B91026">
        <w:rPr>
          <w:rStyle w:val="CommentReference"/>
          <w:lang w:val="de-DE"/>
        </w:rPr>
        <w:commentReference w:id="3"/>
      </w:r>
      <w:r w:rsidR="00B91026">
        <w:rPr>
          <w:rFonts w:ascii="Times New Roman" w:hAnsi="Times New Roman"/>
        </w:rPr>
        <w:t xml:space="preserve">some shifts in composition with temperature, suggesting support for temperature dependent b0, and we cannot reject temperature dependent shifts in size distributions within or among species with the data we have. </w:t>
      </w:r>
    </w:p>
    <w:p w14:paraId="5381A0AD" w14:textId="77777777" w:rsidR="00B91026" w:rsidRPr="00B91026" w:rsidRDefault="00B91026" w:rsidP="00BC2F9A">
      <w:pPr>
        <w:widowControl w:val="0"/>
        <w:autoSpaceDE w:val="0"/>
        <w:autoSpaceDN w:val="0"/>
        <w:adjustRightInd w:val="0"/>
        <w:spacing w:after="0" w:line="480" w:lineRule="auto"/>
        <w:ind w:firstLine="708"/>
        <w:rPr>
          <w:rFonts w:ascii="Times New Roman" w:hAnsi="Times New Roman"/>
        </w:rPr>
      </w:pPr>
    </w:p>
    <w:p w14:paraId="7D1BA234" w14:textId="65C681E8" w:rsidR="00CF50D5" w:rsidRPr="00CF50D5" w:rsidRDefault="00CF50D5" w:rsidP="00CF50D5">
      <w:pPr>
        <w:pStyle w:val="Heading3"/>
        <w:rPr>
          <w:rFonts w:ascii="Times New Roman" w:hAnsi="Times New Roman" w:cs="Times New Roman"/>
        </w:rPr>
      </w:pPr>
      <w:r w:rsidRPr="00CF50D5">
        <w:rPr>
          <w:rFonts w:ascii="Times New Roman" w:hAnsi="Times New Roman" w:cs="Times New Roman"/>
        </w:rPr>
        <w:t xml:space="preserve">Table 1. Phytoplankton results: </w:t>
      </w:r>
    </w:p>
    <w:p w14:paraId="0B728803" w14:textId="371676FD" w:rsidR="00CF50D5" w:rsidRDefault="00B46F78" w:rsidP="00CF50D5">
      <w:pPr>
        <w:widowControl w:val="0"/>
        <w:autoSpaceDE w:val="0"/>
        <w:autoSpaceDN w:val="0"/>
        <w:adjustRightInd w:val="0"/>
        <w:spacing w:after="0" w:line="480" w:lineRule="auto"/>
        <w:rPr>
          <w:rFonts w:ascii="Times New Roman" w:hAnsi="Times New Roman"/>
        </w:rPr>
      </w:pPr>
      <w:r w:rsidRPr="00B46F78">
        <w:rPr>
          <w:rFonts w:ascii="Times New Roman" w:hAnsi="Times New Roman"/>
        </w:rPr>
        <w:drawing>
          <wp:inline distT="0" distB="0" distL="0" distR="0" wp14:anchorId="0FCE8087" wp14:editId="19B7D5B8">
            <wp:extent cx="5758180"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8180" cy="1781175"/>
                    </a:xfrm>
                    <a:prstGeom prst="rect">
                      <a:avLst/>
                    </a:prstGeom>
                  </pic:spPr>
                </pic:pic>
              </a:graphicData>
            </a:graphic>
          </wp:inline>
        </w:drawing>
      </w:r>
    </w:p>
    <w:p w14:paraId="4337D2E0" w14:textId="77777777" w:rsidR="00173C38" w:rsidRDefault="00173C38" w:rsidP="00173C38">
      <w:pPr>
        <w:spacing w:after="0" w:line="480" w:lineRule="auto"/>
        <w:rPr>
          <w:rFonts w:ascii="Times New Roman" w:hAnsi="Times New Roman"/>
          <w:b/>
        </w:rPr>
      </w:pPr>
    </w:p>
    <w:p w14:paraId="033B9185" w14:textId="547C64E7" w:rsidR="00173C38" w:rsidRDefault="00173C38" w:rsidP="00173C38">
      <w:pPr>
        <w:spacing w:after="0" w:line="480" w:lineRule="auto"/>
        <w:rPr>
          <w:rFonts w:ascii="Times New Roman" w:hAnsi="Times New Roman"/>
        </w:rPr>
      </w:pPr>
      <w:r>
        <w:rPr>
          <w:rFonts w:ascii="Times New Roman" w:hAnsi="Times New Roman"/>
          <w:b/>
        </w:rPr>
        <w:t xml:space="preserve">Figure 2: </w:t>
      </w:r>
      <w:r>
        <w:rPr>
          <w:rFonts w:ascii="Times New Roman" w:hAnsi="Times New Roman"/>
        </w:rPr>
        <w:t xml:space="preserve">Mean overall </w:t>
      </w:r>
      <w:r w:rsidRPr="005C4D57">
        <w:rPr>
          <w:rFonts w:ascii="Times New Roman" w:hAnsi="Times New Roman"/>
          <w:b/>
        </w:rPr>
        <w:t>A</w:t>
      </w:r>
      <w:r>
        <w:rPr>
          <w:rFonts w:ascii="Times New Roman" w:hAnsi="Times New Roman"/>
        </w:rPr>
        <w:t xml:space="preserve">) phytoplankton biomass, estimated as the concentration of chlorophyll a, B) model coefficients with Cis. </w:t>
      </w:r>
    </w:p>
    <w:p w14:paraId="73DFA5DE" w14:textId="77777777" w:rsidR="00794C8E" w:rsidRDefault="00794C8E" w:rsidP="00CF50D5">
      <w:pPr>
        <w:widowControl w:val="0"/>
        <w:autoSpaceDE w:val="0"/>
        <w:autoSpaceDN w:val="0"/>
        <w:adjustRightInd w:val="0"/>
        <w:spacing w:after="0" w:line="480" w:lineRule="auto"/>
        <w:rPr>
          <w:rFonts w:ascii="Times New Roman" w:hAnsi="Times New Roman"/>
        </w:rPr>
      </w:pPr>
    </w:p>
    <w:p w14:paraId="5CA645BC" w14:textId="12D1FF41" w:rsidR="00BC2F9A" w:rsidRDefault="00EC300E" w:rsidP="00173C38">
      <w:pPr>
        <w:widowControl w:val="0"/>
        <w:autoSpaceDE w:val="0"/>
        <w:autoSpaceDN w:val="0"/>
        <w:adjustRightInd w:val="0"/>
        <w:spacing w:after="0" w:line="480" w:lineRule="auto"/>
        <w:ind w:firstLine="708"/>
        <w:rPr>
          <w:rFonts w:ascii="Times New Roman" w:hAnsi="Times New Roman"/>
        </w:rPr>
      </w:pPr>
      <w:r>
        <w:rPr>
          <w:rFonts w:ascii="Times New Roman" w:hAnsi="Times New Roman"/>
        </w:rPr>
        <w:t>Consistent with our second hypothesis, and the patterns observed on the phytoplankton, t</w:t>
      </w:r>
      <w:r w:rsidR="00AB0C1D">
        <w:rPr>
          <w:rFonts w:ascii="Times New Roman" w:hAnsi="Times New Roman"/>
        </w:rPr>
        <w:t>here was a strong trophic cascade in the warm ecosystems by the end of the experiment. W</w:t>
      </w:r>
      <w:r w:rsidR="00173C38">
        <w:rPr>
          <w:rFonts w:ascii="Times New Roman" w:hAnsi="Times New Roman"/>
        </w:rPr>
        <w:t xml:space="preserve">armer ecosystems supported stronger trophic cascades than cooler ecosystems, and the increase in trophic cascade strength along the temperature gradient was consistent with our exponential model. </w:t>
      </w:r>
      <w:r w:rsidR="00BC2F9A">
        <w:rPr>
          <w:rFonts w:ascii="Times New Roman" w:hAnsi="Times New Roman"/>
        </w:rPr>
        <w:t xml:space="preserve"> </w:t>
      </w:r>
      <w:r w:rsidR="00794C8E">
        <w:rPr>
          <w:rFonts w:ascii="Times New Roman" w:hAnsi="Times New Roman"/>
        </w:rPr>
        <w:t xml:space="preserve">The trophic cascade </w:t>
      </w:r>
      <w:r w:rsidR="00BC2F9A">
        <w:rPr>
          <w:rFonts w:ascii="Times New Roman" w:hAnsi="Times New Roman"/>
        </w:rPr>
        <w:t>became apparent after the first weeks of the experiment, and strengthened over time and with temperature</w:t>
      </w:r>
      <w:r w:rsidR="00BC2F9A" w:rsidRPr="001D72B1">
        <w:rPr>
          <w:rFonts w:ascii="Times New Roman" w:hAnsi="Times New Roman"/>
        </w:rPr>
        <w:t xml:space="preserve"> </w:t>
      </w:r>
      <w:r w:rsidR="00BC2F9A">
        <w:rPr>
          <w:rFonts w:ascii="Times New Roman" w:hAnsi="Times New Roman"/>
        </w:rPr>
        <w:t xml:space="preserve">(Fig 2) (Table 1, SX). The log response ratio of algal biomass with vs without predators increased exponentially with temperature (Fig 2) </w:t>
      </w:r>
      <w:r w:rsidR="00794C8E">
        <w:rPr>
          <w:rFonts w:ascii="Times New Roman" w:hAnsi="Times New Roman"/>
        </w:rPr>
        <w:t>to an estimated E</w:t>
      </w:r>
      <w:r w:rsidR="00794C8E">
        <w:rPr>
          <w:rFonts w:ascii="Times New Roman" w:hAnsi="Times New Roman"/>
          <w:vertAlign w:val="subscript"/>
        </w:rPr>
        <w:t>TC</w:t>
      </w:r>
      <w:r w:rsidR="00794C8E">
        <w:rPr>
          <w:rFonts w:ascii="Times New Roman" w:hAnsi="Times New Roman"/>
        </w:rPr>
        <w:t xml:space="preserve"> = 0.77 by week 9</w:t>
      </w:r>
      <w:r w:rsidR="00BC2F9A">
        <w:rPr>
          <w:rFonts w:ascii="Times New Roman" w:hAnsi="Times New Roman"/>
        </w:rPr>
        <w:t xml:space="preserve">. </w:t>
      </w:r>
      <w:r w:rsidR="00173C38">
        <w:rPr>
          <w:rFonts w:ascii="Times New Roman" w:hAnsi="Times New Roman"/>
        </w:rPr>
        <w:t>Because the trophic cascade strength could reflect both direct and indirect effects of temperature and multiple temperature dependent processes, we cannot explain this value of E</w:t>
      </w:r>
      <w:r w:rsidR="00173C38">
        <w:rPr>
          <w:rFonts w:ascii="Times New Roman" w:hAnsi="Times New Roman"/>
          <w:vertAlign w:val="subscript"/>
        </w:rPr>
        <w:t xml:space="preserve">TC. </w:t>
      </w:r>
      <w:r w:rsidR="00173C38">
        <w:rPr>
          <w:rFonts w:ascii="Times New Roman" w:hAnsi="Times New Roman"/>
          <w:i/>
        </w:rPr>
        <w:t>We will discuss this more in the discussion.</w:t>
      </w:r>
      <w:r w:rsidR="00173C38">
        <w:rPr>
          <w:rFonts w:ascii="Times New Roman" w:hAnsi="Times New Roman"/>
        </w:rPr>
        <w:t xml:space="preserve"> </w:t>
      </w:r>
    </w:p>
    <w:p w14:paraId="158E09F2" w14:textId="77777777" w:rsidR="00BC2F9A" w:rsidRDefault="00BC2F9A" w:rsidP="00FA7E61">
      <w:pPr>
        <w:widowControl w:val="0"/>
        <w:autoSpaceDE w:val="0"/>
        <w:autoSpaceDN w:val="0"/>
        <w:adjustRightInd w:val="0"/>
        <w:spacing w:after="0" w:line="480" w:lineRule="auto"/>
        <w:rPr>
          <w:rFonts w:ascii="Times New Roman" w:hAnsi="Times New Roman"/>
        </w:rPr>
      </w:pPr>
    </w:p>
    <w:p w14:paraId="09DD7CAA" w14:textId="7A69AE29" w:rsidR="00B4576E" w:rsidRPr="00FA7E61" w:rsidRDefault="005D4E1B" w:rsidP="00FA7E61">
      <w:pPr>
        <w:widowControl w:val="0"/>
        <w:autoSpaceDE w:val="0"/>
        <w:autoSpaceDN w:val="0"/>
        <w:adjustRightInd w:val="0"/>
        <w:spacing w:after="0" w:line="480" w:lineRule="auto"/>
        <w:rPr>
          <w:rFonts w:ascii="Times New Roman" w:hAnsi="Times New Roman"/>
        </w:rPr>
      </w:pPr>
      <w:r w:rsidRPr="00173C38">
        <w:rPr>
          <w:rStyle w:val="Heading3Char"/>
          <w:rFonts w:ascii="Times New Roman" w:hAnsi="Times New Roman" w:cs="Times New Roman"/>
          <w:b/>
          <w:color w:val="000000" w:themeColor="text1"/>
        </w:rPr>
        <w:t xml:space="preserve">Table </w:t>
      </w:r>
      <w:r w:rsidR="00990F5F" w:rsidRPr="00173C38">
        <w:rPr>
          <w:rStyle w:val="Heading3Char"/>
          <w:rFonts w:ascii="Times New Roman" w:hAnsi="Times New Roman" w:cs="Times New Roman"/>
          <w:b/>
          <w:color w:val="000000" w:themeColor="text1"/>
        </w:rPr>
        <w:t>2</w:t>
      </w:r>
      <w:r w:rsidRPr="00173C38">
        <w:rPr>
          <w:rStyle w:val="Heading3Char"/>
          <w:rFonts w:ascii="Times New Roman" w:hAnsi="Times New Roman" w:cs="Times New Roman"/>
          <w:b/>
          <w:color w:val="000000" w:themeColor="text1"/>
        </w:rPr>
        <w:t>. Model</w:t>
      </w:r>
      <w:r w:rsidRPr="00173C38">
        <w:rPr>
          <w:rFonts w:ascii="Times New Roman" w:hAnsi="Times New Roman"/>
          <w:b/>
          <w:color w:val="000000" w:themeColor="text1"/>
        </w:rPr>
        <w:t xml:space="preserve"> </w:t>
      </w:r>
      <w:r w:rsidRPr="00173C38">
        <w:rPr>
          <w:rFonts w:ascii="Times New Roman" w:hAnsi="Times New Roman"/>
          <w:b/>
        </w:rPr>
        <w:t>selection results for trophic cascade analysis</w:t>
      </w:r>
      <w:r w:rsidR="00F67662">
        <w:rPr>
          <w:rFonts w:ascii="Times New Roman" w:hAnsi="Times New Roman"/>
        </w:rPr>
        <w:t xml:space="preserve">. </w:t>
      </w:r>
      <w:r w:rsidR="00FA7E61">
        <w:rPr>
          <w:rFonts w:ascii="Times New Roman" w:hAnsi="Times New Roman"/>
        </w:rPr>
        <w:t xml:space="preserve">The full model is </w:t>
      </w: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oMath>
      <w:r w:rsidR="00FA7E61">
        <w:rPr>
          <w:rFonts w:ascii="Times New Roman" w:hAnsi="Times New Roman"/>
          <w:lang w:val="en-US"/>
        </w:rPr>
        <w:t>, see Methods for details</w:t>
      </w:r>
      <w:r w:rsidR="00B77B7E">
        <w:rPr>
          <w:rFonts w:ascii="Times New Roman" w:hAnsi="Times New Roman"/>
          <w:lang w:val="en-US"/>
        </w:rPr>
        <w:t xml:space="preserve">; </w:t>
      </w:r>
      <w:r w:rsidR="00B77B7E" w:rsidRPr="00C06BD5">
        <w:rPr>
          <w:rFonts w:ascii="Times New Roman" w:hAnsi="Times New Roman"/>
          <w:highlight w:val="yellow"/>
          <w:lang w:val="en-US"/>
        </w:rPr>
        <w:t>just put full table here</w:t>
      </w:r>
      <w:r w:rsidR="00B77B7E">
        <w:rPr>
          <w:rFonts w:ascii="Times New Roman" w:hAnsi="Times New Roman"/>
          <w:lang w:val="en-US"/>
        </w:rPr>
        <w:t>.</w:t>
      </w:r>
    </w:p>
    <w:p w14:paraId="3DB64623" w14:textId="19020B5A" w:rsidR="005D4E1B" w:rsidRDefault="00990F5F" w:rsidP="001D72B1">
      <w:pPr>
        <w:widowControl w:val="0"/>
        <w:autoSpaceDE w:val="0"/>
        <w:autoSpaceDN w:val="0"/>
        <w:adjustRightInd w:val="0"/>
        <w:spacing w:after="0" w:line="480" w:lineRule="auto"/>
        <w:ind w:firstLine="708"/>
        <w:rPr>
          <w:rFonts w:ascii="Times New Roman" w:hAnsi="Times New Roman"/>
        </w:rPr>
      </w:pPr>
      <w:r w:rsidRPr="00990F5F">
        <w:rPr>
          <w:rFonts w:ascii="Times New Roman" w:hAnsi="Times New Roman"/>
        </w:rPr>
        <w:drawing>
          <wp:inline distT="0" distB="0" distL="0" distR="0" wp14:anchorId="7E7A3144" wp14:editId="30C0F909">
            <wp:extent cx="4686300" cy="119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1193800"/>
                    </a:xfrm>
                    <a:prstGeom prst="rect">
                      <a:avLst/>
                    </a:prstGeom>
                  </pic:spPr>
                </pic:pic>
              </a:graphicData>
            </a:graphic>
          </wp:inline>
        </w:drawing>
      </w:r>
    </w:p>
    <w:p w14:paraId="023659DB" w14:textId="77777777" w:rsidR="00173C38" w:rsidRDefault="00173C38" w:rsidP="00B95CA6">
      <w:pPr>
        <w:spacing w:after="0" w:line="480" w:lineRule="auto"/>
        <w:rPr>
          <w:rFonts w:ascii="Times New Roman" w:hAnsi="Times New Roman"/>
        </w:rPr>
      </w:pPr>
    </w:p>
    <w:p w14:paraId="3529771B" w14:textId="13A5BF13" w:rsidR="00B95CA6" w:rsidRPr="000E260E" w:rsidRDefault="00173C38" w:rsidP="00B95CA6">
      <w:pPr>
        <w:spacing w:after="0" w:line="480" w:lineRule="auto"/>
        <w:rPr>
          <w:rFonts w:ascii="Times New Roman" w:hAnsi="Times New Roman"/>
        </w:rPr>
      </w:pPr>
      <w:r>
        <w:rPr>
          <w:rFonts w:ascii="Times New Roman" w:hAnsi="Times New Roman"/>
          <w:b/>
        </w:rPr>
        <w:t xml:space="preserve">Figure 3. </w:t>
      </w:r>
      <w:r w:rsidR="00B95CA6">
        <w:rPr>
          <w:rFonts w:ascii="Times New Roman" w:hAnsi="Times New Roman"/>
        </w:rPr>
        <w:t xml:space="preserve">Trophic cascades describe the pattern in which predators control grazers’ impact on algae and render algal biomass or ecosystem function of a system with predators and grazers similar to one without consumers. Here data were pooled across temperatures and analysed </w:t>
      </w:r>
      <w:r w:rsidR="00B95CA6">
        <w:rPr>
          <w:rFonts w:ascii="Times New Roman" w:hAnsi="Times New Roman"/>
        </w:rPr>
        <w:lastRenderedPageBreak/>
        <w:t xml:space="preserve">with one-way ANOVA with week as a random factor, and significant differences (p &lt; 0.05) indicated by *. </w:t>
      </w:r>
      <w:r w:rsidR="00B77B7E">
        <w:rPr>
          <w:rFonts w:ascii="Times New Roman" w:hAnsi="Times New Roman"/>
        </w:rPr>
        <w:t xml:space="preserve">Full results in appendix. </w:t>
      </w:r>
    </w:p>
    <w:p w14:paraId="57CA16BC"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478E40DA" w14:textId="77777777" w:rsidR="00B95CA6" w:rsidRDefault="00B95CA6" w:rsidP="001D72B1">
      <w:pPr>
        <w:widowControl w:val="0"/>
        <w:autoSpaceDE w:val="0"/>
        <w:autoSpaceDN w:val="0"/>
        <w:adjustRightInd w:val="0"/>
        <w:spacing w:after="0" w:line="480" w:lineRule="auto"/>
        <w:ind w:firstLine="708"/>
        <w:rPr>
          <w:rFonts w:ascii="Times New Roman" w:hAnsi="Times New Roman"/>
          <w:lang w:val="en-US"/>
        </w:rPr>
      </w:pPr>
    </w:p>
    <w:p w14:paraId="0871B5FD" w14:textId="7568C594" w:rsidR="00E307E1" w:rsidRDefault="002A1556" w:rsidP="00C036F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We find additional evidence of temperature dependent trophic interactions in the responses of the zooplankton grazer assemblages to warming and predation. </w:t>
      </w:r>
      <w:r w:rsidR="00C036FA">
        <w:rPr>
          <w:rFonts w:ascii="Times New Roman" w:hAnsi="Times New Roman"/>
        </w:rPr>
        <w:t xml:space="preserve">Predators and increased temperature independently reduced total zooplankton density (Table </w:t>
      </w:r>
      <w:r>
        <w:rPr>
          <w:rFonts w:ascii="Times New Roman" w:hAnsi="Times New Roman"/>
        </w:rPr>
        <w:t>3</w:t>
      </w:r>
      <w:r w:rsidR="00C036FA">
        <w:rPr>
          <w:rFonts w:ascii="Times New Roman" w:hAnsi="Times New Roman"/>
        </w:rPr>
        <w:t>); zooplankton density declined with increasing temperature (</w:t>
      </w:r>
      <w:r w:rsidR="00C036FA" w:rsidRPr="00472498">
        <w:rPr>
          <w:rFonts w:ascii="Times New Roman" w:hAnsi="Times New Roman"/>
          <w:i/>
        </w:rPr>
        <w:t>E</w:t>
      </w:r>
      <w:r w:rsidR="00C036FA" w:rsidRPr="00472498">
        <w:rPr>
          <w:rFonts w:ascii="Times New Roman" w:hAnsi="Times New Roman"/>
          <w:i/>
          <w:vertAlign w:val="subscript"/>
        </w:rPr>
        <w:t>ZP</w:t>
      </w:r>
      <w:r w:rsidR="00C036FA">
        <w:rPr>
          <w:rFonts w:ascii="Times New Roman" w:hAnsi="Times New Roman"/>
        </w:rPr>
        <w:t xml:space="preserve"> = 1.28 95% CI: 0.19 – 2.39, z = 2.31</w:t>
      </w:r>
      <w:r w:rsidR="00D95CCE">
        <w:rPr>
          <w:rFonts w:ascii="Times New Roman" w:hAnsi="Times New Roman"/>
        </w:rPr>
        <w:t>, p</w:t>
      </w:r>
      <w:r w:rsidR="00C036FA">
        <w:rPr>
          <w:rFonts w:ascii="Times New Roman" w:hAnsi="Times New Roman"/>
        </w:rPr>
        <w:t xml:space="preserve"> = 0.021</w:t>
      </w:r>
      <w:r w:rsidR="00D95CCE">
        <w:rPr>
          <w:rFonts w:ascii="Times New Roman" w:hAnsi="Times New Roman"/>
        </w:rPr>
        <w:t xml:space="preserve"> based on regression with negative binomial distribution</w:t>
      </w:r>
      <w:r w:rsidR="00C036FA">
        <w:rPr>
          <w:rFonts w:ascii="Times New Roman" w:hAnsi="Times New Roman"/>
        </w:rPr>
        <w:t>) (</w:t>
      </w:r>
      <w:commentRangeStart w:id="4"/>
      <w:r w:rsidR="00C036FA">
        <w:rPr>
          <w:rFonts w:ascii="Times New Roman" w:hAnsi="Times New Roman"/>
        </w:rPr>
        <w:t>Fig S3.3</w:t>
      </w:r>
      <w:commentRangeEnd w:id="4"/>
      <w:r w:rsidR="00B77B7E">
        <w:rPr>
          <w:rStyle w:val="CommentReference"/>
          <w:lang w:val="de-DE"/>
        </w:rPr>
        <w:commentReference w:id="4"/>
      </w:r>
      <w:r w:rsidR="00C036FA">
        <w:rPr>
          <w:rFonts w:ascii="Times New Roman" w:hAnsi="Times New Roman"/>
        </w:rPr>
        <w:t>).</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D7069C">
        <w:rPr>
          <w:rFonts w:ascii="Times New Roman" w:hAnsi="Times New Roman"/>
        </w:rPr>
        <w:t>density</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w:t>
      </w:r>
      <w:r w:rsidR="00004DBC">
        <w:rPr>
          <w:rFonts w:ascii="Times New Roman" w:hAnsi="Times New Roman"/>
        </w:rPr>
        <w:t xml:space="preserve">linear regression with Poisson distributed errors: </w:t>
      </w:r>
      <w:r w:rsidR="00486EA9">
        <w:rPr>
          <w:rFonts w:ascii="Times New Roman" w:hAnsi="Times New Roman"/>
        </w:rPr>
        <w:t>estimate: = -1.14</w:t>
      </w:r>
      <w:r w:rsidR="00AB7F41">
        <w:rPr>
          <w:rFonts w:ascii="Times New Roman" w:hAnsi="Times New Roman"/>
        </w:rPr>
        <w:t xml:space="preserve"> 95% CI: </w:t>
      </w:r>
      <w:r w:rsidR="00004DBC">
        <w:rPr>
          <w:rFonts w:ascii="Times New Roman" w:hAnsi="Times New Roman"/>
        </w:rPr>
        <w:t>-1.91,</w:t>
      </w:r>
      <w:r w:rsidR="00CF177C">
        <w:rPr>
          <w:rFonts w:ascii="Times New Roman" w:hAnsi="Times New Roman"/>
        </w:rPr>
        <w:t xml:space="preserve"> -0.36</w:t>
      </w:r>
      <w:r w:rsidR="00004DBC">
        <w:rPr>
          <w:rFonts w:ascii="Times New Roman" w:hAnsi="Times New Roman"/>
        </w:rPr>
        <w:t xml:space="preserve">, z = -2.87, p </w:t>
      </w:r>
      <w:r w:rsidR="00486EA9">
        <w:rPr>
          <w:rFonts w:ascii="Times New Roman" w:hAnsi="Times New Roman"/>
        </w:rPr>
        <w:t xml:space="preserve"> </w:t>
      </w:r>
      <w:r w:rsidR="00004DBC">
        <w:rPr>
          <w:rFonts w:ascii="Times New Roman" w:hAnsi="Times New Roman"/>
        </w:rPr>
        <w:t>&lt; 0.01</w:t>
      </w:r>
      <w:r w:rsidR="00486EA9">
        <w:rPr>
          <w:rFonts w:ascii="Times New Roman" w:hAnsi="Times New Roman"/>
        </w:rPr>
        <w:t xml:space="preserve">) and </w:t>
      </w:r>
      <w:r w:rsidR="00B20C1A">
        <w:rPr>
          <w:rFonts w:ascii="Times New Roman" w:hAnsi="Times New Roman"/>
        </w:rPr>
        <w:t xml:space="preserve">density declined </w:t>
      </w:r>
      <w:r w:rsidR="008D49B2">
        <w:rPr>
          <w:rFonts w:ascii="Times New Roman" w:hAnsi="Times New Roman"/>
        </w:rPr>
        <w:t xml:space="preserve">with increasing temperature </w:t>
      </w:r>
      <w:r w:rsidR="00486EA9">
        <w:rPr>
          <w:rFonts w:ascii="Times New Roman" w:hAnsi="Times New Roman"/>
        </w:rPr>
        <w:t>although the temperature term retained in the best model was not significant based on the p-value</w:t>
      </w:r>
      <w:r w:rsidR="00DE313E">
        <w:rPr>
          <w:rFonts w:ascii="Times New Roman" w:hAnsi="Times New Roman"/>
        </w:rPr>
        <w:t xml:space="preserve"> </w:t>
      </w:r>
      <w:r w:rsidR="00004DBC">
        <w:rPr>
          <w:rFonts w:ascii="Times New Roman" w:hAnsi="Times New Roman"/>
        </w:rPr>
        <w:t>(</w:t>
      </w:r>
      <w:r w:rsidR="00004DBC" w:rsidRPr="00472498">
        <w:rPr>
          <w:rFonts w:ascii="Times New Roman" w:hAnsi="Times New Roman"/>
          <w:i/>
        </w:rPr>
        <w:t>E</w:t>
      </w:r>
      <w:r w:rsidR="00004DBC">
        <w:rPr>
          <w:rFonts w:ascii="Times New Roman" w:hAnsi="Times New Roman"/>
          <w:i/>
          <w:vertAlign w:val="subscript"/>
        </w:rPr>
        <w:t>D</w:t>
      </w:r>
      <w:r w:rsidR="00004DBC">
        <w:rPr>
          <w:rFonts w:ascii="Times New Roman" w:hAnsi="Times New Roman"/>
        </w:rPr>
        <w:t xml:space="preserve"> = 0.88 95% CI: -0.59, 2.35, z = 1.17, p = 0.24) </w:t>
      </w:r>
      <w:r w:rsidR="00DE313E">
        <w:rPr>
          <w:rFonts w:ascii="Times New Roman" w:hAnsi="Times New Roman"/>
        </w:rPr>
        <w:t>(</w:t>
      </w:r>
      <w:r w:rsidR="00DE313E" w:rsidRPr="0006788B">
        <w:rPr>
          <w:rFonts w:ascii="Times New Roman" w:hAnsi="Times New Roman"/>
        </w:rPr>
        <w:t>Table</w:t>
      </w:r>
      <w:r w:rsidR="00DF23A7">
        <w:rPr>
          <w:rFonts w:ascii="Times New Roman" w:hAnsi="Times New Roman"/>
        </w:rPr>
        <w:t>s</w:t>
      </w:r>
      <w:r w:rsidR="00DE313E" w:rsidRPr="0006788B">
        <w:rPr>
          <w:rFonts w:ascii="Times New Roman" w:hAnsi="Times New Roman"/>
        </w:rPr>
        <w:t xml:space="preserve"> S</w:t>
      </w:r>
      <w:r w:rsidR="00531096" w:rsidRPr="0006788B">
        <w:rPr>
          <w:rFonts w:ascii="Times New Roman" w:hAnsi="Times New Roman"/>
        </w:rPr>
        <w:t>3</w:t>
      </w:r>
      <w:r w:rsidR="0006788B">
        <w:rPr>
          <w:rFonts w:ascii="Times New Roman" w:hAnsi="Times New Roman"/>
        </w:rPr>
        <w:t xml:space="preserve">.7, S3.8, </w:t>
      </w:r>
      <w:commentRangeStart w:id="5"/>
      <w:r w:rsidR="0006788B">
        <w:rPr>
          <w:rFonts w:ascii="Times New Roman" w:hAnsi="Times New Roman"/>
        </w:rPr>
        <w:t>Fig S3.5</w:t>
      </w:r>
      <w:commentRangeEnd w:id="5"/>
      <w:r w:rsidR="00B77B7E">
        <w:rPr>
          <w:rStyle w:val="CommentReference"/>
          <w:lang w:val="de-DE"/>
        </w:rPr>
        <w:commentReference w:id="5"/>
      </w:r>
      <w:r w:rsidR="00DE313E">
        <w:rPr>
          <w:rFonts w:ascii="Times New Roman" w:hAnsi="Times New Roman"/>
        </w:rPr>
        <w:t>)</w:t>
      </w:r>
      <w:r w:rsidR="006E25DC">
        <w:rPr>
          <w:rFonts w:ascii="Times New Roman" w:hAnsi="Times New Roman"/>
        </w:rPr>
        <w:t xml:space="preserve">. </w:t>
      </w:r>
      <w:r w:rsidR="00D7069C">
        <w:rPr>
          <w:rFonts w:ascii="Times New Roman" w:hAnsi="Times New Roman"/>
        </w:rPr>
        <w:t>Copepod density declined with temperature (</w:t>
      </w:r>
      <w:r w:rsidR="00D7069C" w:rsidRPr="00472498">
        <w:rPr>
          <w:rFonts w:ascii="Times New Roman" w:hAnsi="Times New Roman"/>
          <w:i/>
        </w:rPr>
        <w:t>E</w:t>
      </w:r>
      <w:r w:rsidR="00D7069C">
        <w:rPr>
          <w:rFonts w:ascii="Times New Roman" w:hAnsi="Times New Roman"/>
          <w:i/>
          <w:vertAlign w:val="subscript"/>
        </w:rPr>
        <w:t>C</w:t>
      </w:r>
      <w:r w:rsidR="00D7069C">
        <w:rPr>
          <w:rFonts w:ascii="Times New Roman" w:hAnsi="Times New Roman"/>
        </w:rPr>
        <w:t xml:space="preserve"> = 2.21, z = 3.12, p = 0.002), and not in response to predation (best model did not include a predation term, Tables S3.4, S3.5). </w:t>
      </w:r>
      <w:r w:rsidR="00EF5004">
        <w:rPr>
          <w:rFonts w:ascii="Times New Roman" w:hAnsi="Times New Roman"/>
        </w:rPr>
        <w:t>W</w:t>
      </w:r>
      <w:r w:rsidR="006E25DC" w:rsidRPr="00627E24">
        <w:rPr>
          <w:rFonts w:ascii="Times New Roman" w:hAnsi="Times New Roman"/>
        </w:rPr>
        <w:t>e observed no signi</w:t>
      </w:r>
      <w:r w:rsidR="00B21731" w:rsidRPr="00627E24">
        <w:rPr>
          <w:rFonts w:ascii="Times New Roman" w:hAnsi="Times New Roman"/>
        </w:rPr>
        <w:t xml:space="preserve">ficant effect of temperature </w:t>
      </w:r>
      <w:r w:rsidR="00EF5004">
        <w:rPr>
          <w:rFonts w:ascii="Times New Roman" w:hAnsi="Times New Roman"/>
        </w:rPr>
        <w:t>or</w:t>
      </w:r>
      <w:r w:rsidR="003931A9" w:rsidRPr="00627E24">
        <w:rPr>
          <w:rFonts w:ascii="Times New Roman" w:hAnsi="Times New Roman"/>
        </w:rPr>
        <w:t xml:space="preserve"> </w:t>
      </w:r>
      <w:r w:rsidR="00B20C1A">
        <w:rPr>
          <w:rFonts w:ascii="Times New Roman" w:hAnsi="Times New Roman"/>
        </w:rPr>
        <w:t>predation</w:t>
      </w:r>
      <w:r w:rsidR="00EF5004">
        <w:rPr>
          <w:rFonts w:ascii="Times New Roman" w:hAnsi="Times New Roman"/>
        </w:rPr>
        <w:t xml:space="preserve"> on the total zooplankton community</w:t>
      </w:r>
      <w:r w:rsidR="00D95CCE">
        <w:rPr>
          <w:rFonts w:ascii="Times New Roman" w:hAnsi="Times New Roman"/>
        </w:rPr>
        <w:t xml:space="preserve"> </w:t>
      </w:r>
      <w:commentRangeStart w:id="6"/>
      <w:r w:rsidR="00D95CCE">
        <w:rPr>
          <w:rFonts w:ascii="Times New Roman" w:hAnsi="Times New Roman"/>
        </w:rPr>
        <w:t>body size distribution</w:t>
      </w:r>
      <w:r w:rsidR="003931A9">
        <w:rPr>
          <w:rFonts w:ascii="Times New Roman" w:hAnsi="Times New Roman"/>
        </w:rPr>
        <w:t xml:space="preserve"> </w:t>
      </w:r>
      <w:commentRangeEnd w:id="6"/>
      <w:r w:rsidR="00373173">
        <w:rPr>
          <w:rStyle w:val="CommentReference"/>
          <w:lang w:val="de-DE"/>
        </w:rPr>
        <w:commentReference w:id="6"/>
      </w:r>
      <w:r w:rsidR="003931A9">
        <w:rPr>
          <w:rFonts w:ascii="Times New Roman" w:hAnsi="Times New Roman"/>
        </w:rPr>
        <w:t>(</w:t>
      </w:r>
      <w:r w:rsidR="00D95CCE">
        <w:rPr>
          <w:rFonts w:ascii="Times New Roman" w:hAnsi="Times New Roman"/>
        </w:rPr>
        <w:t xml:space="preserve">model estimated </w:t>
      </w:r>
      <w:r w:rsidR="00A22340">
        <w:rPr>
          <w:rFonts w:ascii="Times New Roman" w:hAnsi="Times New Roman"/>
        </w:rPr>
        <w:t xml:space="preserve">mean </w:t>
      </w:r>
      <w:r w:rsidR="00EF5004" w:rsidRPr="00EF5004">
        <w:rPr>
          <w:rFonts w:ascii="Times New Roman" w:hAnsi="Times New Roman"/>
          <w:i/>
        </w:rPr>
        <w:t>Daphnia</w:t>
      </w:r>
      <w:r w:rsidR="00EF5004">
        <w:rPr>
          <w:rFonts w:ascii="Times New Roman" w:hAnsi="Times New Roman"/>
        </w:rPr>
        <w:t xml:space="preserve"> </w:t>
      </w:r>
      <w:commentRangeStart w:id="7"/>
      <w:r w:rsidR="00A22340">
        <w:rPr>
          <w:rFonts w:ascii="Times New Roman" w:hAnsi="Times New Roman"/>
        </w:rPr>
        <w:t xml:space="preserve">body size was </w:t>
      </w:r>
      <w:r w:rsidR="007120FA">
        <w:rPr>
          <w:rFonts w:ascii="Times New Roman" w:hAnsi="Times New Roman"/>
        </w:rPr>
        <w:t>0.83</w:t>
      </w:r>
      <w:r w:rsidR="00E26764">
        <w:rPr>
          <w:rFonts w:ascii="Times New Roman" w:hAnsi="Times New Roman"/>
        </w:rPr>
        <w:t xml:space="preserve"> </w:t>
      </w:r>
      <w:commentRangeEnd w:id="7"/>
      <w:r w:rsidR="0023308C">
        <w:rPr>
          <w:rStyle w:val="CommentReference"/>
          <w:lang w:val="de-DE"/>
        </w:rPr>
        <w:commentReference w:id="7"/>
      </w:r>
      <w:r w:rsidR="00E26764">
        <w:rPr>
          <w:rFonts w:ascii="Times New Roman" w:hAnsi="Times New Roman"/>
        </w:rPr>
        <w:t>cm</w:t>
      </w:r>
      <w:r w:rsidR="00EF5004">
        <w:rPr>
          <w:rFonts w:ascii="Times New Roman" w:hAnsi="Times New Roman"/>
        </w:rPr>
        <w:t xml:space="preserve"> 95% CI: 0.79-</w:t>
      </w:r>
      <w:r w:rsidR="008B4B99">
        <w:rPr>
          <w:rFonts w:ascii="Times New Roman" w:hAnsi="Times New Roman"/>
        </w:rPr>
        <w:t>0</w:t>
      </w:r>
      <w:r w:rsidR="00EF5004">
        <w:rPr>
          <w:rFonts w:ascii="Times New Roman" w:hAnsi="Times New Roman"/>
        </w:rPr>
        <w:t>.88</w:t>
      </w:r>
      <w:r w:rsidR="00A22340">
        <w:rPr>
          <w:rFonts w:ascii="Times New Roman" w:hAnsi="Times New Roman"/>
        </w:rPr>
        <w:t>, and</w:t>
      </w:r>
      <w:r w:rsidR="00A22340" w:rsidRPr="00A22340">
        <w:rPr>
          <w:rFonts w:ascii="Times New Roman" w:hAnsi="Times New Roman"/>
        </w:rPr>
        <w:t xml:space="preserve"> </w:t>
      </w:r>
      <w:r w:rsidR="00EF5004">
        <w:rPr>
          <w:rFonts w:ascii="Times New Roman" w:hAnsi="Times New Roman"/>
        </w:rPr>
        <w:t xml:space="preserve">mean copepod size was </w:t>
      </w:r>
      <w:r w:rsidR="00EF5004" w:rsidRPr="000B33D3">
        <w:rPr>
          <w:rFonts w:ascii="Times New Roman" w:hAnsi="Times New Roman"/>
        </w:rPr>
        <w:t>0.54</w:t>
      </w:r>
      <w:r w:rsidR="00E26764">
        <w:rPr>
          <w:rFonts w:ascii="Times New Roman" w:hAnsi="Times New Roman"/>
        </w:rPr>
        <w:t xml:space="preserve"> cm</w:t>
      </w:r>
      <w:r w:rsidR="00EF5004" w:rsidRPr="000B33D3">
        <w:rPr>
          <w:rFonts w:ascii="Times New Roman" w:hAnsi="Times New Roman"/>
        </w:rPr>
        <w:t xml:space="preserve"> </w:t>
      </w:r>
      <w:r w:rsidR="00A22340" w:rsidRPr="000B33D3">
        <w:rPr>
          <w:rFonts w:ascii="Times New Roman" w:hAnsi="Times New Roman"/>
          <w:u w:val="single"/>
        </w:rPr>
        <w:t>+</w:t>
      </w:r>
      <w:r w:rsidR="00A22340" w:rsidRPr="000B33D3">
        <w:rPr>
          <w:rFonts w:ascii="Times New Roman" w:hAnsi="Times New Roman"/>
        </w:rPr>
        <w:t xml:space="preserve"> </w:t>
      </w:r>
      <w:r w:rsidR="00EF5004">
        <w:rPr>
          <w:rFonts w:ascii="Times New Roman" w:hAnsi="Times New Roman"/>
        </w:rPr>
        <w:t>95% CI: 0.52-0.57</w:t>
      </w:r>
      <w:r w:rsidR="00B20C1A">
        <w:rPr>
          <w:rFonts w:ascii="Times New Roman" w:hAnsi="Times New Roman"/>
        </w:rPr>
        <w:t xml:space="preserve">; </w:t>
      </w:r>
      <w:r w:rsidR="0006788B" w:rsidRPr="00B20C1A">
        <w:rPr>
          <w:rFonts w:ascii="Times New Roman" w:hAnsi="Times New Roman"/>
        </w:rPr>
        <w:t>Fig S3.8</w:t>
      </w:r>
      <w:r w:rsidR="003931A9">
        <w:rPr>
          <w:rFonts w:ascii="Times New Roman" w:hAnsi="Times New Roman"/>
        </w:rPr>
        <w:t>)</w:t>
      </w:r>
      <w:r w:rsidR="006E25DC">
        <w:rPr>
          <w:rFonts w:ascii="Times New Roman" w:hAnsi="Times New Roman"/>
        </w:rPr>
        <w:t xml:space="preserve">. </w:t>
      </w:r>
    </w:p>
    <w:p w14:paraId="1F51B18A" w14:textId="42229705" w:rsidR="0043653E" w:rsidRPr="00BD203C" w:rsidRDefault="0043653E" w:rsidP="0043653E">
      <w:pPr>
        <w:widowControl w:val="0"/>
        <w:autoSpaceDE w:val="0"/>
        <w:autoSpaceDN w:val="0"/>
        <w:adjustRightInd w:val="0"/>
        <w:spacing w:after="0" w:line="480" w:lineRule="auto"/>
        <w:ind w:firstLine="708"/>
        <w:rPr>
          <w:rFonts w:ascii="Times New Roman" w:hAnsi="Times New Roman"/>
        </w:rPr>
      </w:pPr>
      <w:r>
        <w:rPr>
          <w:rFonts w:ascii="Times New Roman" w:hAnsi="Times New Roman"/>
        </w:rPr>
        <w:t>Across ecosystems, and in the context of temperature dependent trophic cascades and community shifts,</w:t>
      </w:r>
      <w:r>
        <w:rPr>
          <w:rFonts w:ascii="Times New Roman" w:hAnsi="Times New Roman"/>
        </w:rPr>
        <w:t xml:space="preserve"> </w:t>
      </w:r>
      <w:r>
        <w:rPr>
          <w:rFonts w:ascii="Times New Roman" w:hAnsi="Times New Roman"/>
        </w:rPr>
        <w:t xml:space="preserve">higher temperatures increased </w:t>
      </w:r>
      <w:r w:rsidRPr="002B5C7C">
        <w:rPr>
          <w:rFonts w:ascii="Times New Roman" w:hAnsi="Times New Roman"/>
        </w:rPr>
        <w:t>net ecosystem oxygen production (N</w:t>
      </w:r>
      <w:r>
        <w:rPr>
          <w:rFonts w:ascii="Times New Roman" w:hAnsi="Times New Roman"/>
        </w:rPr>
        <w:t>E</w:t>
      </w:r>
      <w:r w:rsidRPr="002B5C7C">
        <w:rPr>
          <w:rFonts w:ascii="Times New Roman" w:hAnsi="Times New Roman"/>
        </w:rPr>
        <w:t>P)</w:t>
      </w:r>
      <w:r>
        <w:rPr>
          <w:rFonts w:ascii="Times New Roman" w:hAnsi="Times New Roman"/>
        </w:rPr>
        <w:t xml:space="preserve"> and respiration (ER) </w:t>
      </w:r>
      <w:r>
        <w:rPr>
          <w:rFonts w:ascii="Times New Roman" w:hAnsi="Times New Roman"/>
        </w:rPr>
        <w:t xml:space="preserve">increased exponentially </w:t>
      </w:r>
      <w:r w:rsidRPr="002B5C7C">
        <w:rPr>
          <w:rFonts w:ascii="Times New Roman" w:hAnsi="Times New Roman"/>
        </w:rPr>
        <w:t xml:space="preserve">(Tables </w:t>
      </w:r>
      <w:r>
        <w:rPr>
          <w:rFonts w:ascii="Times New Roman" w:hAnsi="Times New Roman"/>
        </w:rPr>
        <w:t>2, 3, Fig 3, Supplementary material 2</w:t>
      </w:r>
      <w:r w:rsidRPr="002B5C7C">
        <w:rPr>
          <w:rFonts w:ascii="Times New Roman" w:hAnsi="Times New Roman"/>
        </w:rPr>
        <w:t>)</w:t>
      </w:r>
      <w:r>
        <w:rPr>
          <w:rFonts w:ascii="Times New Roman" w:hAnsi="Times New Roman"/>
        </w:rPr>
        <w:t xml:space="preserve">. </w:t>
      </w:r>
      <w:r w:rsidR="00BD203C">
        <w:rPr>
          <w:rFonts w:ascii="Times New Roman" w:hAnsi="Times New Roman"/>
        </w:rPr>
        <w:t>The</w:t>
      </w:r>
      <w:r>
        <w:rPr>
          <w:rFonts w:ascii="Times New Roman" w:hAnsi="Times New Roman"/>
        </w:rPr>
        <w:t xml:space="preserve"> </w:t>
      </w:r>
      <w:proofErr w:type="spellStart"/>
      <w:r>
        <w:rPr>
          <w:rFonts w:ascii="Times New Roman" w:hAnsi="Times New Roman"/>
        </w:rPr>
        <w:t>lmm</w:t>
      </w:r>
      <w:proofErr w:type="spellEnd"/>
      <w:r>
        <w:rPr>
          <w:rFonts w:ascii="Times New Roman" w:hAnsi="Times New Roman"/>
        </w:rPr>
        <w:t xml:space="preserve"> for NEP </w:t>
      </w:r>
      <w:r>
        <w:rPr>
          <w:rFonts w:ascii="Times New Roman" w:hAnsi="Times New Roman"/>
        </w:rPr>
        <w:t xml:space="preserve">and ER </w:t>
      </w:r>
      <w:r>
        <w:rPr>
          <w:rFonts w:ascii="Times New Roman" w:hAnsi="Times New Roman"/>
        </w:rPr>
        <w:t>suggested that the best model includes</w:t>
      </w:r>
      <w:r>
        <w:rPr>
          <w:rFonts w:ascii="Times New Roman" w:hAnsi="Times New Roman"/>
        </w:rPr>
        <w:t xml:space="preserve"> a temperature x trophic treatment interaction term (Table </w:t>
      </w:r>
      <w:r>
        <w:rPr>
          <w:rFonts w:ascii="Times New Roman" w:hAnsi="Times New Roman"/>
        </w:rPr>
        <w:t>4</w:t>
      </w:r>
      <w:r>
        <w:rPr>
          <w:rFonts w:ascii="Times New Roman" w:hAnsi="Times New Roman"/>
        </w:rPr>
        <w:t>)</w:t>
      </w:r>
      <w:r w:rsidR="00BD203C">
        <w:rPr>
          <w:rFonts w:ascii="Times New Roman" w:hAnsi="Times New Roman"/>
        </w:rPr>
        <w:t>, yet the confidence intervals on the estimate for the main effect of temperature across ecosystems overlapped.</w:t>
      </w:r>
      <w:r>
        <w:rPr>
          <w:rFonts w:ascii="Times New Roman" w:hAnsi="Times New Roman"/>
        </w:rPr>
        <w:t xml:space="preserve"> </w:t>
      </w:r>
      <w:r>
        <w:rPr>
          <w:rFonts w:ascii="Times New Roman" w:hAnsi="Times New Roman"/>
        </w:rPr>
        <w:t xml:space="preserve">The estimated across-system temperature dependence of </w:t>
      </w:r>
      <w:r w:rsidRPr="0049195A">
        <w:rPr>
          <w:rFonts w:ascii="Times New Roman" w:hAnsi="Times New Roman"/>
        </w:rPr>
        <w:t>NEP</w:t>
      </w:r>
      <w:r>
        <w:rPr>
          <w:rFonts w:ascii="Times New Roman" w:hAnsi="Times New Roman"/>
        </w:rPr>
        <w:t xml:space="preserve"> was the strongest (Fig 3 Bi)</w:t>
      </w:r>
      <w:r w:rsidRPr="00FB11DF">
        <w:rPr>
          <w:rFonts w:ascii="Times New Roman" w:hAnsi="Times New Roman"/>
        </w:rPr>
        <w:t xml:space="preserve"> </w:t>
      </w:r>
      <w:r>
        <w:rPr>
          <w:rFonts w:ascii="Times New Roman" w:hAnsi="Times New Roman"/>
        </w:rPr>
        <w:t xml:space="preserve">in algae-only communities, and confidence </w:t>
      </w:r>
      <w:r>
        <w:rPr>
          <w:rFonts w:ascii="Times New Roman" w:hAnsi="Times New Roman"/>
        </w:rPr>
        <w:lastRenderedPageBreak/>
        <w:t>intervals for the temperature dependence term include 0 for the systems with predators</w:t>
      </w:r>
      <w:r w:rsidRPr="002B5C7C">
        <w:rPr>
          <w:rFonts w:ascii="Times New Roman" w:hAnsi="Times New Roman"/>
        </w:rPr>
        <w:t xml:space="preserve">. </w:t>
      </w:r>
      <w:r w:rsidR="00BD203C">
        <w:rPr>
          <w:rFonts w:ascii="Times New Roman" w:hAnsi="Times New Roman"/>
        </w:rPr>
        <w:t>E</w:t>
      </w:r>
      <w:r w:rsidRPr="002B5C7C">
        <w:rPr>
          <w:rFonts w:ascii="Times New Roman" w:hAnsi="Times New Roman"/>
        </w:rPr>
        <w:t>cosystem respiration (ER) increased with temperature across ecosystems</w:t>
      </w:r>
      <w:r>
        <w:rPr>
          <w:rFonts w:ascii="Times New Roman" w:hAnsi="Times New Roman"/>
        </w:rPr>
        <w:t xml:space="preserve"> (Fig 3 C</w:t>
      </w:r>
      <w:r w:rsidRPr="002B5C7C">
        <w:rPr>
          <w:rFonts w:ascii="Times New Roman" w:hAnsi="Times New Roman"/>
        </w:rPr>
        <w:t>)</w:t>
      </w:r>
      <w:r>
        <w:rPr>
          <w:rFonts w:ascii="Times New Roman" w:hAnsi="Times New Roman"/>
        </w:rPr>
        <w:t xml:space="preserve">, </w:t>
      </w:r>
      <w:r w:rsidRPr="002B5C7C">
        <w:rPr>
          <w:rFonts w:ascii="Times New Roman" w:hAnsi="Times New Roman"/>
        </w:rPr>
        <w:t>consistent with the p</w:t>
      </w:r>
      <w:bookmarkStart w:id="8" w:name="_GoBack"/>
      <w:bookmarkEnd w:id="8"/>
      <w:r w:rsidRPr="002B5C7C">
        <w:rPr>
          <w:rFonts w:ascii="Times New Roman" w:hAnsi="Times New Roman"/>
        </w:rPr>
        <w:t xml:space="preserve">redicted </w:t>
      </w:r>
      <w:r w:rsidRPr="002B5C7C">
        <w:rPr>
          <w:rFonts w:ascii="Times New Roman" w:hAnsi="Times New Roman"/>
          <w:i/>
        </w:rPr>
        <w:t>E</w:t>
      </w:r>
      <w:r w:rsidRPr="002B5C7C">
        <w:rPr>
          <w:rFonts w:ascii="Times New Roman" w:hAnsi="Times New Roman"/>
          <w:i/>
          <w:vertAlign w:val="subscript"/>
        </w:rPr>
        <w:t>R</w:t>
      </w:r>
      <w:r w:rsidRPr="002B5C7C">
        <w:rPr>
          <w:rFonts w:ascii="Times New Roman" w:hAnsi="Times New Roman"/>
          <w:vertAlign w:val="subscript"/>
        </w:rPr>
        <w:t xml:space="preserve"> </w:t>
      </w:r>
      <w:r w:rsidRPr="002B5C7C">
        <w:rPr>
          <w:rFonts w:ascii="Times New Roman" w:hAnsi="Times New Roman"/>
        </w:rPr>
        <w:t>= -0.65 eV</w:t>
      </w:r>
      <w:r>
        <w:rPr>
          <w:rFonts w:ascii="Times New Roman" w:hAnsi="Times New Roman"/>
        </w:rPr>
        <w:t xml:space="preserve"> in systems with herbivores [</w:t>
      </w:r>
      <w:r w:rsidRPr="00C3252F">
        <w:rPr>
          <w:rFonts w:ascii="Times New Roman" w:hAnsi="Times New Roman"/>
          <w:highlight w:val="yellow"/>
        </w:rPr>
        <w:t>and predators??</w:t>
      </w:r>
      <w:r>
        <w:rPr>
          <w:rFonts w:ascii="Times New Roman" w:hAnsi="Times New Roman"/>
        </w:rPr>
        <w:t xml:space="preserve">], and only the activation energy estimate for systems with predators suggest a weak or absent effect of temperature. </w:t>
      </w:r>
      <w:commentRangeStart w:id="9"/>
      <w:r w:rsidR="00BD203C">
        <w:rPr>
          <w:rFonts w:ascii="Times New Roman" w:hAnsi="Times New Roman"/>
        </w:rPr>
        <w:t xml:space="preserve">Although the </w:t>
      </w:r>
      <w:proofErr w:type="spellStart"/>
      <w:r w:rsidR="00BD203C">
        <w:rPr>
          <w:rFonts w:ascii="Times New Roman" w:hAnsi="Times New Roman"/>
        </w:rPr>
        <w:t>lmm</w:t>
      </w:r>
      <w:proofErr w:type="spellEnd"/>
      <w:r w:rsidR="00BD203C">
        <w:rPr>
          <w:rFonts w:ascii="Times New Roman" w:hAnsi="Times New Roman"/>
        </w:rPr>
        <w:t xml:space="preserve"> analysis did not clearly reject the hypothesis that trophic structure does not modify ecosystem level temperature dependence, the temperature dependence terms (E</w:t>
      </w:r>
      <w:r w:rsidR="00BD203C">
        <w:rPr>
          <w:rFonts w:ascii="Times New Roman" w:hAnsi="Times New Roman"/>
          <w:vertAlign w:val="subscript"/>
        </w:rPr>
        <w:t>NEP</w:t>
      </w:r>
      <w:r w:rsidR="00BD203C">
        <w:rPr>
          <w:rFonts w:ascii="Times New Roman" w:hAnsi="Times New Roman"/>
        </w:rPr>
        <w:t>, E</w:t>
      </w:r>
      <w:r w:rsidR="00BD203C">
        <w:rPr>
          <w:rFonts w:ascii="Times New Roman" w:hAnsi="Times New Roman"/>
          <w:vertAlign w:val="subscript"/>
        </w:rPr>
        <w:t>ER</w:t>
      </w:r>
      <w:r w:rsidR="00BD203C">
        <w:rPr>
          <w:rFonts w:ascii="Times New Roman" w:hAnsi="Times New Roman"/>
        </w:rPr>
        <w:t>) varied much less among trophic treatments than did E</w:t>
      </w:r>
      <w:r w:rsidR="00BD203C">
        <w:rPr>
          <w:rFonts w:ascii="Times New Roman" w:hAnsi="Times New Roman"/>
          <w:vertAlign w:val="subscript"/>
        </w:rPr>
        <w:t xml:space="preserve">M </w:t>
      </w:r>
      <w:r w:rsidR="00BD203C">
        <w:rPr>
          <w:rFonts w:ascii="Times New Roman" w:hAnsi="Times New Roman"/>
        </w:rPr>
        <w:t>(</w:t>
      </w:r>
      <w:r w:rsidR="004B39D4">
        <w:rPr>
          <w:rFonts w:ascii="Times New Roman" w:hAnsi="Times New Roman"/>
        </w:rPr>
        <w:t>0.99 – 1.3 for NEP, 1.3 to 0.3 for ER, and 1.3 vs 3.14 for Mb)</w:t>
      </w:r>
      <w:r w:rsidR="00BD203C">
        <w:rPr>
          <w:rFonts w:ascii="Times New Roman" w:hAnsi="Times New Roman"/>
        </w:rPr>
        <w:t>.</w:t>
      </w:r>
      <w:commentRangeEnd w:id="9"/>
      <w:r w:rsidR="004B39D4">
        <w:rPr>
          <w:rStyle w:val="CommentReference"/>
          <w:lang w:val="de-DE"/>
        </w:rPr>
        <w:commentReference w:id="9"/>
      </w:r>
    </w:p>
    <w:p w14:paraId="3D9CAC2C" w14:textId="00EE1305" w:rsidR="00F95A51" w:rsidRDefault="00F95A51" w:rsidP="00F95A51">
      <w:pPr>
        <w:spacing w:line="480" w:lineRule="auto"/>
        <w:rPr>
          <w:rFonts w:ascii="Times New Roman" w:hAnsi="Times New Roman"/>
          <w:b/>
        </w:rPr>
      </w:pPr>
    </w:p>
    <w:p w14:paraId="6A8CCE97" w14:textId="2390677C" w:rsidR="00B95CA6" w:rsidRDefault="00B95CA6" w:rsidP="00B95CA6">
      <w:pPr>
        <w:spacing w:after="0" w:line="480" w:lineRule="auto"/>
        <w:rPr>
          <w:rFonts w:ascii="Times New Roman" w:hAnsi="Times New Roman"/>
        </w:rPr>
      </w:pPr>
      <w:proofErr w:type="spellStart"/>
      <w:r w:rsidRPr="007C3C63">
        <w:rPr>
          <w:rFonts w:ascii="Times New Roman" w:hAnsi="Times New Roman"/>
          <w:b/>
        </w:rPr>
        <w:t>Fi</w:t>
      </w:r>
      <w:proofErr w:type="spellEnd"/>
      <w:r w:rsidRPr="007C3C63">
        <w:rPr>
          <w:rFonts w:ascii="Times New Roman" w:hAnsi="Times New Roman"/>
          <w:b/>
        </w:rPr>
        <w:t xml:space="preserve">gure </w:t>
      </w:r>
      <w:r w:rsidR="00130F10">
        <w:rPr>
          <w:rFonts w:ascii="Times New Roman" w:hAnsi="Times New Roman"/>
          <w:b/>
        </w:rPr>
        <w:t>4</w:t>
      </w:r>
      <w:r w:rsidRPr="007C3C63">
        <w:rPr>
          <w:rFonts w:ascii="Times New Roman" w:hAnsi="Times New Roman"/>
          <w:b/>
        </w:rPr>
        <w:t xml:space="preserve"> </w:t>
      </w:r>
      <w:r>
        <w:rPr>
          <w:rFonts w:ascii="Times New Roman" w:hAnsi="Times New Roman"/>
        </w:rPr>
        <w:t>T</w:t>
      </w:r>
      <w:commentRangeStart w:id="10"/>
      <w:r>
        <w:rPr>
          <w:rFonts w:ascii="Times New Roman" w:hAnsi="Times New Roman"/>
        </w:rPr>
        <w:t xml:space="preserve">he </w:t>
      </w:r>
      <w:commentRangeEnd w:id="10"/>
      <w:r w:rsidR="00AD39C4">
        <w:rPr>
          <w:rStyle w:val="CommentReference"/>
          <w:lang w:val="de-DE"/>
        </w:rPr>
        <w:commentReference w:id="10"/>
      </w:r>
      <w:r>
        <w:rPr>
          <w:rFonts w:ascii="Times New Roman" w:hAnsi="Times New Roman"/>
        </w:rPr>
        <w:t xml:space="preserve">effect of mean ecosystem temperature on </w:t>
      </w:r>
      <w:r w:rsidR="00130F10">
        <w:rPr>
          <w:rFonts w:ascii="Times New Roman" w:hAnsi="Times New Roman"/>
        </w:rPr>
        <w:t>A</w:t>
      </w:r>
      <w:r>
        <w:rPr>
          <w:rFonts w:ascii="Times New Roman" w:hAnsi="Times New Roman"/>
        </w:rPr>
        <w:t xml:space="preserve">) net ecosystem productivity (NEP), and </w:t>
      </w:r>
      <w:r w:rsidR="00130F10">
        <w:rPr>
          <w:rFonts w:ascii="Times New Roman" w:hAnsi="Times New Roman"/>
        </w:rPr>
        <w:t>B</w:t>
      </w:r>
      <w:r>
        <w:rPr>
          <w:rFonts w:ascii="Times New Roman" w:hAnsi="Times New Roman"/>
        </w:rPr>
        <w:t xml:space="preserve">)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w:t>
      </w:r>
      <w:proofErr w:type="gramStart"/>
      <w:r w:rsidRPr="007C3C63">
        <w:rPr>
          <w:rFonts w:ascii="Times New Roman" w:hAnsi="Times New Roman"/>
        </w:rPr>
        <w:t>taking into account</w:t>
      </w:r>
      <w:proofErr w:type="gramEnd"/>
      <w:r w:rsidRPr="007C3C63">
        <w:rPr>
          <w:rFonts w:ascii="Times New Roman" w:hAnsi="Times New Roman"/>
        </w:rPr>
        <w:t xml:space="preserve"> within-group variation temperature effects (light lines)</w:t>
      </w:r>
      <w:r>
        <w:rPr>
          <w:rFonts w:ascii="Times New Roman" w:hAnsi="Times New Roman"/>
        </w:rPr>
        <w:t xml:space="preserve"> </w:t>
      </w:r>
      <w:r w:rsidR="00C936FB">
        <w:rPr>
          <w:rFonts w:ascii="Times New Roman" w:hAnsi="Times New Roman"/>
        </w:rPr>
        <w:t>(Table 1</w:t>
      </w:r>
      <w:r w:rsidRPr="007C3C63">
        <w:rPr>
          <w:rFonts w:ascii="Times New Roman" w:hAnsi="Times New Roman"/>
        </w:rPr>
        <w:t>)</w:t>
      </w:r>
      <w:r>
        <w:rPr>
          <w:rFonts w:ascii="Times New Roman" w:hAnsi="Times New Roman"/>
        </w:rPr>
        <w:t>, and may be compared with predicted effects of temperature and species interactions depicted in Figure 1</w:t>
      </w:r>
      <w:r w:rsidRPr="007C3C63">
        <w:rPr>
          <w:rFonts w:ascii="Times New Roman" w:hAnsi="Times New Roman"/>
        </w:rPr>
        <w:t xml:space="preserve">. Activation </w:t>
      </w:r>
      <w:r w:rsidRPr="00774745">
        <w:rPr>
          <w:rFonts w:ascii="Times New Roman" w:hAnsi="Times New Roman"/>
        </w:rPr>
        <w:t>energies and confidence intervals estimated by best model or best model set (Table 1</w:t>
      </w:r>
      <w:r>
        <w:rPr>
          <w:rFonts w:ascii="Times New Roman" w:hAnsi="Times New Roman"/>
        </w:rPr>
        <w:t>, Supplementary Material 2</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For clarity here, the three trophic treatments are separated into three rows of panels. Response variables were </w:t>
      </w:r>
      <w:r w:rsidRPr="007C3C63">
        <w:rPr>
          <w:rFonts w:ascii="Times New Roman" w:hAnsi="Times New Roman"/>
        </w:rPr>
        <w:t>estimated once per week</w:t>
      </w:r>
      <w:r w:rsidR="002417C5">
        <w:rPr>
          <w:rFonts w:ascii="Times New Roman" w:hAnsi="Times New Roman"/>
        </w:rPr>
        <w:t xml:space="preserve"> for 9 weeks</w:t>
      </w:r>
      <w:r w:rsidRPr="007C3C63">
        <w:rPr>
          <w:rFonts w:ascii="Times New Roman" w:hAnsi="Times New Roman"/>
        </w:rPr>
        <w:t xml:space="preserve"> in each replicate ecosystem (n = 30). For each ecosystem</w:t>
      </w:r>
      <w:r>
        <w:rPr>
          <w:rFonts w:ascii="Times New Roman" w:hAnsi="Times New Roman"/>
        </w:rPr>
        <w:t xml:space="preserve"> (shade of grey),</w:t>
      </w:r>
      <w:r w:rsidRPr="007C3C63">
        <w:rPr>
          <w:rFonts w:ascii="Times New Roman" w:hAnsi="Times New Roman"/>
        </w:rPr>
        <w:t xml:space="preserve"> 6 points are shown</w:t>
      </w:r>
      <w:r>
        <w:rPr>
          <w:rFonts w:ascii="Times New Roman" w:hAnsi="Times New Roman"/>
        </w:rPr>
        <w:t xml:space="preserve">, one point for each week (symbols). </w:t>
      </w:r>
      <w:r w:rsidRPr="007C3C63">
        <w:rPr>
          <w:rFonts w:ascii="Times New Roman" w:hAnsi="Times New Roman"/>
        </w:rPr>
        <w:t>Temperatures withi</w:t>
      </w:r>
      <w:r>
        <w:rPr>
          <w:rFonts w:ascii="Times New Roman" w:hAnsi="Times New Roman"/>
        </w:rPr>
        <w:t>n tanks declined over time (Fig</w:t>
      </w:r>
      <w:r w:rsidRPr="007C3C63">
        <w:rPr>
          <w:rFonts w:ascii="Times New Roman" w:hAnsi="Times New Roman"/>
        </w:rPr>
        <w:t xml:space="preserve"> </w:t>
      </w:r>
      <w:r>
        <w:rPr>
          <w:rFonts w:ascii="Times New Roman" w:hAnsi="Times New Roman"/>
        </w:rPr>
        <w:t>S</w:t>
      </w:r>
      <w:r w:rsidRPr="006849A2">
        <w:rPr>
          <w:rFonts w:ascii="Times New Roman" w:hAnsi="Times New Roman"/>
        </w:rPr>
        <w:t>1</w:t>
      </w:r>
      <w:r>
        <w:rPr>
          <w:rFonts w:ascii="Times New Roman" w:hAnsi="Times New Roman"/>
        </w:rPr>
        <w:t>.1</w:t>
      </w:r>
      <w:r w:rsidRPr="006849A2">
        <w:rPr>
          <w:rFonts w:ascii="Times New Roman" w:hAnsi="Times New Roman"/>
        </w:rPr>
        <w:t>C</w:t>
      </w:r>
      <w:r w:rsidRPr="007C3C63">
        <w:rPr>
          <w:rFonts w:ascii="Times New Roman" w:hAnsi="Times New Roman"/>
        </w:rPr>
        <w:t xml:space="preserve">). </w:t>
      </w:r>
    </w:p>
    <w:p w14:paraId="34C60CA0" w14:textId="77777777" w:rsidR="00B95CA6" w:rsidRDefault="00B95CA6" w:rsidP="00F95A51">
      <w:pPr>
        <w:spacing w:line="480" w:lineRule="auto"/>
        <w:rPr>
          <w:rFonts w:ascii="Times New Roman" w:hAnsi="Times New Roman"/>
          <w:b/>
        </w:rPr>
      </w:pPr>
    </w:p>
    <w:p w14:paraId="0DE12944" w14:textId="265657D9" w:rsidR="003854DE" w:rsidRPr="00B95056" w:rsidRDefault="009A7164" w:rsidP="00B95056">
      <w:pPr>
        <w:spacing w:line="480" w:lineRule="auto"/>
        <w:rPr>
          <w:rFonts w:ascii="Times New Roman" w:hAnsi="Times New Roman"/>
          <w:b/>
        </w:rPr>
      </w:pPr>
      <w:r>
        <w:rPr>
          <w:rFonts w:ascii="Times New Roman" w:hAnsi="Times New Roman"/>
          <w:b/>
        </w:rPr>
        <w:lastRenderedPageBreak/>
        <w:t xml:space="preserve">Table </w:t>
      </w:r>
      <w:r w:rsidR="00C06BD5">
        <w:rPr>
          <w:rFonts w:ascii="Times New Roman" w:hAnsi="Times New Roman"/>
          <w:b/>
        </w:rPr>
        <w:t>3</w:t>
      </w:r>
      <w:r>
        <w:rPr>
          <w:rFonts w:ascii="Times New Roman" w:hAnsi="Times New Roman"/>
          <w:b/>
        </w:rPr>
        <w:t xml:space="preserve">: </w:t>
      </w:r>
      <w:r>
        <w:rPr>
          <w:rFonts w:ascii="Times New Roman" w:hAnsi="Times New Roman"/>
        </w:rPr>
        <w:t>Results of m</w:t>
      </w:r>
      <w:r w:rsidRPr="007C3C63">
        <w:rPr>
          <w:rFonts w:ascii="Times New Roman" w:hAnsi="Times New Roman"/>
        </w:rPr>
        <w:t xml:space="preserve">odel comparisons for effects of temperature </w:t>
      </w:r>
      <w:r>
        <w:rPr>
          <w:rFonts w:ascii="Times New Roman" w:hAnsi="Times New Roman"/>
        </w:rPr>
        <w:t xml:space="preserve">and time on </w:t>
      </w:r>
      <w:r w:rsidR="00C06BD5">
        <w:rPr>
          <w:rFonts w:ascii="Times New Roman" w:hAnsi="Times New Roman"/>
        </w:rPr>
        <w:t>NEP</w:t>
      </w:r>
      <w:r w:rsidRPr="007C3C63">
        <w:rPr>
          <w:rFonts w:ascii="Times New Roman" w:hAnsi="Times New Roman"/>
        </w:rPr>
        <w:t xml:space="preserve">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Pr>
          <w:rFonts w:ascii="Times New Roman" w:hAnsi="Times New Roman"/>
        </w:rPr>
        <w:t>Nested versions of the full model (</w:t>
      </w:r>
      <w:proofErr w:type="spellStart"/>
      <w:r>
        <w:rPr>
          <w:rFonts w:ascii="Times New Roman" w:hAnsi="Times New Roman"/>
        </w:rPr>
        <w:t>Eqn</w:t>
      </w:r>
      <w:proofErr w:type="spellEnd"/>
      <w:r>
        <w:rPr>
          <w:rFonts w:ascii="Times New Roman" w:hAnsi="Times New Roman"/>
        </w:rPr>
        <w:t xml:space="preserve"> 5, Methods,</w:t>
      </w:r>
      <w:r w:rsidRPr="00C24EC3">
        <w:rPr>
          <w:rFonts w:ascii="Times New Roman" w:hAnsi="Times New Roman"/>
        </w:rPr>
        <w:t xml:space="preserve"> </w:t>
      </w:r>
      <w:r>
        <w:rPr>
          <w:rFonts w:ascii="Times New Roman" w:hAnsi="Times New Roman"/>
        </w:rPr>
        <w:t xml:space="preserve">Table S1.1).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Pr>
          <w:rFonts w:ascii="Times New Roman" w:hAnsi="Times New Roman"/>
        </w:rPr>
        <w:t>in), and food chain length (TL)</w:t>
      </w:r>
      <w:r w:rsidRPr="007C3C63">
        <w:rPr>
          <w:rFonts w:ascii="Times New Roman" w:hAnsi="Times New Roman"/>
        </w:rPr>
        <w:t>.</w:t>
      </w:r>
      <w:r>
        <w:rPr>
          <w:rFonts w:ascii="Times New Roman" w:hAnsi="Times New Roman"/>
        </w:rPr>
        <w:t xml:space="preserve"> Models included a random effect for the experimental unit – tanks with and without predators receiving the same power inputs. See Methods and Tables S2.1, S2.3, and S2.5 for additional details on modeling.</w:t>
      </w:r>
    </w:p>
    <w:p w14:paraId="4FB02E98" w14:textId="360B0B7F" w:rsidR="00B95056" w:rsidRDefault="00C06BD5" w:rsidP="00C06BD5">
      <w:pPr>
        <w:widowControl w:val="0"/>
        <w:autoSpaceDE w:val="0"/>
        <w:autoSpaceDN w:val="0"/>
        <w:adjustRightInd w:val="0"/>
        <w:spacing w:after="0" w:line="480" w:lineRule="auto"/>
        <w:rPr>
          <w:rFonts w:ascii="Times New Roman" w:hAnsi="Times New Roman"/>
          <w:lang w:val="en-US"/>
        </w:rPr>
      </w:pPr>
      <w:r w:rsidRPr="00C06BD5">
        <w:rPr>
          <w:rFonts w:ascii="Times New Roman" w:hAnsi="Times New Roman"/>
          <w:lang w:val="en-US"/>
        </w:rPr>
        <w:drawing>
          <wp:inline distT="0" distB="0" distL="0" distR="0" wp14:anchorId="60C4C660" wp14:editId="6C9B030D">
            <wp:extent cx="5965780" cy="238881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0286" cy="2390616"/>
                    </a:xfrm>
                    <a:prstGeom prst="rect">
                      <a:avLst/>
                    </a:prstGeom>
                  </pic:spPr>
                </pic:pic>
              </a:graphicData>
            </a:graphic>
          </wp:inline>
        </w:drawing>
      </w:r>
    </w:p>
    <w:p w14:paraId="25FF35BB" w14:textId="77777777"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426AF9DB" w14:textId="5D87EB78" w:rsidR="004E662C" w:rsidRPr="008873D0" w:rsidRDefault="004E662C" w:rsidP="008873D0">
      <w:pPr>
        <w:widowControl w:val="0"/>
        <w:autoSpaceDE w:val="0"/>
        <w:autoSpaceDN w:val="0"/>
        <w:adjustRightInd w:val="0"/>
        <w:spacing w:after="0" w:line="480" w:lineRule="auto"/>
        <w:rPr>
          <w:rFonts w:ascii="Times New Roman" w:hAnsi="Times New Roman"/>
        </w:rPr>
      </w:pPr>
      <w:r>
        <w:rPr>
          <w:rFonts w:ascii="Times New Roman" w:hAnsi="Times New Roman"/>
        </w:rPr>
        <w:tab/>
      </w:r>
      <w:r w:rsidR="004F3D06">
        <w:rPr>
          <w:rFonts w:ascii="Times New Roman" w:hAnsi="Times New Roman"/>
        </w:rPr>
        <w:t xml:space="preserve">In addition to the variation among ecosystems in temperature that was the main focus of our analysis (Methods), </w:t>
      </w:r>
      <w:r w:rsidR="00E21BBE">
        <w:rPr>
          <w:rFonts w:ascii="Times New Roman" w:hAnsi="Times New Roman"/>
        </w:rPr>
        <w:t>temperature varied within our experimental ecosystems</w:t>
      </w:r>
      <w:r w:rsidR="004F3D06">
        <w:rPr>
          <w:rFonts w:ascii="Times New Roman" w:hAnsi="Times New Roman"/>
        </w:rPr>
        <w:t xml:space="preserve"> over time</w:t>
      </w:r>
      <w:r w:rsidR="00E21BBE">
        <w:rPr>
          <w:rFonts w:ascii="Times New Roman" w:hAnsi="Times New Roman"/>
        </w:rPr>
        <w:t xml:space="preserve"> (Fig S</w:t>
      </w:r>
      <w:r w:rsidR="008873D0">
        <w:rPr>
          <w:rFonts w:ascii="Times New Roman" w:hAnsi="Times New Roman"/>
        </w:rPr>
        <w:t>1C</w:t>
      </w:r>
      <w:r w:rsidR="00E21BBE">
        <w:rPr>
          <w:rFonts w:ascii="Times New Roman" w:hAnsi="Times New Roman"/>
        </w:rPr>
        <w:t xml:space="preserve">). </w:t>
      </w:r>
      <w:r w:rsidR="004F3D06">
        <w:rPr>
          <w:rFonts w:ascii="Times New Roman" w:hAnsi="Times New Roman"/>
        </w:rPr>
        <w:t>Effects of temporal temperature variation on</w:t>
      </w:r>
      <w:r>
        <w:rPr>
          <w:rFonts w:ascii="Times New Roman" w:hAnsi="Times New Roman"/>
        </w:rPr>
        <w:t xml:space="preserve"> biomass differed starkly from effects of temperatur</w:t>
      </w:r>
      <w:r w:rsidR="00260756">
        <w:rPr>
          <w:rFonts w:ascii="Times New Roman" w:hAnsi="Times New Roman"/>
        </w:rPr>
        <w:t xml:space="preserve">e among ecosystems (Fig </w:t>
      </w:r>
      <w:r w:rsidR="008873D0">
        <w:rPr>
          <w:rFonts w:ascii="Times New Roman" w:hAnsi="Times New Roman"/>
        </w:rPr>
        <w:t>3</w:t>
      </w:r>
      <w:r w:rsidR="00FB11DF">
        <w:rPr>
          <w:rFonts w:ascii="Times New Roman" w:hAnsi="Times New Roman"/>
        </w:rPr>
        <w:t>A</w:t>
      </w:r>
      <w:r>
        <w:rPr>
          <w:rFonts w:ascii="Times New Roman" w:hAnsi="Times New Roman"/>
        </w:rPr>
        <w:t xml:space="preserve">). </w:t>
      </w:r>
      <w:r w:rsidR="00182146">
        <w:rPr>
          <w:rFonts w:ascii="Times New Roman" w:hAnsi="Times New Roman"/>
        </w:rPr>
        <w:t xml:space="preserve">Within </w:t>
      </w:r>
      <w:r w:rsidR="005E48FA">
        <w:rPr>
          <w:rFonts w:ascii="Times New Roman" w:hAnsi="Times New Roman"/>
        </w:rPr>
        <w:t>ecosystems</w:t>
      </w:r>
      <w:r>
        <w:rPr>
          <w:rFonts w:ascii="Times New Roman" w:hAnsi="Times New Roman"/>
        </w:rPr>
        <w:t>, higher temperatures were associated with higher phytoplankton standing stocks</w:t>
      </w:r>
      <w:r w:rsidR="00E21BBE">
        <w:rPr>
          <w:rFonts w:ascii="Times New Roman" w:hAnsi="Times New Roman"/>
        </w:rPr>
        <w:t xml:space="preserve"> (light lines indicate within-system patte</w:t>
      </w:r>
      <w:r w:rsidR="00260756">
        <w:rPr>
          <w:rFonts w:ascii="Times New Roman" w:hAnsi="Times New Roman"/>
        </w:rPr>
        <w:t xml:space="preserve">rns in Fig </w:t>
      </w:r>
      <w:r w:rsidR="008873D0">
        <w:rPr>
          <w:rFonts w:ascii="Times New Roman" w:hAnsi="Times New Roman"/>
        </w:rPr>
        <w:t>3</w:t>
      </w:r>
      <w:r w:rsidR="00E21BBE">
        <w:rPr>
          <w:rFonts w:ascii="Times New Roman" w:hAnsi="Times New Roman"/>
        </w:rPr>
        <w:t>), contrary to the among-ecosystem pattern (bold lines indicate among group pattern)</w:t>
      </w:r>
      <w:r w:rsidR="004F3D06">
        <w:rPr>
          <w:rFonts w:ascii="Times New Roman" w:hAnsi="Times New Roman"/>
        </w:rPr>
        <w:t xml:space="preserve"> of lower biomass at warmer temperatures</w:t>
      </w:r>
      <w:r w:rsidR="00C57015">
        <w:rPr>
          <w:rFonts w:ascii="Times New Roman" w:hAnsi="Times New Roman"/>
        </w:rPr>
        <w:t xml:space="preserve">. </w:t>
      </w:r>
      <w:r w:rsidRPr="002B5C7C">
        <w:rPr>
          <w:rFonts w:ascii="Times New Roman" w:hAnsi="Times New Roman"/>
        </w:rPr>
        <w:t xml:space="preserve">Within ecosystems, </w:t>
      </w:r>
      <w:r>
        <w:rPr>
          <w:rFonts w:ascii="Times New Roman" w:hAnsi="Times New Roman"/>
        </w:rPr>
        <w:t xml:space="preserve">effects of </w:t>
      </w:r>
      <w:r w:rsidR="004F3D06">
        <w:rPr>
          <w:rFonts w:ascii="Times New Roman" w:hAnsi="Times New Roman"/>
        </w:rPr>
        <w:t xml:space="preserve">temporal </w:t>
      </w:r>
      <w:r>
        <w:rPr>
          <w:rFonts w:ascii="Times New Roman" w:hAnsi="Times New Roman"/>
        </w:rPr>
        <w:t xml:space="preserve">temperature variation </w:t>
      </w:r>
      <w:r w:rsidR="004F3D06">
        <w:rPr>
          <w:rFonts w:ascii="Times New Roman" w:hAnsi="Times New Roman"/>
        </w:rPr>
        <w:t>depended</w:t>
      </w:r>
      <w:r w:rsidR="00B54470">
        <w:rPr>
          <w:rFonts w:ascii="Times New Roman" w:hAnsi="Times New Roman"/>
        </w:rPr>
        <w:t xml:space="preserve"> </w:t>
      </w:r>
      <w:r w:rsidR="004F3D06">
        <w:rPr>
          <w:rFonts w:ascii="Times New Roman" w:hAnsi="Times New Roman"/>
        </w:rPr>
        <w:t xml:space="preserve">on </w:t>
      </w:r>
      <w:r w:rsidR="00B54470">
        <w:rPr>
          <w:rFonts w:ascii="Times New Roman" w:hAnsi="Times New Roman"/>
        </w:rPr>
        <w:t xml:space="preserve">trophic </w:t>
      </w:r>
      <w:r w:rsidR="004F3D06">
        <w:rPr>
          <w:rFonts w:ascii="Times New Roman" w:hAnsi="Times New Roman"/>
        </w:rPr>
        <w:t>structure treatment</w:t>
      </w:r>
      <w:r w:rsidR="00B54470">
        <w:rPr>
          <w:rFonts w:ascii="Times New Roman" w:hAnsi="Times New Roman"/>
        </w:rPr>
        <w:t xml:space="preserve">, with the </w:t>
      </w:r>
      <w:r w:rsidR="004F3D06">
        <w:rPr>
          <w:rFonts w:ascii="Times New Roman" w:hAnsi="Times New Roman"/>
        </w:rPr>
        <w:t xml:space="preserve">strongest </w:t>
      </w:r>
      <w:r w:rsidR="00B54470">
        <w:rPr>
          <w:rFonts w:ascii="Times New Roman" w:hAnsi="Times New Roman"/>
        </w:rPr>
        <w:t>effects</w:t>
      </w:r>
      <w:r w:rsidR="004F3D06">
        <w:rPr>
          <w:rFonts w:ascii="Times New Roman" w:hAnsi="Times New Roman"/>
        </w:rPr>
        <w:t xml:space="preserve"> of within-ecosystem temperature variation</w:t>
      </w:r>
      <w:r w:rsidR="00B54470">
        <w:rPr>
          <w:rFonts w:ascii="Times New Roman" w:hAnsi="Times New Roman"/>
        </w:rPr>
        <w:t xml:space="preserve"> apparent in the AG treatments (Fig 3Aii). N</w:t>
      </w:r>
      <w:r w:rsidR="00FB11DF">
        <w:rPr>
          <w:rFonts w:ascii="Times New Roman" w:hAnsi="Times New Roman"/>
        </w:rPr>
        <w:t xml:space="preserve">et ecosystem </w:t>
      </w:r>
      <w:r w:rsidR="00B54470">
        <w:rPr>
          <w:rFonts w:ascii="Times New Roman" w:hAnsi="Times New Roman"/>
        </w:rPr>
        <w:t>oxygen production varied with temperature</w:t>
      </w:r>
      <w:r w:rsidR="004F3D06" w:rsidRPr="004F3D06">
        <w:rPr>
          <w:rFonts w:ascii="Times New Roman" w:hAnsi="Times New Roman"/>
        </w:rPr>
        <w:t xml:space="preserve"> </w:t>
      </w:r>
      <w:r w:rsidR="004F3D06">
        <w:rPr>
          <w:rFonts w:ascii="Times New Roman" w:hAnsi="Times New Roman"/>
        </w:rPr>
        <w:t>within ecosystems</w:t>
      </w:r>
      <w:r w:rsidR="00B54470">
        <w:rPr>
          <w:rFonts w:ascii="Times New Roman" w:hAnsi="Times New Roman"/>
        </w:rPr>
        <w:t xml:space="preserve">, and this </w:t>
      </w:r>
      <w:r w:rsidR="00B54470">
        <w:rPr>
          <w:rFonts w:ascii="Times New Roman" w:hAnsi="Times New Roman"/>
        </w:rPr>
        <w:lastRenderedPageBreak/>
        <w:t xml:space="preserve">temperature effect interacted with both the species interaction treatment and the overall average tank temperature. Net ecosystem </w:t>
      </w:r>
      <w:r w:rsidR="00FB11DF">
        <w:rPr>
          <w:rFonts w:ascii="Times New Roman" w:hAnsi="Times New Roman"/>
        </w:rPr>
        <w:t>respiration</w:t>
      </w:r>
      <w:r w:rsidR="00B54470">
        <w:rPr>
          <w:rFonts w:ascii="Times New Roman" w:hAnsi="Times New Roman"/>
        </w:rPr>
        <w:t xml:space="preserve"> varied within ecosystems over time, but this variation</w:t>
      </w:r>
      <w:r>
        <w:rPr>
          <w:rFonts w:ascii="Times New Roman" w:hAnsi="Times New Roman"/>
        </w:rPr>
        <w:t xml:space="preserve"> did not depend on temperature treatment or trophic level (Table </w:t>
      </w:r>
      <w:r w:rsidR="00555CDF">
        <w:rPr>
          <w:rFonts w:ascii="Times New Roman" w:hAnsi="Times New Roman"/>
        </w:rPr>
        <w:t>1</w:t>
      </w:r>
      <w:r>
        <w:rPr>
          <w:rFonts w:ascii="Times New Roman" w:hAnsi="Times New Roman"/>
        </w:rPr>
        <w:t>)</w:t>
      </w:r>
      <w:r w:rsidRPr="002B5C7C">
        <w:rPr>
          <w:rFonts w:ascii="Times New Roman" w:hAnsi="Times New Roman"/>
        </w:rPr>
        <w:t xml:space="preserve">. </w:t>
      </w:r>
    </w:p>
    <w:p w14:paraId="1D0024F8" w14:textId="77777777" w:rsidR="004E662C" w:rsidRDefault="004E662C">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D79498B" w14:textId="4261515B" w:rsidR="00487F30" w:rsidRPr="004A1B9E" w:rsidRDefault="008A2C2B" w:rsidP="004A1B9E">
      <w:pPr>
        <w:widowControl w:val="0"/>
        <w:autoSpaceDE w:val="0"/>
        <w:autoSpaceDN w:val="0"/>
        <w:adjustRightInd w:val="0"/>
        <w:spacing w:after="0" w:line="480" w:lineRule="auto"/>
        <w:ind w:firstLine="708"/>
        <w:rPr>
          <w:rFonts w:ascii="Times New Roman" w:hAnsi="Times New Roman"/>
          <w:lang w:val="en-US"/>
        </w:rPr>
      </w:pPr>
      <w:commentRangeStart w:id="11"/>
      <w:r>
        <w:rPr>
          <w:rFonts w:ascii="Times New Roman" w:hAnsi="Times New Roman"/>
        </w:rPr>
        <w:t xml:space="preserve">The joint effects of biodiversity </w:t>
      </w:r>
      <w:commentRangeEnd w:id="11"/>
      <w:r w:rsidR="0023470C">
        <w:rPr>
          <w:rStyle w:val="CommentReference"/>
          <w:lang w:val="de-DE"/>
        </w:rPr>
        <w:commentReference w:id="11"/>
      </w:r>
      <w:r>
        <w:rPr>
          <w:rFonts w:ascii="Times New Roman" w:hAnsi="Times New Roman"/>
        </w:rPr>
        <w:t>loss and climate change are a</w:t>
      </w:r>
      <w:r w:rsidR="00041A9E">
        <w:rPr>
          <w:rFonts w:ascii="Times New Roman" w:hAnsi="Times New Roman"/>
        </w:rPr>
        <w:t xml:space="preserve">ffecting ecosystems worldwide </w:t>
      </w:r>
      <w:r w:rsidR="009C00F3">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&lt;citation&gt;&lt;priority&gt;15&lt;/priority&gt;&lt;uuid&gt;813348F5-A98C-4DDA-B8C9-FBD4E56AB3D6&lt;/uuid&gt;&lt;publications&gt;&lt;publication&gt;&lt;subtype&gt;400&lt;/subtype&gt;&lt;title&gt;Defaunation in the Anthropocene&lt;/title&gt;&lt;url&gt;http://www.sciencemag.org/cgi/doi/10.1126/science.1251817&lt;/url&gt;&lt;volume&gt;345&lt;/volume&gt;&lt;publication_date&gt;99201407241200000000222000&lt;/publication_date&gt;&lt;uuid&gt;29CEE5F8-A4DF-432B-B3C1-F5B98FF6FDD4&lt;/uuid&gt;&lt;type&gt;400&lt;/type&gt;&lt;number&gt;6195&lt;/number&gt;&lt;doi&gt;10.1126/science.1251817&lt;/doi&gt;&lt;startpage&gt;401&lt;/startpage&gt;&lt;endpage&gt;406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Dirzo&lt;/lastName&gt;&lt;firstName&gt;R&lt;/firstName&gt;&lt;/author&gt;&lt;author&gt;&lt;lastName&gt;Young&lt;/lastName&gt;&lt;firstName&gt;H&lt;/firstName&gt;&lt;middleNames&gt;S&lt;/middleNames&gt;&lt;/author&gt;&lt;author&gt;&lt;lastName&gt;Galetti&lt;/lastName&gt;&lt;firstName&gt;M&lt;/firstName&gt;&lt;/author&gt;&lt;author&gt;&lt;lastName&gt;Ceballos&lt;/lastName&gt;&lt;firstName&gt;G&lt;/firstName&gt;&lt;/author&gt;&lt;author&gt;&lt;lastName&gt;Isaac&lt;/lastName&gt;&lt;firstName&gt;N&lt;/firstName&gt;&lt;middleNames&gt;J B&lt;/middleNames&gt;&lt;/author&gt;&lt;author&gt;&lt;lastName&gt;Collen&lt;/lastName&gt;&lt;firstName&gt;B&lt;/firstName&gt;&lt;/author&gt;&lt;/authors&gt;&lt;/publication&gt;&lt;publication&gt;&lt;subtype&gt;400&lt;/subtype&gt;&lt;title&gt;The impacts of climate change in coastal marine systems&lt;/title&gt;&lt;url&gt;http://doi.wiley.com/10.1111/j.1461-0248.2005.00871.x&lt;/url&gt;&lt;volume&gt;9&lt;/volume&gt;&lt;publication_date&gt;99200601121200000000222000&lt;/publication_date&gt;&lt;uuid&gt;7AB28849-ED3D-4C33-9E4A-8F06CAEF3964&lt;/uuid&gt;&lt;type&gt;400&lt;/type&gt;&lt;number&gt;2&lt;/number&gt;&lt;subtitle&gt;Climate change in coastal marine systems&lt;/subtitle&gt;&lt;doi&gt;10.1111/j.1461-0248.2005.00871.x&lt;/doi&gt;&lt;startpage&gt;228&lt;/startpage&gt;&lt;endpage&gt;241&lt;/endpage&gt;&lt;bundle&gt;&lt;publication&gt;&lt;title&gt;Ecology Letters&lt;/title&gt;&lt;uuid&gt;0B79CCD1-AFB5-4A8E-8C1E-0352D5F26433&lt;/uuid&gt;&lt;subtype&gt;-100&lt;/subtype&gt;&lt;type&gt;-100&lt;/type&gt;&lt;/publication&gt;&lt;/bundle&gt;&lt;authors&gt;&lt;author&gt;&lt;lastName&gt;Harley&lt;/lastName&gt;&lt;firstName&gt;Christopher&lt;/firstName&gt;&lt;middleNames&gt;D G&lt;/middleNames&gt;&lt;/author&gt;&lt;author&gt;&lt;lastName&gt;Randall Hughes&lt;/lastName&gt;&lt;firstName&gt;A&lt;/firstName&gt;&lt;/author&gt;&lt;author&gt;&lt;lastName&gt;Hultgren&lt;/lastName&gt;&lt;firstName&gt;Kristin&lt;/firstName&gt;&lt;middleNames&gt;M&lt;/middleNames&gt;&lt;/author&gt;&lt;author&gt;&lt;lastName&gt;Miner&lt;/lastName&gt;&lt;firstName&gt;Benjamin&lt;/firstName&gt;&lt;middleNames&gt;G&lt;/middleNames&gt;&lt;/author&gt;&lt;author&gt;&lt;lastName&gt;Sorte&lt;/lastName&gt;&lt;firstName&gt;Cascade&lt;/firstName&gt;&lt;middleNames&gt;J B&lt;/middleNames&gt;&lt;/author&gt;&lt;author&gt;&lt;lastName&gt;Thornber&lt;/lastName&gt;&lt;firstName&gt;Carol&lt;/firstName&gt;&lt;middleNames&gt;S&lt;/middleNames&gt;&lt;/author&gt;&lt;author&gt;&lt;lastName&gt;Rodriguez&lt;/lastName&gt;&lt;firstName&gt;Laura&lt;/firstName&gt;&lt;middleNames&gt;F&lt;/middleNames&gt;&lt;/author&gt;&lt;author&gt;&lt;lastName&gt;Tomanek&lt;/lastName&gt;&lt;firstName&gt;Lars&lt;/firstName&gt;&lt;/author&gt;&lt;author&gt;&lt;lastName&gt;Williams&lt;/lastName&gt;&lt;firstName&gt;Susan&lt;/firstName&gt;&lt;middleNames&gt;L&lt;/middleNames&gt;&lt;/author&gt;&lt;/authors&gt;&lt;/publication&gt;&lt;/publications&gt;&lt;cites&gt;&lt;/cites&gt;&lt;/citation&gt;</w:instrText>
      </w:r>
      <w:r w:rsidR="009C00F3">
        <w:rPr>
          <w:rFonts w:ascii="Times New Roman" w:hAnsi="Times New Roman"/>
          <w:lang w:val="en-US" w:eastAsia="de-DE"/>
        </w:rPr>
        <w:fldChar w:fldCharType="separate"/>
      </w:r>
      <w:r w:rsidR="009C00F3">
        <w:rPr>
          <w:rFonts w:ascii="Times New Roman" w:hAnsi="Times New Roman"/>
          <w:lang w:val="en-US" w:eastAsia="de-DE"/>
        </w:rPr>
        <w:t>[32,33]</w:t>
      </w:r>
      <w:r w:rsidR="009C00F3">
        <w:rPr>
          <w:rFonts w:ascii="Times New Roman" w:hAnsi="Times New Roman"/>
          <w:lang w:val="en-US" w:eastAsia="de-DE"/>
        </w:rPr>
        <w:fldChar w:fldCharType="end"/>
      </w:r>
      <w:r>
        <w:rPr>
          <w:rFonts w:ascii="Times New Roman" w:hAnsi="Times New Roman"/>
        </w:rPr>
        <w:t xml:space="preserve">. </w:t>
      </w:r>
      <w:r w:rsidR="0067746B">
        <w:rPr>
          <w:rFonts w:ascii="Times New Roman" w:hAnsi="Times New Roman"/>
        </w:rPr>
        <w:t xml:space="preserve">Biodiversity loss can change species interactions in a community </w:t>
      </w:r>
      <w:r w:rsidR="0067746B">
        <w:rPr>
          <w:rFonts w:ascii="Times New Roman" w:hAnsi="Times New Roman"/>
          <w:lang w:val="en-US" w:eastAsia="de-DE"/>
        </w:rPr>
        <w:t>{</w:t>
      </w:r>
      <w:commentRangeStart w:id="12"/>
      <w:r w:rsidR="0067746B">
        <w:rPr>
          <w:rFonts w:ascii="Times New Roman" w:hAnsi="Times New Roman"/>
          <w:lang w:val="en-US" w:eastAsia="de-DE"/>
        </w:rPr>
        <w:t>Estes:2011eo</w:t>
      </w:r>
      <w:commentRangeEnd w:id="12"/>
      <w:r w:rsidR="00AD39C4">
        <w:rPr>
          <w:rStyle w:val="CommentReference"/>
          <w:lang w:val="de-DE"/>
        </w:rPr>
        <w:commentReference w:id="12"/>
      </w:r>
      <w:r w:rsidR="0067746B">
        <w:rPr>
          <w:rFonts w:ascii="Times New Roman" w:hAnsi="Times New Roman"/>
          <w:lang w:val="en-US" w:eastAsia="de-DE"/>
        </w:rPr>
        <w:t>}</w:t>
      </w:r>
      <w:r w:rsidR="0067746B">
        <w:rPr>
          <w:rFonts w:ascii="Times New Roman" w:hAnsi="Times New Roman"/>
        </w:rPr>
        <w:fldChar w:fldCharType="begin"/>
      </w:r>
      <w:r w:rsidR="0067746B">
        <w:rPr>
          <w:rFonts w:ascii="Times New Roman" w:hAnsi="Times New Roman"/>
        </w:rPr>
        <w:instrText xml:space="preserve"> ADDIN PAPERS2_CITATIONS &lt;citation&gt;&lt;priority&gt;0&lt;/priority&gt;&lt;uuid&gt;E9716F77-C117-4C57-93FE-82CC100AD0EC&lt;/uuid&gt;&lt;publications&gt;&lt;publication&gt;&lt;subtype&gt;400&lt;/subtype&gt;&lt;title&gt;Trophic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67746B">
        <w:rPr>
          <w:rFonts w:ascii="Times New Roman" w:hAnsi="Times New Roman"/>
        </w:rPr>
        <w:fldChar w:fldCharType="end"/>
      </w:r>
      <w:r w:rsidR="0067746B">
        <w:rPr>
          <w:rFonts w:ascii="Times New Roman" w:hAnsi="Times New Roman"/>
        </w:rPr>
        <w:t>, and t</w:t>
      </w:r>
      <w:r>
        <w:rPr>
          <w:rFonts w:ascii="Times New Roman" w:hAnsi="Times New Roman"/>
        </w:rPr>
        <w:t>he role of local species interactions</w:t>
      </w:r>
      <w:r w:rsidR="0067746B">
        <w:rPr>
          <w:rFonts w:ascii="Times New Roman" w:hAnsi="Times New Roman"/>
        </w:rPr>
        <w:t xml:space="preserve"> </w:t>
      </w:r>
      <w:r>
        <w:rPr>
          <w:rFonts w:ascii="Times New Roman" w:hAnsi="Times New Roman"/>
        </w:rPr>
        <w:t>in amplifying or moderating effects of temperature on ecosystem functions is a critical link between biodiversity at the community level and climate change impacts on individual an</w:t>
      </w:r>
      <w:r w:rsidR="00C909D2">
        <w:rPr>
          <w:rFonts w:ascii="Times New Roman" w:hAnsi="Times New Roman"/>
        </w:rPr>
        <w:t xml:space="preserve">d ecosystem level performance </w:t>
      </w:r>
      <w:r w:rsidR="009C00F3">
        <w:rPr>
          <w:rFonts w:ascii="Times New Roman" w:hAnsi="Times New Roman"/>
        </w:rPr>
        <w:fldChar w:fldCharType="begin"/>
      </w:r>
      <w:r w:rsidR="003C4409">
        <w:rPr>
          <w:rFonts w:ascii="Times New Roman" w:hAnsi="Times New Roman"/>
        </w:rPr>
        <w:instrText xml:space="preserve"> ADDIN PAPERS2_CITATIONS &lt;citation&gt;&lt;priority&gt;0&lt;/priority&gt;&lt;uuid&gt;458FA1F6-CB59-44D2-8DFF-B171B8DAAA51&lt;/uuid&gt;&lt;publications&gt;&lt;publication&gt;&lt;subtype&gt;400&lt;/subtype&gt;&lt;publisher&gt;American Association for the Advancement of Science&lt;/publisher&gt;&lt;title&gt;Climate change, keystone predation, and biodiversity loss.&lt;/title&gt;&lt;url&gt;http://www.sciencemag.org/cgi/doi/10.1126/science.1210199&lt;/url&gt;&lt;volume&gt;334&lt;/volume&gt;&lt;publication_date&gt;99201111251200000000222000&lt;/publication_date&gt;&lt;uuid&gt;9A3AA1DB-EBF8-4B79-AB4C-9EF687B65126&lt;/uuid&gt;&lt;type&gt;400&lt;/type&gt;&lt;number&gt;6059&lt;/number&gt;&lt;doi&gt;10.1126/science.1210199&lt;/doi&gt;&lt;institution&gt;Department of Zoology and Biodiversity Research Centre, University of British Columbia, 6270 University Boulevard, Vancouver, BC, Canada. harley@zoology.ubc.ca&lt;/institution&gt;&lt;startpage&gt;1124&lt;/startpage&gt;&lt;endpage&gt;1127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Science&lt;/publisher&gt;&lt;type&gt;-100&lt;/type&gt;&lt;/publication&gt;&lt;/bundle&gt;&lt;authors&gt;&lt;author&gt;&lt;lastName&gt;Harley&lt;/lastName&gt;&lt;firstName&gt;Christopher&lt;/firstName&gt;&lt;middleNames&gt;D G&lt;/middleNames&gt;&lt;/author&gt;&lt;/authors&gt;&lt;/publication&gt;&lt;publication&gt;&lt;subtype&gt;400&lt;/subtype&gt;&lt;title&gt;Species Interactions Reverse Grassland Responses to Changing Climate&lt;/title&gt;&lt;url&gt;http://www.sciencemag.org/cgi/doi/10.1126/science.1136401&lt;/url&gt;&lt;volume&gt;315&lt;/volume&gt;&lt;publication_date&gt;99200702021200000000222000&lt;/publication_date&gt;&lt;uuid&gt;6B0400A4-26B1-41D6-8320-733F3B589A18&lt;/uuid&gt;&lt;type&gt;400&lt;/type&gt;&lt;number&gt;5812&lt;/number&gt;&lt;doi&gt;10.1126/science.1136401&lt;/doi&gt;&lt;startpage&gt;640&lt;/startpage&gt;&lt;endpage&gt;642&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uttle&lt;/lastName&gt;&lt;firstName&gt;K&lt;/firstName&gt;&lt;middleNames&gt;B&lt;/middleNames&gt;&lt;/author&gt;&lt;author&gt;&lt;lastName&gt;Thomsen&lt;/lastName&gt;&lt;firstName&gt;M&lt;/firstName&gt;&lt;middleNames&gt;A&lt;/middleNames&gt;&lt;/author&gt;&lt;author&gt;&lt;lastName&gt;Power&lt;/lastName&gt;&lt;firstName&gt;M&lt;/firstName&gt;&lt;middleNames&gt;E&lt;/middleNames&gt;&lt;/author&gt;&lt;/authors&gt;&lt;/publication&gt;&lt;/publications&gt;&lt;cites&gt;&lt;/cites&gt;&lt;/citation&gt;</w:instrText>
      </w:r>
      <w:r w:rsidR="009C00F3">
        <w:rPr>
          <w:rFonts w:ascii="Times New Roman" w:hAnsi="Times New Roman"/>
        </w:rPr>
        <w:fldChar w:fldCharType="separate"/>
      </w:r>
      <w:r w:rsidR="003C4409">
        <w:rPr>
          <w:rFonts w:ascii="Times New Roman" w:hAnsi="Times New Roman"/>
          <w:lang w:val="en-US" w:eastAsia="de-DE"/>
        </w:rPr>
        <w:t>[34,35]</w:t>
      </w:r>
      <w:r w:rsidR="009C00F3">
        <w:rPr>
          <w:rFonts w:ascii="Times New Roman" w:hAnsi="Times New Roman"/>
        </w:rPr>
        <w:fldChar w:fldCharType="end"/>
      </w:r>
      <w:r>
        <w:rPr>
          <w:rFonts w:ascii="Times New Roman" w:hAnsi="Times New Roman"/>
        </w:rPr>
        <w:t xml:space="preserve">. </w:t>
      </w:r>
      <w:r w:rsidR="00D6135D">
        <w:rPr>
          <w:rFonts w:ascii="Times New Roman" w:hAnsi="Times New Roman"/>
        </w:rPr>
        <w:t>Here, we found that i</w:t>
      </w:r>
      <w:r w:rsidR="00487F30">
        <w:rPr>
          <w:rFonts w:ascii="Times New Roman" w:hAnsi="Times New Roman"/>
        </w:rPr>
        <w:t>n a series of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dependent trophic cascades only modestly altered the effects of temperature on net ecosystem oxygen production and consumption (NEP and ER). These two ecosystem functions (NEP, ER)</w:t>
      </w:r>
      <w:r w:rsidR="004B4CC9">
        <w:rPr>
          <w:rFonts w:ascii="Times New Roman" w:hAnsi="Times New Roman"/>
        </w:rPr>
        <w:t xml:space="preserve"> reflect the total metabolic activity of all aerobic organisms in the ecosystem</w:t>
      </w:r>
      <w:r w:rsidR="00487F30">
        <w:rPr>
          <w:rFonts w:ascii="Times New Roman" w:hAnsi="Times New Roman"/>
        </w:rPr>
        <w:t>.</w:t>
      </w:r>
      <w:r w:rsidR="004B4CC9">
        <w:rPr>
          <w:rFonts w:ascii="Times New Roman" w:hAnsi="Times New Roman"/>
        </w:rPr>
        <w:t xml:space="preserve"> </w:t>
      </w:r>
      <w:r w:rsidR="00487F30">
        <w:rPr>
          <w:rFonts w:ascii="Times New Roman" w:hAnsi="Times New Roman"/>
        </w:rPr>
        <w:t>T</w:t>
      </w:r>
      <w:r w:rsidR="004B4CC9">
        <w:rPr>
          <w:rFonts w:ascii="Times New Roman" w:hAnsi="Times New Roman"/>
        </w:rPr>
        <w:t>hey are directly related to carbon storage and cycling by aquatic ecosystems</w:t>
      </w:r>
      <w:r w:rsidR="00487F30">
        <w:rPr>
          <w:rFonts w:ascii="Times New Roman" w:hAnsi="Times New Roman"/>
        </w:rPr>
        <w:t xml:space="preserve"> </w:t>
      </w:r>
      <w:r w:rsidR="00487F30">
        <w:rPr>
          <w:rFonts w:ascii="Times New Roman" w:hAnsi="Times New Roman"/>
        </w:rPr>
        <w:fldChar w:fldCharType="begin"/>
      </w:r>
      <w:r w:rsidR="003C4409">
        <w:rPr>
          <w:rFonts w:ascii="Times New Roman" w:hAnsi="Times New Roman"/>
        </w:rPr>
        <w:instrText xml:space="preserve"> ADDIN PAPERS2_CITATIONS &lt;citation&gt;&lt;priority&gt;0&lt;/priority&gt;&lt;uuid&gt;66B7E155-2A28-4A34-A26E-62FC76ECEDE3&lt;/uuid&gt;&lt;publications&gt;&lt;publication&gt;&lt;subtype&gt;400&lt;/subtype&gt;&lt;title&gt;Warming alters food web-driven changes in the CO 2flux of experimental pond ecosystems&lt;/title&gt;&lt;url&gt;http://rsbl.royalsocietypublishing.org/lookup/doi/10.1098/rsbl.2015.0785&lt;/url&gt;&lt;volume&gt;11&lt;/volume&gt;&lt;publication_date&gt;99201512021200000000222000&lt;/publication_date&gt;&lt;uuid&gt;E20BEE58-85F2-4C87-A7D2-C89FFF93CE39&lt;/uuid&gt;&lt;type&gt;400&lt;/type&gt;&lt;number&gt;12&lt;/number&gt;&lt;doi&gt;10.1098/rsbl.2015.0785&lt;/doi&gt;&lt;startpage&gt;20150785&lt;/startpage&gt;&lt;endpage&gt;4&lt;/end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487F30">
        <w:rPr>
          <w:rFonts w:ascii="Times New Roman" w:hAnsi="Times New Roman"/>
        </w:rPr>
        <w:fldChar w:fldCharType="separate"/>
      </w:r>
      <w:r w:rsidR="003C4409">
        <w:rPr>
          <w:rFonts w:ascii="Times New Roman" w:hAnsi="Times New Roman"/>
          <w:lang w:val="en-US" w:eastAsia="de-DE"/>
        </w:rPr>
        <w:t>[36]</w:t>
      </w:r>
      <w:r w:rsidR="00487F30">
        <w:rPr>
          <w:rFonts w:ascii="Times New Roman" w:hAnsi="Times New Roman"/>
        </w:rPr>
        <w:fldChar w:fldCharType="end"/>
      </w:r>
      <w:r w:rsidR="00487F30">
        <w:rPr>
          <w:rFonts w:ascii="Times New Roman" w:hAnsi="Times New Roman"/>
        </w:rPr>
        <w:t>, and they are expected to vary with temperature reflecting the effects of temperature on per capita metabolic rates</w:t>
      </w:r>
      <w:r w:rsidR="0067746B">
        <w:rPr>
          <w:rFonts w:ascii="Times New Roman" w:hAnsi="Times New Roman"/>
        </w:rPr>
        <w:t xml:space="preserve"> (</w:t>
      </w:r>
      <w:proofErr w:type="spellStart"/>
      <w:r w:rsidR="0067746B">
        <w:rPr>
          <w:rFonts w:ascii="Times New Roman" w:hAnsi="Times New Roman"/>
        </w:rPr>
        <w:t>Eqn</w:t>
      </w:r>
      <w:proofErr w:type="spellEnd"/>
      <w:r w:rsidR="0067746B">
        <w:rPr>
          <w:rFonts w:ascii="Times New Roman" w:hAnsi="Times New Roman"/>
        </w:rPr>
        <w:t xml:space="preserve"> 1)</w:t>
      </w:r>
      <w:r w:rsidR="004B4CC9">
        <w:rPr>
          <w:rFonts w:ascii="Times New Roman" w:hAnsi="Times New Roman"/>
        </w:rPr>
        <w:t xml:space="preserve">. </w:t>
      </w:r>
      <w:r w:rsidRPr="0084135A">
        <w:rPr>
          <w:rFonts w:ascii="Times New Roman" w:hAnsi="Times New Roman"/>
        </w:rPr>
        <w:t xml:space="preserve">We found that </w:t>
      </w:r>
      <w:r>
        <w:rPr>
          <w:rFonts w:ascii="Times New Roman" w:hAnsi="Times New Roman"/>
        </w:rPr>
        <w:t xml:space="preserve">higher </w:t>
      </w:r>
      <w:r w:rsidRPr="0084135A">
        <w:rPr>
          <w:rFonts w:ascii="Times New Roman" w:hAnsi="Times New Roman"/>
        </w:rPr>
        <w:t xml:space="preserve">average temperatures increased </w:t>
      </w:r>
      <w:r>
        <w:rPr>
          <w:rFonts w:ascii="Times New Roman" w:hAnsi="Times New Roman"/>
        </w:rPr>
        <w:t>net ecosystem oxygen production</w:t>
      </w:r>
      <w:r w:rsidRPr="0084135A">
        <w:rPr>
          <w:rFonts w:ascii="Times New Roman" w:hAnsi="Times New Roman"/>
        </w:rPr>
        <w:t xml:space="preserve"> and </w:t>
      </w:r>
      <w:r>
        <w:rPr>
          <w:rFonts w:ascii="Times New Roman" w:hAnsi="Times New Roman"/>
        </w:rPr>
        <w:t>consumption while total phytoplankton biomass declined. L</w:t>
      </w:r>
      <w:r w:rsidR="004B4CC9">
        <w:rPr>
          <w:rFonts w:ascii="Times New Roman" w:hAnsi="Times New Roman"/>
        </w:rPr>
        <w:t>ocal community structure and species interactions</w:t>
      </w:r>
      <w:r>
        <w:rPr>
          <w:rFonts w:ascii="Times New Roman" w:hAnsi="Times New Roman"/>
        </w:rPr>
        <w:t xml:space="preserve"> associated with a typical food web motif in freshwate</w:t>
      </w:r>
      <w:r w:rsidR="0067746B">
        <w:rPr>
          <w:rFonts w:ascii="Times New Roman" w:hAnsi="Times New Roman"/>
        </w:rPr>
        <w:t>r food webs – the</w:t>
      </w:r>
      <w:r>
        <w:rPr>
          <w:rFonts w:ascii="Times New Roman" w:hAnsi="Times New Roman"/>
        </w:rPr>
        <w:t xml:space="preserve"> trophic cascade -</w:t>
      </w:r>
      <w:r w:rsidR="004B4CC9">
        <w:rPr>
          <w:rFonts w:ascii="Times New Roman" w:hAnsi="Times New Roman"/>
        </w:rPr>
        <w:t xml:space="preserve"> modif</w:t>
      </w:r>
      <w:r>
        <w:rPr>
          <w:rFonts w:ascii="Times New Roman" w:hAnsi="Times New Roman"/>
        </w:rPr>
        <w:t>ied</w:t>
      </w:r>
      <w:r w:rsidR="004B4CC9">
        <w:rPr>
          <w:rFonts w:ascii="Times New Roman" w:hAnsi="Times New Roman"/>
        </w:rPr>
        <w:t xml:space="preserve"> </w:t>
      </w:r>
      <w:r w:rsidR="00487F30">
        <w:rPr>
          <w:rFonts w:ascii="Times New Roman" w:hAnsi="Times New Roman"/>
        </w:rPr>
        <w:t>how</w:t>
      </w:r>
      <w:r w:rsidR="004B4CC9">
        <w:rPr>
          <w:rFonts w:ascii="Times New Roman" w:hAnsi="Times New Roman"/>
        </w:rPr>
        <w:t xml:space="preserve"> temperature </w:t>
      </w:r>
      <w:r w:rsidR="00487F30">
        <w:rPr>
          <w:rFonts w:ascii="Times New Roman" w:hAnsi="Times New Roman"/>
        </w:rPr>
        <w:t>affect</w:t>
      </w:r>
      <w:r>
        <w:rPr>
          <w:rFonts w:ascii="Times New Roman" w:hAnsi="Times New Roman"/>
        </w:rPr>
        <w:t>ed</w:t>
      </w:r>
      <w:r w:rsidR="00487F30">
        <w:rPr>
          <w:rFonts w:ascii="Times New Roman" w:hAnsi="Times New Roman"/>
        </w:rPr>
        <w:t xml:space="preserve"> oxygen</w:t>
      </w:r>
      <w:r w:rsidR="004B4CC9">
        <w:rPr>
          <w:rFonts w:ascii="Times New Roman" w:hAnsi="Times New Roman"/>
        </w:rPr>
        <w:t xml:space="preserve"> flux</w:t>
      </w:r>
      <w:r w:rsidR="00487F30">
        <w:rPr>
          <w:rFonts w:ascii="Times New Roman" w:hAnsi="Times New Roman"/>
        </w:rPr>
        <w:t xml:space="preserve">, thereby linking changes in biodiversity </w:t>
      </w:r>
      <w:r w:rsidR="004B4CC9">
        <w:rPr>
          <w:rFonts w:ascii="Times New Roman" w:hAnsi="Times New Roman"/>
        </w:rPr>
        <w:t>e</w:t>
      </w:r>
      <w:r w:rsidR="00487F30">
        <w:rPr>
          <w:rFonts w:ascii="Times New Roman" w:hAnsi="Times New Roman"/>
        </w:rPr>
        <w:t>cological responses to climate warming</w:t>
      </w:r>
      <w:r w:rsidR="004B4CC9">
        <w:rPr>
          <w:rFonts w:ascii="Times New Roman" w:hAnsi="Times New Roman"/>
        </w:rPr>
        <w:t xml:space="preserve">. </w:t>
      </w:r>
      <w:r w:rsidR="004A1B9E">
        <w:rPr>
          <w:rFonts w:ascii="Times New Roman" w:hAnsi="Times New Roman"/>
          <w:lang w:val="en-US"/>
        </w:rPr>
        <w:t xml:space="preserve">Predators reduced the grazing pressure imposed by the dominant grazer, </w:t>
      </w:r>
      <w:r w:rsidR="004A1B9E" w:rsidRPr="0067746B">
        <w:rPr>
          <w:rFonts w:ascii="Times New Roman" w:hAnsi="Times New Roman"/>
          <w:i/>
          <w:lang w:val="en-US"/>
        </w:rPr>
        <w:t>Daphnia</w:t>
      </w:r>
      <w:r w:rsidR="004A1B9E">
        <w:rPr>
          <w:rFonts w:ascii="Times New Roman" w:hAnsi="Times New Roman"/>
          <w:lang w:val="en-US"/>
        </w:rPr>
        <w:t>, by reducing its density, and thereby shifted grazer assemblages toward the less effective copepo</w:t>
      </w:r>
      <w:r w:rsidR="0067746B">
        <w:rPr>
          <w:rFonts w:ascii="Times New Roman" w:hAnsi="Times New Roman"/>
          <w:lang w:val="en-US"/>
        </w:rPr>
        <w:t>d grazers. This trophic cascade</w:t>
      </w:r>
      <w:r w:rsidR="00E26764">
        <w:rPr>
          <w:rFonts w:ascii="Times New Roman" w:hAnsi="Times New Roman"/>
          <w:lang w:val="en-US"/>
        </w:rPr>
        <w:t>, mediated by shifts in grazer composition as well as total density,</w:t>
      </w:r>
      <w:r w:rsidR="004A1B9E">
        <w:rPr>
          <w:rFonts w:ascii="Times New Roman" w:hAnsi="Times New Roman"/>
          <w:lang w:val="en-US"/>
        </w:rPr>
        <w:t xml:space="preserve"> is a classic food web motif in freshwater systems </w:t>
      </w:r>
      <w:r w:rsidR="009C00F3">
        <w:rPr>
          <w:rFonts w:ascii="Times New Roman" w:hAnsi="Times New Roman"/>
          <w:lang w:val="en-US"/>
        </w:rPr>
        <w:fldChar w:fldCharType="begin"/>
      </w:r>
      <w:r w:rsidR="003C4409">
        <w:rPr>
          <w:rFonts w:ascii="Times New Roman" w:hAnsi="Times New Roman"/>
          <w:lang w:val="en-US"/>
        </w:rPr>
        <w:instrText xml:space="preserve"> ADDIN PAPERS2_CITATIONS &lt;citation&gt;&lt;priority&gt;18&lt;/priority&gt;&lt;uuid&gt;FEFF929B-CCB0-4B2B-B7D1-86D7C202AC68&lt;/uuid&gt;&lt;publications&gt;&lt;publication&gt;&lt;subtype&gt;400&lt;/subtype&gt;&lt;title&gt;Predation,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9C00F3">
        <w:rPr>
          <w:rFonts w:ascii="Times New Roman" w:hAnsi="Times New Roman"/>
          <w:lang w:val="en-US"/>
        </w:rPr>
        <w:fldChar w:fldCharType="separate"/>
      </w:r>
      <w:r w:rsidR="003C4409">
        <w:rPr>
          <w:rFonts w:ascii="Times New Roman" w:hAnsi="Times New Roman"/>
          <w:lang w:val="en-US" w:eastAsia="de-DE"/>
        </w:rPr>
        <w:t>[37]</w:t>
      </w:r>
      <w:r w:rsidR="009C00F3">
        <w:rPr>
          <w:rFonts w:ascii="Times New Roman" w:hAnsi="Times New Roman"/>
          <w:lang w:val="en-US"/>
        </w:rPr>
        <w:fldChar w:fldCharType="end"/>
      </w:r>
      <w:r w:rsidR="004A1B9E">
        <w:rPr>
          <w:rFonts w:ascii="Times New Roman" w:hAnsi="Times New Roman"/>
          <w:lang w:val="en-US"/>
        </w:rPr>
        <w:t>.</w:t>
      </w:r>
    </w:p>
    <w:p w14:paraId="45BEA9F6" w14:textId="2A7AE614" w:rsidR="00B56B1F" w:rsidRDefault="00487F30" w:rsidP="00B56B1F">
      <w:pPr>
        <w:spacing w:after="0" w:line="480" w:lineRule="auto"/>
        <w:rPr>
          <w:rFonts w:ascii="Times New Roman" w:hAnsi="Times New Roman"/>
        </w:rPr>
      </w:pPr>
      <w:r>
        <w:rPr>
          <w:rFonts w:ascii="Times New Roman" w:hAnsi="Times New Roman"/>
        </w:rPr>
        <w:lastRenderedPageBreak/>
        <w:tab/>
      </w:r>
      <w:commentRangeStart w:id="13"/>
      <w:r>
        <w:rPr>
          <w:rFonts w:ascii="Times New Roman" w:hAnsi="Times New Roman"/>
        </w:rPr>
        <w:t xml:space="preserve">These results </w:t>
      </w:r>
      <w:commentRangeEnd w:id="13"/>
      <w:r w:rsidR="00373173">
        <w:rPr>
          <w:rStyle w:val="CommentReference"/>
          <w:lang w:val="de-DE"/>
        </w:rPr>
        <w:commentReference w:id="13"/>
      </w:r>
      <w:r>
        <w:rPr>
          <w:rFonts w:ascii="Times New Roman" w:hAnsi="Times New Roman"/>
        </w:rPr>
        <w:t>also provide</w:t>
      </w:r>
      <w:r w:rsidR="004B4CC9">
        <w:rPr>
          <w:rFonts w:ascii="Times New Roman" w:hAnsi="Times New Roman"/>
        </w:rPr>
        <w:t xml:space="preserve"> a key test of how we can use one of the more general ecological theories for temperature effects – the metabolic theory of ecology – to understand community-level responses to temperature change. </w:t>
      </w:r>
      <w:r w:rsidR="00C57015">
        <w:rPr>
          <w:rFonts w:ascii="Times New Roman" w:hAnsi="Times New Roman"/>
        </w:rPr>
        <w:t>The</w:t>
      </w:r>
      <w:r w:rsidR="00DC5E40" w:rsidRPr="0084135A">
        <w:rPr>
          <w:rFonts w:ascii="Times New Roman" w:hAnsi="Times New Roman"/>
        </w:rPr>
        <w:t xml:space="preserve"> effects</w:t>
      </w:r>
      <w:r w:rsidR="0049195A">
        <w:rPr>
          <w:rFonts w:ascii="Times New Roman" w:hAnsi="Times New Roman"/>
        </w:rPr>
        <w:t xml:space="preserve"> of temperature on ecosystem function</w:t>
      </w:r>
      <w:r w:rsidR="00DC5E40" w:rsidRPr="0084135A">
        <w:rPr>
          <w:rFonts w:ascii="Times New Roman" w:hAnsi="Times New Roman"/>
        </w:rPr>
        <w:t xml:space="preserve"> </w:t>
      </w:r>
      <w:r w:rsidR="005E10BE" w:rsidRPr="00522A45">
        <w:rPr>
          <w:rFonts w:ascii="Times New Roman" w:hAnsi="Times New Roman"/>
        </w:rPr>
        <w:t>varied</w:t>
      </w:r>
      <w:r w:rsidR="00DC5E40" w:rsidRPr="00522A45">
        <w:rPr>
          <w:rFonts w:ascii="Times New Roman" w:hAnsi="Times New Roman"/>
        </w:rPr>
        <w:t xml:space="preserve"> with </w:t>
      </w:r>
      <w:r w:rsidR="009D68CF">
        <w:rPr>
          <w:rFonts w:ascii="Times New Roman" w:hAnsi="Times New Roman"/>
        </w:rPr>
        <w:t>the types of species interactions</w:t>
      </w:r>
      <w:r w:rsidR="0049195A">
        <w:rPr>
          <w:rFonts w:ascii="Times New Roman" w:hAnsi="Times New Roman"/>
        </w:rPr>
        <w:t xml:space="preserve"> dominant</w:t>
      </w:r>
      <w:r w:rsidR="009D68CF">
        <w:rPr>
          <w:rFonts w:ascii="Times New Roman" w:hAnsi="Times New Roman"/>
        </w:rPr>
        <w:t xml:space="preserve"> in each</w:t>
      </w:r>
      <w:r w:rsidR="00DC5E40" w:rsidRPr="00522A45">
        <w:rPr>
          <w:rFonts w:ascii="Times New Roman" w:hAnsi="Times New Roman"/>
        </w:rPr>
        <w:t xml:space="preserve"> local community. </w:t>
      </w:r>
      <w:r w:rsidR="0049195A">
        <w:rPr>
          <w:rFonts w:ascii="Times New Roman" w:hAnsi="Times New Roman"/>
        </w:rPr>
        <w:t>The temperature dependence</w:t>
      </w:r>
      <w:r w:rsidR="004B4CC9">
        <w:rPr>
          <w:rFonts w:ascii="Times New Roman" w:hAnsi="Times New Roman"/>
        </w:rPr>
        <w:t>s</w:t>
      </w:r>
      <w:r w:rsidR="0049195A">
        <w:rPr>
          <w:rFonts w:ascii="Times New Roman" w:hAnsi="Times New Roman"/>
        </w:rPr>
        <w:t xml:space="preserve"> of n</w:t>
      </w:r>
      <w:r w:rsidR="009D68CF">
        <w:rPr>
          <w:rFonts w:ascii="Times New Roman" w:hAnsi="Times New Roman"/>
        </w:rPr>
        <w:t xml:space="preserve">et ecosystem fluxes </w:t>
      </w:r>
      <w:r w:rsidR="0049195A">
        <w:rPr>
          <w:rFonts w:ascii="Times New Roman" w:hAnsi="Times New Roman"/>
        </w:rPr>
        <w:t>were</w:t>
      </w:r>
      <w:r w:rsidR="00DC5E40" w:rsidRPr="0084135A">
        <w:rPr>
          <w:rFonts w:ascii="Times New Roman" w:hAnsi="Times New Roman"/>
        </w:rPr>
        <w:t xml:space="preserve"> least pronounced in communities with grazers and predators. 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 xml:space="preserve">hypothesis </w:t>
      </w:r>
      <w:r w:rsidR="0049195A">
        <w:rPr>
          <w:rFonts w:ascii="Times New Roman" w:hAnsi="Times New Roman"/>
        </w:rPr>
        <w:t>that temperature dependence of ecosystem functions scales directly with general temperature dependence of metabolism</w:t>
      </w:r>
      <w:r w:rsidR="00C57015">
        <w:rPr>
          <w:rFonts w:ascii="Times New Roman" w:hAnsi="Times New Roman"/>
        </w:rPr>
        <w:t xml:space="preserve"> and further su</w:t>
      </w:r>
      <w:r w:rsidR="00A308C8">
        <w:rPr>
          <w:rFonts w:ascii="Times New Roman" w:hAnsi="Times New Roman"/>
        </w:rPr>
        <w:t>ggest</w:t>
      </w:r>
      <w:r w:rsidR="0049195A">
        <w:rPr>
          <w:rFonts w:ascii="Times New Roman" w:hAnsi="Times New Roman"/>
        </w:rPr>
        <w:t>s</w:t>
      </w:r>
      <w:r w:rsidR="00A308C8">
        <w:rPr>
          <w:rFonts w:ascii="Times New Roman" w:hAnsi="Times New Roman"/>
        </w:rPr>
        <w:t xml:space="preserve">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r w:rsidR="008B4B99">
        <w:rPr>
          <w:rFonts w:ascii="Times New Roman" w:hAnsi="Times New Roman"/>
        </w:rPr>
        <w:t>alter</w:t>
      </w:r>
      <w:r w:rsidR="008B4B99" w:rsidRPr="0084135A">
        <w:rPr>
          <w:rFonts w:ascii="Times New Roman" w:hAnsi="Times New Roman"/>
        </w:rPr>
        <w:t xml:space="preserve"> </w:t>
      </w:r>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p>
    <w:p w14:paraId="5A7765EE" w14:textId="4C6DE190" w:rsidR="00892C51" w:rsidRPr="00B56B1F" w:rsidRDefault="00892C51" w:rsidP="00B56B1F">
      <w:pPr>
        <w:spacing w:after="0" w:line="480" w:lineRule="auto"/>
        <w:rPr>
          <w:rFonts w:ascii="Times New Roman" w:hAnsi="Times New Roman"/>
        </w:rPr>
      </w:pPr>
      <w:r>
        <w:rPr>
          <w:rFonts w:ascii="Times New Roman" w:hAnsi="Times New Roman"/>
        </w:rPr>
        <w:tab/>
        <w:t>The metabolic theory of ecology predicts that highly conserved metabolic rates (respiration, photosynthesis) are sensitive to temperature in ways that emerge at scales of communities and ecosystems. Across broad spatial scales, and within experiments, ecosystem level fluxes have been shown to vary with temperature according to the temperature dependences of photosynthesis and respiration, irrespective of trophic structure and consistent with the ‘first order metabolic scaling’ hypothesis (Fig 1</w:t>
      </w:r>
      <w:r w:rsidR="00F327C6">
        <w:rPr>
          <w:rFonts w:ascii="Times New Roman" w:hAnsi="Times New Roman"/>
        </w:rPr>
        <w:t>ii</w:t>
      </w:r>
      <w:r>
        <w:rPr>
          <w:rFonts w:ascii="Times New Roman" w:hAnsi="Times New Roman"/>
        </w:rPr>
        <w:t xml:space="preserv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&lt;citation&gt;&lt;priority&gt;0&lt;/priority&gt;&lt;uuid&gt;9A8C9E3A-0542-4FD5-94F5-FE82D778B939&lt;/uuid&gt;&lt;publications&gt;&lt;publication&gt;&lt;subtype&gt;400&lt;/subtype&gt;&lt;title&gt;Scaling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[2,3,38]</w:t>
      </w:r>
      <w:r>
        <w:rPr>
          <w:rFonts w:ascii="Times New Roman" w:hAnsi="Times New Roman"/>
        </w:rPr>
        <w:fldChar w:fldCharType="end"/>
      </w:r>
      <w:r>
        <w:rPr>
          <w:rFonts w:ascii="Times New Roman" w:hAnsi="Times New Roman"/>
        </w:rPr>
        <w:t>. Despite repeated support at macro-ecological scales, this ‘first-order metabolic scaling’ prediction has been rejected</w:t>
      </w:r>
      <w:r w:rsidR="00E26764">
        <w:rPr>
          <w:rFonts w:ascii="Times New Roman" w:hAnsi="Times New Roman"/>
        </w:rPr>
        <w:t xml:space="preserve"> or challenged</w:t>
      </w:r>
      <w:r>
        <w:rPr>
          <w:rFonts w:ascii="Times New Roman" w:hAnsi="Times New Roman"/>
        </w:rPr>
        <w:t xml:space="preserve"> at local community and ecosystem scales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&lt;citation&gt;&lt;priority&gt;0&lt;/priority&gt;&lt;uuid&gt;087AEC09-0635-4928-BC06-3E00CEA6E209&lt;/uuid&gt;&lt;publications&gt;&lt;publication&gt;&lt;subtype&gt;400&lt;/subtype&gt;&lt;title&gt;Does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gt;&lt;subtype&gt;400&lt;/subtype&gt;&lt;title&gt;The metabolism of lake plankton does not support the metabolic theory of ecology&lt;/title&gt;&lt;volume&gt;117&lt;/volume&gt;&lt;publication_date&gt;99200807041200000000222000&lt;/publication_date&gt;&lt;uuid&gt;1187D9E3-5752-4868-A538-12BFF4966171&lt;/uuid&gt;&lt;type&gt;400&lt;/type&gt;&lt;doi&gt;10.1111/j.2008.0030-1299.16547.x&lt;/doi&gt;&lt;startpage&gt;1218&lt;/startpage&gt;&lt;endpage&gt;1226&lt;/endpage&gt;&lt;bundle&gt;&lt;publication&gt;&lt;title&gt;Oikos&lt;/title&gt;&lt;uuid&gt;988B05DE-6B88-47A5-B0F3-F7C114E9C0AB&lt;/uuid&gt;&lt;subtype&gt;-100&lt;/subtype&gt;&lt;type&gt;-100&lt;/type&gt;&lt;/publication&gt;&lt;/bundle&gt;&lt;authors&gt;&lt;author&gt;&lt;lastName&gt;Castro&lt;/lastName&gt;&lt;nonDroppingParticle&gt;de&lt;/nonDroppingParticle&gt;&lt;firstName&gt;F&lt;/firstName&gt;&lt;/author&gt;&lt;author&gt;&lt;lastName&gt;Gaedke&lt;/lastName&gt;&lt;firstName&gt;U&lt;/firstName&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[39,40]</w:t>
      </w:r>
      <w:r>
        <w:rPr>
          <w:rFonts w:ascii="Times New Roman" w:hAnsi="Times New Roman"/>
        </w:rPr>
        <w:fldChar w:fldCharType="end"/>
      </w:r>
      <w:r>
        <w:rPr>
          <w:rFonts w:ascii="Times New Roman" w:hAnsi="Times New Roman"/>
        </w:rPr>
        <w:t xml:space="preserve">. Other studies have found that acclimation and adaptation can compensate for temperature effects on fundamental metabolic processes at the ecosystem scale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&lt;citation&gt;&lt;priority&gt;0&lt;/priority&gt;&lt;uuid&gt;621DEC1D-4B11-4788-A07A-9741F95AB1E7&lt;/uuid&gt;&lt;publications&gt;&lt;publication&gt;&lt;subtype&gt;400&lt;/subtype&gt;&lt;publisher&gt;Nature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[8,10,41]</w:t>
      </w:r>
      <w:r>
        <w:rPr>
          <w:rFonts w:ascii="Times New Roman" w:hAnsi="Times New Roman"/>
        </w:rPr>
        <w:fldChar w:fldCharType="end"/>
      </w:r>
      <w:r>
        <w:rPr>
          <w:rFonts w:ascii="Times New Roman" w:hAnsi="Times New Roman"/>
        </w:rPr>
        <w:t xml:space="preserve">, and additional theory has been developed to explain how the general temperature dependence of metabolic rate interacts with population and community level processes to influence the emergent responses to temperature, producing an expanded version of metabolic scaling theory that incorporates local ecological and evolutionary processes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&lt;citation&gt;&lt;priority&gt;0&lt;/priority&gt;&lt;uuid&gt;15147274-F0FC-4F6D-BDB2-4A8FF69E84CC&lt;/uuid&gt;&lt;publications&gt;&lt;publication&gt;&lt;subtype&gt;400&lt;/subtype&gt;&lt;title&gt;Scaling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Linking community size structure and ecosystem functioning using metabolic theory&lt;/title&gt;&lt;url&gt;http://rstb.royalsocietypublishing.org/content/367/1605/2998.abstract&lt;/url&gt;&lt;volume&gt;367&lt;/volume&gt;&lt;publication_date&gt;99201209241200000000222000&lt;/publication_date&gt;&lt;uuid&gt;64BB2D83-E0E9-43B5-A35D-BCED5D0E3FAF&lt;/uuid&gt;&lt;type&gt;400&lt;/type&gt;&lt;number&gt;1605&lt;/number&gt;&lt;citekey&gt;YvonDurocher:2012ir&lt;/citekey&gt;&lt;subtitle&gt;Philosophical Transactions of the Royal Society B: Biological Sciences&lt;/subtitle&gt;&lt;doi&gt;10.1098/rstb.2012.0246&lt;/doi&gt;&lt;startpage&gt;2998&lt;/startpage&gt;&lt;endpage&gt;3007&lt;/endpage&gt;&lt;bundle&gt;&lt;publication&gt;&lt;title&gt;Philosophical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[4,5,7,42,43]</w:t>
      </w:r>
      <w:r>
        <w:rPr>
          <w:rFonts w:ascii="Times New Roman" w:hAnsi="Times New Roman"/>
        </w:rPr>
        <w:fldChar w:fldCharType="end"/>
      </w:r>
      <w:r>
        <w:rPr>
          <w:rFonts w:ascii="Times New Roman" w:hAnsi="Times New Roman"/>
        </w:rPr>
        <w:t>. Here, we contribute to this line of inquiry with our finding that</w:t>
      </w:r>
      <w:r w:rsidR="00E26764">
        <w:rPr>
          <w:rFonts w:ascii="Times New Roman" w:hAnsi="Times New Roman"/>
        </w:rPr>
        <w:t xml:space="preserve"> the way net oxygen fluxes vari</w:t>
      </w:r>
      <w:r>
        <w:rPr>
          <w:rFonts w:ascii="Times New Roman" w:hAnsi="Times New Roman"/>
        </w:rPr>
        <w:t xml:space="preserve">ed over the temperature gradient in this controlled experiment </w:t>
      </w:r>
      <w:r w:rsidR="00E26764">
        <w:rPr>
          <w:rFonts w:ascii="Times New Roman" w:hAnsi="Times New Roman"/>
        </w:rPr>
        <w:t>depended on</w:t>
      </w:r>
      <w:r>
        <w:rPr>
          <w:rFonts w:ascii="Times New Roman" w:hAnsi="Times New Roman"/>
        </w:rPr>
        <w:t xml:space="preserve"> trophic structure </w:t>
      </w:r>
      <w:r w:rsidR="00E26764">
        <w:rPr>
          <w:rFonts w:ascii="Times New Roman" w:hAnsi="Times New Roman"/>
        </w:rPr>
        <w:t>of the community</w:t>
      </w:r>
      <w:r>
        <w:rPr>
          <w:rFonts w:ascii="Times New Roman" w:hAnsi="Times New Roman"/>
        </w:rPr>
        <w:t xml:space="preserve">. Our models indicated the need </w:t>
      </w:r>
      <w:r>
        <w:rPr>
          <w:rFonts w:ascii="Times New Roman" w:hAnsi="Times New Roman"/>
        </w:rPr>
        <w:lastRenderedPageBreak/>
        <w:t>for the species interaction x temperature model term. Still, we observed temperature dependences that were consistent with expected temperature dependence of the underlying metabolic processes of photosynthesis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0.32 eV</w:t>
      </w:r>
      <w:r w:rsidR="009C00F3">
        <w:rPr>
          <w:rFonts w:ascii="Times New Roman" w:hAnsi="Times New Roman"/>
        </w:rPr>
        <w:t>)</w:t>
      </w:r>
      <w:r>
        <w:rPr>
          <w:rFonts w:ascii="Times New Roman" w:hAnsi="Times New Roman"/>
        </w:rPr>
        <w:t xml:space="preserve"> and respiration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-0.65 eV), though our confidence intervals on estimates are wide enough to preclude strong inference about the exact values of the activation energies in this study. </w:t>
      </w:r>
    </w:p>
    <w:p w14:paraId="255C2BC6" w14:textId="7179F0C5" w:rsidR="00874F7E" w:rsidRDefault="00B56B1F" w:rsidP="004E662C">
      <w:pPr>
        <w:spacing w:after="0" w:line="480" w:lineRule="auto"/>
        <w:rPr>
          <w:rFonts w:ascii="Times New Roman" w:hAnsi="Times New Roman"/>
        </w:rPr>
      </w:pPr>
      <w:r>
        <w:rPr>
          <w:rFonts w:ascii="Times New Roman" w:hAnsi="Times New Roman"/>
        </w:rPr>
        <w:tab/>
      </w:r>
      <w:r w:rsidR="00342FCC">
        <w:rPr>
          <w:rFonts w:ascii="Times New Roman" w:hAnsi="Times New Roman"/>
        </w:rPr>
        <w:t xml:space="preserve">We observed a much stronger decline in phytoplankton biomass with warming than the increase in oxygen fluxes, as indicated by higher slope values for biomass (Fig 3). </w:t>
      </w:r>
      <w:r w:rsidR="0049195A">
        <w:rPr>
          <w:rFonts w:ascii="Times New Roman" w:hAnsi="Times New Roman"/>
        </w:rPr>
        <w:t xml:space="preserve">This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per capita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&lt;citation&gt;&lt;priority&gt;0&lt;/priority&gt;&lt;uuid&gt;0E0B5825-D998-4987-BBC5-1249F26EE565&lt;/uuid&gt;&lt;publications&gt;&lt;publication&gt;&lt;subtype&gt;400&lt;/subtype&gt;&lt;title&gt;Scaling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[3,5,44]</w:t>
      </w:r>
      <w:r w:rsidR="000E563C">
        <w:rPr>
          <w:rFonts w:ascii="Times New Roman" w:hAnsi="Times New Roman"/>
        </w:rPr>
        <w:fldChar w:fldCharType="end"/>
      </w:r>
      <w:r w:rsidR="0051639D">
        <w:rPr>
          <w:rFonts w:ascii="Times New Roman" w:hAnsi="Times New Roman"/>
        </w:rPr>
        <w:t xml:space="preserve">. In addition, if size distributions shift toward smaller cells, as is common with warming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&lt;citation&gt;&lt;priority&gt;0&lt;/priority&gt;&lt;uuid&gt;65951D7A-1E39-4C69-80BB-85867EFEC170&lt;/uuid&gt;&lt;publications&gt;&lt;publication&gt;&lt;subtype&gt;400&lt;/subtype&gt;&lt;title&gt;Warming-induced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[45,46]</w:t>
      </w:r>
      <w:r w:rsidR="000E563C">
        <w:rPr>
          <w:rFonts w:ascii="Times New Roman" w:hAnsi="Times New Roman"/>
        </w:rPr>
        <w:fldChar w:fldCharType="end"/>
      </w:r>
      <w:r w:rsidR="0051639D">
        <w:rPr>
          <w:rFonts w:ascii="Times New Roman" w:hAnsi="Times New Roman"/>
        </w:rPr>
        <w:t>, 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1b) predicts greater oxygen flux for a given biomass. </w:t>
      </w:r>
      <w:commentRangeStart w:id="14"/>
      <w:r w:rsidR="00C57015">
        <w:rPr>
          <w:rFonts w:ascii="Times New Roman" w:hAnsi="Times New Roman"/>
        </w:rPr>
        <w:t>A</w:t>
      </w:r>
      <w:r w:rsidR="0051639D">
        <w:rPr>
          <w:rFonts w:ascii="Times New Roman" w:hAnsi="Times New Roman"/>
        </w:rPr>
        <w:t>t the ecosystem scale, resource supply may change with temperature, if microbial assembl</w:t>
      </w:r>
      <w:r>
        <w:rPr>
          <w:rFonts w:ascii="Times New Roman" w:hAnsi="Times New Roman"/>
        </w:rPr>
        <w:t>ag</w:t>
      </w:r>
      <w:r w:rsidR="0051639D">
        <w:rPr>
          <w:rFonts w:ascii="Times New Roman" w:hAnsi="Times New Roman"/>
        </w:rPr>
        <w:t>es, biological nitrogen fixation, and recycling processes accelerate</w:t>
      </w:r>
      <w:r w:rsidR="00892C51">
        <w:rPr>
          <w:rFonts w:ascii="Times New Roman" w:hAnsi="Times New Roman"/>
        </w:rPr>
        <w:t xml:space="preserve"> </w:t>
      </w:r>
      <w:r w:rsidR="00892C51">
        <w:rPr>
          <w:rFonts w:ascii="Times New Roman" w:hAnsi="Times New Roman"/>
        </w:rPr>
        <w:fldChar w:fldCharType="begin"/>
      </w:r>
      <w:r w:rsidR="003C4409">
        <w:rPr>
          <w:rFonts w:ascii="Times New Roman" w:hAnsi="Times New Roman"/>
        </w:rPr>
        <w:instrText xml:space="preserve"> ADDIN PAPERS2_CITATIONS &lt;citation&gt;&lt;priority&gt;0&lt;/priority&gt;&lt;uuid&gt;ECF545E7-88E2-43E7-8421-A344F8334985&lt;/uuid&gt;&lt;publications&gt;&lt;publication&gt;&lt;subtype&gt;400&lt;/subtype&gt;&lt;title&gt;Does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3C4409">
        <w:rPr>
          <w:rFonts w:ascii="Times New Roman" w:hAnsi="Times New Roman"/>
          <w:lang w:val="en-US" w:eastAsia="de-DE"/>
        </w:rPr>
        <w:t>[47]</w:t>
      </w:r>
      <w:r w:rsidR="00892C51">
        <w:rPr>
          <w:rFonts w:ascii="Times New Roman" w:hAnsi="Times New Roman"/>
        </w:rPr>
        <w:fldChar w:fldCharType="end"/>
      </w:r>
      <w:r w:rsidR="0051639D">
        <w:rPr>
          <w:rFonts w:ascii="Times New Roman" w:hAnsi="Times New Roman"/>
        </w:rPr>
        <w:t xml:space="preserve">, creating a resource gradient in parallel with the temperature gradient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&lt;citation&gt;&lt;priority&gt;0&lt;/priority&gt;&lt;uuid&gt;E8D6AD2E-1FEC-4514-925A-A196A9C02ED7&lt;/uuid&gt;&lt;publications&gt;&lt;publication&gt;&lt;subtype&gt;400&lt;/subtype&gt;&lt;title&gt;Interactions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[6,44]</w:t>
      </w:r>
      <w:r w:rsidR="00912546">
        <w:rPr>
          <w:rFonts w:ascii="Times New Roman" w:hAnsi="Times New Roman"/>
        </w:rPr>
        <w:fldChar w:fldCharType="end"/>
      </w:r>
      <w:r w:rsidR="0051639D">
        <w:rPr>
          <w:rFonts w:ascii="Times New Roman" w:hAnsi="Times New Roman"/>
        </w:rPr>
        <w:t xml:space="preserve">. </w:t>
      </w:r>
      <w:commentRangeEnd w:id="14"/>
      <w:r w:rsidR="0023470C">
        <w:rPr>
          <w:rStyle w:val="CommentReference"/>
          <w:lang w:val="de-DE"/>
        </w:rPr>
        <w:commentReference w:id="14"/>
      </w:r>
      <w:r w:rsidR="00F83177">
        <w:rPr>
          <w:rFonts w:ascii="Times New Roman" w:hAnsi="Times New Roman"/>
        </w:rPr>
        <w:t>Additionally,</w:t>
      </w:r>
      <w:r>
        <w:rPr>
          <w:rFonts w:ascii="Times New Roman" w:hAnsi="Times New Roman"/>
        </w:rPr>
        <w:t xml:space="preserve"> benthic algae may contribute to NEP and ER estimates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&lt;citation&gt;&lt;priority&gt;27&lt;/priority&gt;&lt;uuid&gt;8972426D-7A4F-452D-91B2-BA545D7FBBF6&lt;/uuid&gt;&lt;publications&gt;&lt;publication&gt;&lt;subtype&gt;400&lt;/subtype&gt;&lt;title&gt;Warming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Pr>
          <w:rFonts w:ascii="Times New Roman" w:hAnsi="Times New Roman"/>
        </w:rPr>
        <w:t xml:space="preserve">. </w:t>
      </w:r>
      <w:r w:rsidR="0051639D">
        <w:rPr>
          <w:rFonts w:ascii="Times New Roman" w:hAnsi="Times New Roman"/>
        </w:rPr>
        <w:t xml:space="preserve">Though we did not observe notable amounts of accumulated benthic algae in our tanks, 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&lt;citation&gt;&lt;priority&gt;28&lt;/priority&gt;&lt;uuid&gt;46F0F9F3-794B-47E7-9EA9-2A99095830AD&lt;/uuid&gt;&lt;publications&gt;&lt;publication&gt;&lt;subtype&gt;400&lt;/subtype&gt;&lt;title&gt;Warming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Pr>
          <w:rFonts w:ascii="Times New Roman" w:hAnsi="Times New Roman"/>
        </w:rPr>
        <w:t xml:space="preserve"> T</w:t>
      </w:r>
      <w:r w:rsidR="0051639D">
        <w:rPr>
          <w:rFonts w:ascii="Times New Roman" w:hAnsi="Times New Roman"/>
        </w:rPr>
        <w:t>o be conservative, we did not present mass-normalized N</w:t>
      </w:r>
      <w:r>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&lt;citation&gt;&lt;priority&gt;0&lt;/priority&gt;&lt;uuid&gt;2457BE6C-F2F7-432A-BAFB-06E1145D1A8C&lt;/uuid&gt;&lt;publications&gt;&lt;publication&gt;&lt;subtype&gt;400&lt;/subtype&gt;&lt;title&gt;Does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[8,41,47]</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Pr>
          <w:rFonts w:ascii="Times New Roman" w:hAnsi="Times New Roman"/>
        </w:rPr>
        <w:t>E</w:t>
      </w:r>
      <w:r w:rsidR="0051639D" w:rsidRPr="002B5C7C">
        <w:rPr>
          <w:rFonts w:ascii="Times New Roman" w:hAnsi="Times New Roman"/>
        </w:rPr>
        <w:t xml:space="preserve">P across broad spatial scales when biomass cannot </w:t>
      </w:r>
      <w:r w:rsidR="0051639D" w:rsidRPr="002B5C7C">
        <w:rPr>
          <w:rFonts w:ascii="Times New Roman" w:hAnsi="Times New Roman"/>
        </w:rPr>
        <w:lastRenderedPageBreak/>
        <w:t>be estimated well.</w:t>
      </w:r>
      <w:r w:rsidR="0051639D">
        <w:rPr>
          <w:rFonts w:ascii="Times New Roman" w:hAnsi="Times New Roman"/>
        </w:rPr>
        <w:t xml:space="preserve"> </w:t>
      </w:r>
      <w:r w:rsidR="00F83177">
        <w:rPr>
          <w:rFonts w:ascii="Times New Roman" w:hAnsi="Times New Roman"/>
        </w:rPr>
        <w:t xml:space="preserve">We cannot distinguish among these explanations in our experiment, and we suspect they are all relevant. </w:t>
      </w:r>
      <w:r w:rsidR="0051639D" w:rsidRPr="002B5C7C">
        <w:rPr>
          <w:rFonts w:ascii="Times New Roman" w:hAnsi="Times New Roman"/>
        </w:rPr>
        <w:t xml:space="preserve"> </w:t>
      </w:r>
      <w:r>
        <w:rPr>
          <w:rFonts w:ascii="Times New Roman" w:hAnsi="Times New Roman"/>
        </w:rPr>
        <w:t xml:space="preserve"> </w:t>
      </w:r>
      <w:r w:rsidR="00874F7E">
        <w:rPr>
          <w:rFonts w:ascii="Times New Roman" w:hAnsi="Times New Roman"/>
        </w:rPr>
        <w:t xml:space="preserve"> </w:t>
      </w:r>
    </w:p>
    <w:p w14:paraId="30AE843C" w14:textId="47D954D2" w:rsidR="00B93AF2" w:rsidRPr="0084135A" w:rsidRDefault="00874F7E" w:rsidP="004E662C">
      <w:pPr>
        <w:spacing w:after="0" w:line="480" w:lineRule="auto"/>
        <w:rPr>
          <w:rFonts w:ascii="Times New Roman" w:hAnsi="Times New Roman"/>
        </w:rPr>
      </w:pPr>
      <w:r>
        <w:rPr>
          <w:rFonts w:ascii="Times New Roman" w:hAnsi="Times New Roman"/>
        </w:rPr>
        <w:tab/>
      </w:r>
      <w:r w:rsidR="004E662C">
        <w:rPr>
          <w:rFonts w:ascii="Times New Roman" w:hAnsi="Times New Roman"/>
        </w:rPr>
        <w:t xml:space="preserve">We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1b, Figure </w:t>
      </w:r>
      <w:r w:rsidR="00AA7DAA">
        <w:rPr>
          <w:rFonts w:ascii="Times New Roman" w:hAnsi="Times New Roman"/>
        </w:rPr>
        <w:t>3</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670CF0">
        <w:rPr>
          <w:rFonts w:ascii="Times New Roman" w:hAnsi="Times New Roman"/>
        </w:rPr>
        <w:t xml:space="preserve"> (Fig</w:t>
      </w:r>
      <w:r w:rsidR="004E662C" w:rsidRPr="002B5C7C">
        <w:rPr>
          <w:rFonts w:ascii="Times New Roman" w:hAnsi="Times New Roman"/>
        </w:rPr>
        <w:t xml:space="preserve"> </w:t>
      </w:r>
      <w:r w:rsidR="00AA7DAA">
        <w:rPr>
          <w:rFonts w:ascii="Times New Roman" w:hAnsi="Times New Roman"/>
        </w:rPr>
        <w:t>3</w:t>
      </w:r>
      <w:r w:rsidR="00670CF0">
        <w:rPr>
          <w:rFonts w:ascii="Times New Roman" w:hAnsi="Times New Roman"/>
        </w:rPr>
        <w:t>D, Fig</w:t>
      </w:r>
      <w:r w:rsidR="004E662C" w:rsidRPr="002B5C7C">
        <w:rPr>
          <w:rFonts w:ascii="Times New Roman" w:hAnsi="Times New Roman"/>
        </w:rPr>
        <w:t xml:space="preserve"> </w:t>
      </w:r>
      <w:r w:rsidR="005124F1">
        <w:rPr>
          <w:rFonts w:ascii="Times New Roman" w:hAnsi="Times New Roman"/>
        </w:rPr>
        <w:t>S3.3, S3.4</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While individual</w:t>
      </w:r>
      <w:r w:rsidR="004E662C">
        <w:rPr>
          <w:rFonts w:ascii="Times New Roman" w:hAnsi="Times New Roman"/>
        </w:rPr>
        <w:t>s</w:t>
      </w:r>
      <w:r w:rsidR="004E662C" w:rsidRPr="002B5C7C">
        <w:rPr>
          <w:rFonts w:ascii="Times New Roman" w:hAnsi="Times New Roman"/>
        </w:rPr>
        <w:t xml:space="preserve"> may experience thermal </w:t>
      </w:r>
      <w:r w:rsidR="004E662C">
        <w:rPr>
          <w:rFonts w:ascii="Times New Roman" w:hAnsi="Times New Roman"/>
        </w:rPr>
        <w:t xml:space="preserve">stress </w:t>
      </w:r>
      <w:r w:rsidR="004E662C" w:rsidRPr="002B5C7C">
        <w:rPr>
          <w:rFonts w:ascii="Times New Roman" w:hAnsi="Times New Roman"/>
        </w:rPr>
        <w:t>and decline in performance at high temperatures, in our systems these effects were functionally compensated for by other species and increases in per capita performance.</w:t>
      </w:r>
      <w:r w:rsidR="004E662C">
        <w:rPr>
          <w:rFonts w:ascii="Times New Roman" w:hAnsi="Times New Roman"/>
        </w:rPr>
        <w:t xml:space="preserve"> </w:t>
      </w:r>
      <w:r w:rsidR="00435303">
        <w:rPr>
          <w:rFonts w:ascii="Times New Roman" w:hAnsi="Times New Roman"/>
        </w:rPr>
        <w:t xml:space="preserve">The exponential effects of temperature on biomass and oxygen fluxes persisted for all species interaction scenarios. In other studies, in the absence of </w:t>
      </w:r>
      <w:r w:rsidR="0023470C">
        <w:rPr>
          <w:rFonts w:ascii="Times New Roman" w:hAnsi="Times New Roman"/>
        </w:rPr>
        <w:t>grazers</w:t>
      </w:r>
      <w:r w:rsidR="00435303">
        <w:rPr>
          <w:rFonts w:ascii="Times New Roman" w:hAnsi="Times New Roman"/>
        </w:rPr>
        <w:t xml:space="preserve">, algal biomass tends to decline with increasing temperature when resources do not increase with temperature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&lt;citation&gt;&lt;priority&gt;0&lt;/priority&gt;&lt;uuid&gt;CB53F995-E9AA-4404-B218-FA59B9FF76CD&lt;/uuid&gt;&lt;publications&gt;&lt;publication&gt;&lt;subtype&gt;400&lt;/subtype&gt;&lt;publisher&gt;Nature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3C4409">
        <w:rPr>
          <w:rFonts w:ascii="Times New Roman" w:hAnsi="Times New Roman"/>
          <w:lang w:val="en-US" w:eastAsia="de-DE"/>
        </w:rPr>
        <w:t>[5,17,49]</w:t>
      </w:r>
      <w:r w:rsidR="00435303">
        <w:rPr>
          <w:rFonts w:ascii="Times New Roman" w:hAnsi="Times New Roman"/>
        </w:rPr>
        <w:fldChar w:fldCharType="end"/>
      </w:r>
      <w:r w:rsidR="00435303">
        <w:rPr>
          <w:rFonts w:ascii="Times New Roman" w:hAnsi="Times New Roman"/>
        </w:rPr>
        <w:t xml:space="preserve">. This is an expected consequence of increased mass-specific metabolic demand at higher temperatures, and could be exacerbated by temperature-dependent consumer control of phytoplankton biomass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&lt;citation&gt;&lt;priority&gt;0&lt;/priority&gt;&lt;uuid&gt;B84F1EB5-EC9B-446D-A0C6-BB2DF9C27BA4&lt;/uuid&gt;&lt;publications&gt;&lt;publication&gt;&lt;subtype&gt;400&lt;/subtype&gt;&lt;title&gt;A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9C00F3">
        <w:rPr>
          <w:rFonts w:ascii="Times New Roman" w:hAnsi="Times New Roman"/>
          <w:lang w:val="en-US" w:eastAsia="de-DE"/>
        </w:rPr>
        <w:t>[5,6]</w:t>
      </w:r>
      <w:r w:rsidR="00435303">
        <w:rPr>
          <w:rFonts w:ascii="Times New Roman" w:hAnsi="Times New Roman"/>
        </w:rPr>
        <w:fldChar w:fldCharType="end"/>
      </w:r>
      <w:r w:rsidR="004E662C">
        <w:rPr>
          <w:rFonts w:ascii="Times New Roman" w:hAnsi="Times New Roman"/>
        </w:rPr>
        <w:t xml:space="preserve">. Though we did not observe signs of transient dynamics in these communities over time, we also cannot conclude that these systems had reached an equilibrium or stable state. Longer experiments have demonstrated continued shifts in community composition after months and years of warming </w:t>
      </w:r>
      <w:r w:rsidR="00670CF0">
        <w:rPr>
          <w:rFonts w:ascii="Times New Roman" w:hAnsi="Times New Roman"/>
        </w:rPr>
        <w:fldChar w:fldCharType="begin"/>
      </w:r>
      <w:r w:rsidR="003C4409">
        <w:rPr>
          <w:rFonts w:ascii="Times New Roman" w:hAnsi="Times New Roman"/>
        </w:rPr>
        <w:instrText xml:space="preserve"> ADDIN PAPERS2_CITATIONS &lt;citation&gt;&lt;priority&gt;0&lt;/priority&gt;&lt;uuid&gt;7C2FC0BF-7047-4080-A992-2044F3A4BB44&lt;/uuid&gt;&lt;publications&gt;&lt;publication&gt;&lt;subtype&gt;400&lt;/subtype&gt;&lt;publisher&gt;Ecological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 increases the proportion of primary production emitted as methane from freshwater mesocosms&lt;/title&gt;&lt;url&gt;http://doi.wiley.com/10.1111/j.1365-2486.2010.02289.x&lt;/url&gt;&lt;volume&gt;17&lt;/volume&gt;&lt;publication_date&gt;99201101041200000000222000&lt;/publication_date&gt;&lt;uuid&gt;9D2BBFD4-9165-4DE5-94A2-AA544A523BDB&lt;/uuid&gt;&lt;type&gt;400&lt;/type&gt;&lt;number&gt;2&lt;/number&gt;&lt;citekey&gt;YvonDurocher:2011kw&lt;/citekey&gt;&lt;subtitle&gt;WARMING ALTERS METHANE EMISSIONS IN FRESHWATER MESOCOSMS&lt;/subtitle&gt;&lt;doi&gt;10.1111/j.1365-2486.2010.02289.x&lt;/doi&gt;&lt;startpage&gt;1225&lt;/startpage&gt;&lt;endpage&gt;1234&lt;/endpage&gt;&lt;bundle&gt;&lt;publication&gt;&lt;title&gt;Global Change Biology&lt;/title&gt;&lt;uuid&gt;8C989B30-7EE1-4F2B-B064-B3F452B2F637&lt;/uuid&gt;&lt;subtype&gt;-100&lt;/subtype&gt;&lt;type&gt;-100&lt;/type&gt;&lt;/publication&gt;&lt;/bundle&gt;&lt;authors&gt;&lt;author&gt;&lt;lastName&gt;Yvon-Durocher&lt;/lastName&gt;&lt;firstName&gt;Gabriel&lt;/firstName&gt;&lt;/author&gt;&lt;author&gt;&lt;lastName&gt;Montoya&lt;/lastName&gt;&lt;firstName&gt;José&lt;/firstName&gt;&lt;middleNames&gt;M&lt;/middleNames&gt;&lt;/author&gt;&lt;author&gt;&lt;lastName&gt;Woodward&lt;/lastName&gt;&lt;firstName&gt;Guy&lt;/firstName&gt;&lt;/author&gt;&lt;author&gt;&lt;lastName&gt;JONES&lt;/lastName&gt;&lt;firstName&gt;J&lt;/firstName&gt;&lt;middleNames&gt;IWAN&lt;/middleNames&gt;&lt;/author&gt;&lt;author&gt;&lt;lastName&gt;Trimmer&lt;/lastName&gt;&lt;firstName&gt;Mark&lt;/firstName&gt;&lt;/author&gt;&lt;/authors&gt;&lt;/publication&gt;&lt;/publications&gt;&lt;cites&gt;&lt;/cites&gt;&lt;/citation&gt;</w:instrText>
      </w:r>
      <w:r w:rsidR="00670CF0">
        <w:rPr>
          <w:rFonts w:ascii="Times New Roman" w:hAnsi="Times New Roman"/>
        </w:rPr>
        <w:fldChar w:fldCharType="separate"/>
      </w:r>
      <w:r w:rsidR="003C4409">
        <w:rPr>
          <w:rFonts w:ascii="Times New Roman" w:hAnsi="Times New Roman"/>
          <w:lang w:val="en-US" w:eastAsia="de-DE"/>
        </w:rPr>
        <w:t>[15,50]</w:t>
      </w:r>
      <w:r w:rsidR="00670CF0">
        <w:rPr>
          <w:rFonts w:ascii="Times New Roman" w:hAnsi="Times New Roman"/>
        </w:rPr>
        <w:fldChar w:fldCharType="end"/>
      </w:r>
      <w:r w:rsidR="004E662C">
        <w:rPr>
          <w:rFonts w:ascii="Times New Roman" w:hAnsi="Times New Roman"/>
        </w:rPr>
        <w:t>.</w:t>
      </w:r>
    </w:p>
    <w:p w14:paraId="3213B5FC" w14:textId="2E07602B"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4E662C" w:rsidRPr="002B5C7C">
        <w:rPr>
          <w:rFonts w:ascii="Times New Roman" w:hAnsi="Times New Roman"/>
        </w:rPr>
        <w:t>community biomass</w:t>
      </w:r>
      <w:r w:rsidR="004E662C">
        <w:rPr>
          <w:rFonts w:ascii="Times New Roman" w:hAnsi="Times New Roman"/>
        </w:rPr>
        <w:t xml:space="preserve"> and </w:t>
      </w:r>
      <w:r w:rsidR="004E662C" w:rsidRPr="002B5C7C">
        <w:rPr>
          <w:rFonts w:ascii="Times New Roman" w:hAnsi="Times New Roman"/>
        </w:rPr>
        <w:t xml:space="preserve">abundance </w:t>
      </w:r>
      <w:r w:rsidR="004E662C">
        <w:rPr>
          <w:rFonts w:ascii="Times New Roman" w:hAnsi="Times New Roman"/>
        </w:rPr>
        <w:t xml:space="preserve">in </w:t>
      </w:r>
      <w:r w:rsidR="004E662C" w:rsidRPr="002B5C7C">
        <w:rPr>
          <w:rFonts w:ascii="Times New Roman" w:hAnsi="Times New Roman"/>
        </w:rPr>
        <w:t xml:space="preserve">food webs </w:t>
      </w:r>
      <w:r w:rsidR="007F35FE">
        <w:rPr>
          <w:rFonts w:ascii="Times New Roman" w:hAnsi="Times New Roman"/>
        </w:rPr>
        <w:t>were more resistant to</w:t>
      </w:r>
      <w:r w:rsidR="007F35FE" w:rsidRPr="002B5C7C">
        <w:rPr>
          <w:rFonts w:ascii="Times New Roman" w:hAnsi="Times New Roman"/>
        </w:rPr>
        <w:t xml:space="preserve"> community change with warming </w:t>
      </w:r>
      <w:r w:rsidR="007F35FE">
        <w:rPr>
          <w:rFonts w:ascii="Times New Roman" w:hAnsi="Times New Roman"/>
        </w:rPr>
        <w:t>and</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D). </w:t>
      </w:r>
      <w:r w:rsidR="004E662C" w:rsidRPr="002B5C7C">
        <w:rPr>
          <w:rFonts w:ascii="Times New Roman" w:hAnsi="Times New Roman"/>
        </w:rPr>
        <w:t xml:space="preserve">This pattern is consistent with previous </w:t>
      </w:r>
      <w:r w:rsidR="004E662C" w:rsidRPr="002B5C7C">
        <w:rPr>
          <w:rFonts w:ascii="Times New Roman" w:hAnsi="Times New Roman"/>
        </w:rPr>
        <w:lastRenderedPageBreak/>
        <w:t xml:space="preserve">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&lt;citation&gt;&lt;priority&gt;0&lt;/priority&gt;&lt;uuid&gt;DEA3DD11-AE80-4B54-BDC3-F9DB4F61F6C4&lt;/uuid&gt;&lt;publications&gt;&lt;publication&gt;&lt;subtype&gt;400&lt;/subtype&gt;&lt;publisher&gt;Nature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s&gt;&lt;cites&gt;&lt;/cites&gt;&lt;/citation&gt;</w:instrText>
      </w:r>
      <w:r w:rsidR="00874F7E">
        <w:rPr>
          <w:rFonts w:ascii="Times New Roman" w:hAnsi="Times New Roman"/>
        </w:rPr>
        <w:fldChar w:fldCharType="separate"/>
      </w:r>
      <w:r w:rsidR="003C4409">
        <w:rPr>
          <w:rFonts w:ascii="Times New Roman" w:hAnsi="Times New Roman"/>
          <w:lang w:val="en-US" w:eastAsia="de-DE"/>
        </w:rPr>
        <w:t>[49]</w:t>
      </w:r>
      <w:r w:rsidR="00874F7E">
        <w:rPr>
          <w:rFonts w:ascii="Times New Roman" w:hAnsi="Times New Roman"/>
        </w:rPr>
        <w:fldChar w:fldCharType="end"/>
      </w:r>
      <w:r w:rsidR="004E662C" w:rsidRPr="002B5C7C">
        <w:rPr>
          <w:rFonts w:ascii="Times New Roman" w:hAnsi="Times New Roman"/>
        </w:rPr>
        <w:t xml:space="preserve">. </w:t>
      </w:r>
      <w:r w:rsidR="004E662C">
        <w:rPr>
          <w:rFonts w:ascii="Times New Roman" w:hAnsi="Times New Roman"/>
        </w:rPr>
        <w:t>Yet, this result contradicts theories in which dynamically responsive predators can make three-trophic-level systems</w:t>
      </w:r>
      <w:r w:rsidR="00874F7E">
        <w:rPr>
          <w:rFonts w:ascii="Times New Roman" w:hAnsi="Times New Roman"/>
        </w:rPr>
        <w:t xml:space="preserve"> dynamically</w:t>
      </w:r>
      <w:r w:rsidR="004E662C">
        <w:rPr>
          <w:rFonts w:ascii="Times New Roman" w:hAnsi="Times New Roman"/>
        </w:rPr>
        <w:t xml:space="preserve"> less stable than shorter food chains </w:t>
      </w:r>
      <w:r w:rsidR="00C27D1E">
        <w:rPr>
          <w:rFonts w:ascii="Times New Roman" w:hAnsi="Times New Roman"/>
        </w:rPr>
        <w:fldChar w:fldCharType="begin"/>
      </w:r>
      <w:r w:rsidR="003C4409">
        <w:rPr>
          <w:rFonts w:ascii="Times New Roman" w:hAnsi="Times New Roman"/>
        </w:rPr>
        <w:instrText xml:space="preserve"> ADDIN PAPERS2_CITATIONS &lt;citation&gt;&lt;priority&gt;24&lt;/priority&gt;&lt;uuid&gt;2C35905A-D83F-4C0B-B40F-2838B2C0A7FA&lt;/uuid&gt;&lt;publications&gt;&lt;publication&gt;&lt;subtype&gt;400&lt;/subtype&gt;&lt;title&gt;Chaos in a three-species food chain&lt;/title&gt;&lt;volume&gt;72&lt;/volume&gt;&lt;publication_date&gt;99199100001200000000200000&lt;/publication_date&gt;&lt;uuid&gt;3C28F83A-4668-4322-8B8D-9863FEEE38ED&lt;/uuid&gt;&lt;type&gt;400&lt;/type&gt;&lt;number&gt;3&lt;/number&gt;&lt;startpage&gt;896&lt;/startpage&gt;&lt;endpage&gt;903&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Hastings&lt;/lastName&gt;&lt;firstName&gt;Alan&lt;/firstName&gt;&lt;/author&gt;&lt;author&gt;&lt;lastName&gt;Powell&lt;/lastName&gt;&lt;firstName&gt;Thomas&lt;/firstName&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[51]</w:t>
      </w:r>
      <w:r w:rsidR="00C27D1E">
        <w:rPr>
          <w:rFonts w:ascii="Times New Roman" w:hAnsi="Times New Roman"/>
        </w:rPr>
        <w:fldChar w:fldCharType="end"/>
      </w:r>
      <w:r w:rsidR="00874F7E">
        <w:rPr>
          <w:rFonts w:ascii="Times New Roman" w:hAnsi="Times New Roman"/>
        </w:rPr>
        <w:t xml:space="preserve">. The difference between the prediction for instability in population dynamics and stability in ecosystem function may be explained by biodiversity in our systems and functional compensation among zooplankton or phytoplankton species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&lt;citation&gt;&lt;priority&gt;0&lt;/priority&gt;&lt;uuid&gt;5D28C643-3266-4C95-864E-C531E2225512&lt;/uuid&gt;&lt;publications&gt;&lt;publication&gt;&lt;subtype&gt;400&lt;/subtype&gt;&lt;title&gt;Biodiversity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874F7E">
        <w:rPr>
          <w:rFonts w:ascii="Times New Roman" w:hAnsi="Times New Roman"/>
        </w:rPr>
        <w:fldChar w:fldCharType="separate"/>
      </w:r>
      <w:r w:rsidR="009C00F3">
        <w:rPr>
          <w:rFonts w:ascii="Times New Roman" w:hAnsi="Times New Roman"/>
          <w:lang w:val="en-US" w:eastAsia="de-DE"/>
        </w:rPr>
        <w:t>[31]</w:t>
      </w:r>
      <w:r w:rsidR="00874F7E">
        <w:rPr>
          <w:rFonts w:ascii="Times New Roman" w:hAnsi="Times New Roman"/>
        </w:rPr>
        <w:fldChar w:fldCharType="end"/>
      </w:r>
      <w:r w:rsidR="004E662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they represent mortality for zooplankton that may have varied with temperature effects on per capita predation rates by predators, but not demograph</w:t>
      </w:r>
      <w:r w:rsidR="00435303">
        <w:rPr>
          <w:rFonts w:ascii="Times New Roman" w:hAnsi="Times New Roman"/>
        </w:rPr>
        <w:t>ic response</w:t>
      </w:r>
      <w:r w:rsidR="004E662C">
        <w:rPr>
          <w:rFonts w:ascii="Times New Roman" w:hAnsi="Times New Roman"/>
        </w:rPr>
        <w:t>. 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3C4409">
        <w:rPr>
          <w:rFonts w:ascii="Times New Roman" w:hAnsi="Times New Roman"/>
        </w:rPr>
        <w:instrText xml:space="preserve"> ADDIN PAPERS2_CITATIONS &lt;citation&gt;&lt;priority&gt;0&lt;/priority&gt;&lt;uuid&gt;362F0450-EB5A-4307-9539-39E4C7ADC66E&lt;/uuid&gt;&lt;publications&gt;&lt;publication&gt;&lt;subtype&gt;400&lt;/subtype&gt;&lt;title&gt;Effects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3C4409">
        <w:rPr>
          <w:rFonts w:ascii="Times New Roman" w:hAnsi="Times New Roman"/>
          <w:lang w:val="en-US" w:eastAsia="de-DE"/>
        </w:rPr>
        <w:t>[52]</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fixed predation-related mortality imposed by a third trophic level.</w:t>
      </w:r>
    </w:p>
    <w:p w14:paraId="39394343" w14:textId="34579FEF"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The growing literature of experimental tests of how warming affects interacting species aims to reduce uncertainty in projected changes associated with climate change. Warming experiments have shown a wide variety of effects on species interactions, from shifts in community composition, strengthening top-down control, and shifts in body size</w:t>
      </w:r>
      <w:r w:rsidR="00513E7D">
        <w:rPr>
          <w:rFonts w:ascii="Times New Roman" w:hAnsi="Times New Roman"/>
        </w:rPr>
        <w:t xml:space="preserve"> </w:t>
      </w:r>
      <w:r w:rsidR="00513E7D">
        <w:rPr>
          <w:rFonts w:ascii="Times New Roman" w:hAnsi="Times New Roman"/>
        </w:rPr>
        <w:fldChar w:fldCharType="begin"/>
      </w:r>
      <w:r w:rsidR="003C4409">
        <w:rPr>
          <w:rFonts w:ascii="Times New Roman" w:hAnsi="Times New Roman"/>
        </w:rPr>
        <w:instrText xml:space="preserve"> ADDIN PAPERS2_CITATIONS &lt;citation&gt;&lt;priority&gt;0&lt;/priority&gt;&lt;uuid&gt;03ABB992-2225-4FDA-9648-C32E8232D293&lt;/uuid&gt;&lt;publications&gt;&lt;publication&gt;&lt;subtype&gt;400&lt;/subtype&gt;&lt;title&gt;Warming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3C4409">
        <w:rPr>
          <w:rFonts w:ascii="Times New Roman" w:hAnsi="Times New Roman"/>
          <w:lang w:val="en-US" w:eastAsia="de-DE"/>
        </w:rPr>
        <w:t>[9,14,48]</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fluxes. By measuring these responses over a broad thermal gradient, we have provided empirical evidence for nonlinear effects of temperature at the community and ecosystem level. Further, we have measured these changes in communities in which c</w:t>
      </w:r>
      <w:r w:rsidR="004E662C" w:rsidRPr="002B5C7C">
        <w:rPr>
          <w:rFonts w:ascii="Times New Roman" w:hAnsi="Times New Roman"/>
        </w:rPr>
        <w:t>hanges in species composition and community structure occu</w:t>
      </w:r>
      <w:r w:rsidR="00AA7DAA">
        <w:rPr>
          <w:rFonts w:ascii="Times New Roman" w:hAnsi="Times New Roman"/>
        </w:rPr>
        <w:t>r</w:t>
      </w:r>
      <w:r w:rsidR="004E662C" w:rsidRPr="002B5C7C">
        <w:rPr>
          <w:rFonts w:ascii="Times New Roman" w:hAnsi="Times New Roman"/>
        </w:rPr>
        <w:t>r</w:t>
      </w:r>
      <w:r w:rsidR="004E662C">
        <w:rPr>
          <w:rFonts w:ascii="Times New Roman" w:hAnsi="Times New Roman"/>
        </w:rPr>
        <w:t>ed</w:t>
      </w:r>
      <w:r w:rsidR="004E662C" w:rsidRPr="002B5C7C">
        <w:rPr>
          <w:rFonts w:ascii="Times New Roman" w:hAnsi="Times New Roman"/>
        </w:rPr>
        <w:t xml:space="preserve"> within the context set by temperature constraints on energy fluxes</w:t>
      </w:r>
      <w:r w:rsidR="004E662C">
        <w:rPr>
          <w:rFonts w:ascii="Times New Roman" w:hAnsi="Times New Roman"/>
        </w:rPr>
        <w:t xml:space="preserve"> via fundamental metabolic processes</w:t>
      </w:r>
      <w:r w:rsidR="004E662C" w:rsidRPr="002B5C7C">
        <w:rPr>
          <w:rFonts w:ascii="Times New Roman" w:hAnsi="Times New Roman"/>
        </w:rPr>
        <w:t xml:space="preserve">. To extend our </w:t>
      </w:r>
      <w:r w:rsidR="004E662C" w:rsidRPr="002B5C7C">
        <w:rPr>
          <w:rFonts w:ascii="Times New Roman" w:hAnsi="Times New Roman"/>
        </w:rPr>
        <w:lastRenderedPageBreak/>
        <w:t xml:space="preserve">findings to a conjecture about implications for climate change, </w:t>
      </w:r>
      <w:commentRangeStart w:id="15"/>
      <w:r w:rsidR="004E662C" w:rsidRPr="002B5C7C">
        <w:rPr>
          <w:rFonts w:ascii="Times New Roman" w:hAnsi="Times New Roman"/>
        </w:rPr>
        <w:t>we suggest that conservation actions that maintain predators and top down control may also promote an ecosystem that changes less with temperature than a system with a large abundance of grazers</w:t>
      </w:r>
      <w:commentRangeEnd w:id="15"/>
      <w:r w:rsidR="008B4B99">
        <w:rPr>
          <w:rStyle w:val="CommentReference"/>
          <w:lang w:val="de-DE"/>
        </w:rPr>
        <w:commentReference w:id="15"/>
      </w:r>
      <w:r w:rsidR="004E662C" w:rsidRPr="002B5C7C">
        <w:rPr>
          <w:rFonts w:ascii="Times New Roman" w:hAnsi="Times New Roman"/>
        </w:rPr>
        <w:t xml:space="preserve">. 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77777777" w:rsidR="00FF5626" w:rsidRDefault="00FF5626" w:rsidP="004E662C">
      <w:pPr>
        <w:spacing w:after="0" w:line="480" w:lineRule="auto"/>
        <w:rPr>
          <w:rFonts w:ascii="Times New Roman" w:hAnsi="Times New Roman"/>
          <w:b/>
          <w:lang w:val="en-US"/>
        </w:rPr>
      </w:pPr>
    </w:p>
    <w:p w14:paraId="0BB90223" w14:textId="77777777" w:rsidR="00FF5626" w:rsidRDefault="00FF5626"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commentRangeStart w:id="16"/>
      <w:r w:rsidRPr="0084135A">
        <w:rPr>
          <w:rFonts w:ascii="Times New Roman" w:hAnsi="Times New Roman"/>
          <w:b/>
          <w:lang w:val="en-US"/>
        </w:rPr>
        <w:t>Methods</w:t>
      </w:r>
      <w:commentRangeEnd w:id="16"/>
      <w:r w:rsidR="00AD39C4">
        <w:rPr>
          <w:rStyle w:val="CommentReference"/>
          <w:lang w:val="de-DE"/>
        </w:rPr>
        <w:commentReference w:id="16"/>
      </w:r>
    </w:p>
    <w:p w14:paraId="5DDE0EEA" w14:textId="77777777" w:rsidR="004E662C" w:rsidRPr="00747992" w:rsidRDefault="004E662C" w:rsidP="004E662C">
      <w:pPr>
        <w:spacing w:after="0" w:line="480" w:lineRule="auto"/>
        <w:rPr>
          <w:rFonts w:ascii="Times New Roman" w:hAnsi="Times New Roman"/>
          <w:b/>
        </w:rPr>
      </w:pPr>
      <w:r w:rsidRPr="00F04025">
        <w:rPr>
          <w:rFonts w:ascii="Times New Roman" w:hAnsi="Times New Roman"/>
          <w:b/>
        </w:rPr>
        <w:t>Experimental Food Webs</w:t>
      </w:r>
    </w:p>
    <w:p w14:paraId="2AEF1E38" w14:textId="224EA73C"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655EC1">
        <w:rPr>
          <w:rFonts w:ascii="Times New Roman" w:hAnsi="Times New Roman"/>
        </w:rPr>
        <w:t>species interactions associated with different food chain lengths</w:t>
      </w:r>
      <w:r w:rsidRPr="0084135A">
        <w:rPr>
          <w:rFonts w:ascii="Times New Roman" w:hAnsi="Times New Roman"/>
        </w:rPr>
        <w:t xml:space="preserve"> (3 levels: algae-only, algae + </w:t>
      </w:r>
      <w:r w:rsidR="00444603">
        <w:rPr>
          <w:rFonts w:ascii="Times New Roman" w:hAnsi="Times New Roman"/>
        </w:rPr>
        <w:t>grazer</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food chains, Fig. </w:t>
      </w:r>
      <w:r w:rsidR="00A12D42">
        <w:rPr>
          <w:rFonts w:ascii="Times New Roman" w:hAnsi="Times New Roman"/>
        </w:rPr>
        <w:t>S</w:t>
      </w:r>
      <w:r w:rsidRPr="0084135A">
        <w:rPr>
          <w:rFonts w:ascii="Times New Roman" w:hAnsi="Times New Roman"/>
        </w:rPr>
        <w:t xml:space="preserve">1A-B).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76191C54" w:rsidR="004E662C" w:rsidRPr="0099418D" w:rsidRDefault="00655EC1" w:rsidP="00655EC1">
      <w:pPr>
        <w:tabs>
          <w:tab w:val="left" w:pos="6237"/>
        </w:tabs>
        <w:spacing w:after="0" w:line="480" w:lineRule="auto"/>
        <w:ind w:firstLine="630"/>
        <w:rPr>
          <w:rFonts w:ascii="Times New Roman" w:hAnsi="Times New Roman"/>
        </w:rPr>
      </w:pPr>
      <w:r>
        <w:rPr>
          <w:rFonts w:ascii="Times New Roman" w:hAnsi="Times New Roman"/>
        </w:rPr>
        <w:t>After 1 week,</w:t>
      </w:r>
      <w:r w:rsidR="004E662C" w:rsidRPr="0084135A">
        <w:rPr>
          <w:rFonts w:ascii="Times New Roman" w:hAnsi="Times New Roman"/>
        </w:rPr>
        <w:t xml:space="preserve"> mesocosms were inoculated with pondwater (1L) </w:t>
      </w:r>
      <w:r>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w:t>
      </w:r>
      <w:commentRangeStart w:id="17"/>
      <w:r w:rsidR="004E662C" w:rsidRPr="0084135A">
        <w:rPr>
          <w:rFonts w:ascii="Times New Roman" w:hAnsi="Times New Roman"/>
        </w:rPr>
        <w:t>Trout Lake</w:t>
      </w:r>
      <w:commentRangeEnd w:id="17"/>
      <w:r w:rsidR="008B4B99">
        <w:rPr>
          <w:rStyle w:val="CommentReference"/>
          <w:lang w:val="de-DE"/>
        </w:rPr>
        <w:commentReference w:id="17"/>
      </w:r>
      <w:r w:rsidR="004E662C" w:rsidRPr="0084135A">
        <w:rPr>
          <w:rFonts w:ascii="Times New Roman" w:hAnsi="Times New Roman"/>
        </w:rPr>
        <w:t xml:space="preserve">, Vancouver, B.C. (49°15’23” N, 123°03’44” W), with a vertical tow net (64-µm mesh). Zooplankton were mixed in buckets to homogenize species composition, </w:t>
      </w:r>
      <w:r>
        <w:rPr>
          <w:rFonts w:ascii="Times New Roman" w:hAnsi="Times New Roman"/>
        </w:rPr>
        <w:t xml:space="preserve">were gradually introduced to </w:t>
      </w:r>
      <w:r w:rsidR="004E662C" w:rsidRPr="0084135A">
        <w:rPr>
          <w:rFonts w:ascii="Times New Roman" w:hAnsi="Times New Roman"/>
        </w:rPr>
        <w:t>mesocosm temperatures</w:t>
      </w:r>
      <w:r w:rsidR="00546DAA">
        <w:rPr>
          <w:rFonts w:ascii="Times New Roman" w:hAnsi="Times New Roman"/>
        </w:rPr>
        <w:t xml:space="preserve"> over a 12-</w:t>
      </w:r>
      <w:r>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Pr>
          <w:rFonts w:ascii="Times New Roman" w:hAnsi="Times New Roman"/>
        </w:rPr>
        <w:t xml:space="preserve">were </w:t>
      </w:r>
      <w:r w:rsidR="004E662C" w:rsidRPr="0084135A">
        <w:rPr>
          <w:rFonts w:ascii="Times New Roman" w:hAnsi="Times New Roman"/>
        </w:rPr>
        <w:t xml:space="preserve">removed. </w:t>
      </w:r>
      <w:r w:rsidR="004E662C" w:rsidRPr="0084135A">
        <w:rPr>
          <w:rFonts w:ascii="Times New Roman" w:hAnsi="Times New Roman"/>
        </w:rPr>
        <w:lastRenderedPageBreak/>
        <w:t>Initial experimental communities consisted of 25 phytoplankton taxa (</w:t>
      </w:r>
      <w:r w:rsidR="00A12D42">
        <w:rPr>
          <w:rFonts w:ascii="Times New Roman" w:hAnsi="Times New Roman"/>
        </w:rPr>
        <w:t>Tab</w:t>
      </w:r>
      <w:r w:rsidR="00836832">
        <w:rPr>
          <w:rFonts w:ascii="Times New Roman" w:hAnsi="Times New Roman"/>
        </w:rPr>
        <w:t>le</w:t>
      </w:r>
      <w:r w:rsidR="00A12D42">
        <w:rPr>
          <w:rFonts w:ascii="Times New Roman" w:hAnsi="Times New Roman"/>
        </w:rPr>
        <w:t xml:space="preserve"> </w:t>
      </w:r>
      <w:r w:rsidR="004E662C" w:rsidRPr="0084135A">
        <w:rPr>
          <w:rFonts w:ascii="Times New Roman" w:hAnsi="Times New Roman"/>
        </w:rPr>
        <w:t>S</w:t>
      </w:r>
      <w:r w:rsidR="00546DAA">
        <w:rPr>
          <w:rFonts w:ascii="Times New Roman" w:hAnsi="Times New Roman"/>
        </w:rPr>
        <w:t>1.</w:t>
      </w:r>
      <w:r w:rsidR="00836832">
        <w:rPr>
          <w:rFonts w:ascii="Times New Roman" w:hAnsi="Times New Roman"/>
        </w:rPr>
        <w:t>2</w:t>
      </w:r>
      <w:r w:rsidR="004E662C" w:rsidRPr="0084135A">
        <w:rPr>
          <w:rFonts w:ascii="Times New Roman" w:hAnsi="Times New Roman"/>
        </w:rPr>
        <w:t>)</w:t>
      </w:r>
      <w:r>
        <w:rPr>
          <w:rFonts w:ascii="Times New Roman" w:hAnsi="Times New Roman"/>
        </w:rPr>
        <w:t>, and those with zooplankton included</w:t>
      </w:r>
      <w:r w:rsidR="004E662C" w:rsidRPr="0084135A">
        <w:rPr>
          <w:rFonts w:ascii="Times New Roman" w:hAnsi="Times New Roman"/>
        </w:rPr>
        <w:t xml:space="preserve"> predominantly 2 zooplankton taxa (the </w:t>
      </w:r>
      <w:proofErr w:type="spellStart"/>
      <w:r w:rsidR="004E662C" w:rsidRPr="0084135A">
        <w:rPr>
          <w:rFonts w:ascii="Times New Roman" w:hAnsi="Times New Roman"/>
        </w:rPr>
        <w:t>cladoceran</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84135A">
        <w:rPr>
          <w:rFonts w:ascii="Times New Roman" w:hAnsi="Times New Roman"/>
          <w:i/>
        </w:rPr>
        <w:t>Eurytemora</w:t>
      </w:r>
      <w:proofErr w:type="spellEnd"/>
      <w:r w:rsidR="004E662C" w:rsidRPr="0084135A">
        <w:rPr>
          <w:rFonts w:ascii="Times New Roman" w:hAnsi="Times New Roman"/>
          <w:i/>
        </w:rPr>
        <w:t xml:space="preserve"> </w:t>
      </w:r>
      <w:r w:rsidR="004E662C" w:rsidRPr="0084135A">
        <w:rPr>
          <w:rFonts w:ascii="Times New Roman" w:hAnsi="Times New Roman"/>
        </w:rPr>
        <w:t>sp</w:t>
      </w:r>
      <w:r w:rsidR="004E662C" w:rsidRPr="0084135A">
        <w:rPr>
          <w:rFonts w:ascii="Times New Roman" w:hAnsi="Times New Roman"/>
          <w:i/>
        </w:rPr>
        <w:t>.</w:t>
      </w:r>
      <w:r w:rsidR="004E662C" w:rsidRPr="0084135A">
        <w:rPr>
          <w:rFonts w:ascii="Times New Roman" w:hAnsi="Times New Roman"/>
        </w:rPr>
        <w:t>)</w:t>
      </w:r>
      <w:r>
        <w:rPr>
          <w:rFonts w:ascii="Times New Roman" w:hAnsi="Times New Roman"/>
        </w:rPr>
        <w:t xml:space="preserve"> and, rarely, </w:t>
      </w:r>
      <w:r w:rsidR="004E662C" w:rsidRPr="0084135A">
        <w:rPr>
          <w:rFonts w:ascii="Times New Roman" w:hAnsi="Times New Roman"/>
        </w:rPr>
        <w:t>cyclopoid copepods. To ensure colonization of grazing zooplankton,</w:t>
      </w:r>
      <w:r>
        <w:rPr>
          <w:rFonts w:ascii="Times New Roman" w:hAnsi="Times New Roman"/>
        </w:rPr>
        <w:t xml:space="preserve"> in addition to the random aliquot of zooplankton added to each zooplankton ecosystem </w:t>
      </w:r>
      <w:r w:rsidRPr="0084135A">
        <w:rPr>
          <w:rFonts w:ascii="Times New Roman" w:hAnsi="Times New Roman"/>
        </w:rPr>
        <w:t xml:space="preserve">(all </w:t>
      </w:r>
      <w:r>
        <w:rPr>
          <w:rFonts w:ascii="Times New Roman" w:hAnsi="Times New Roman"/>
        </w:rPr>
        <w:t>algae-grazer and algae-grazer</w:t>
      </w:r>
      <w:r w:rsidR="00444603">
        <w:rPr>
          <w:rFonts w:ascii="Times New Roman" w:hAnsi="Times New Roman"/>
        </w:rPr>
        <w:t>-</w:t>
      </w:r>
      <w:r>
        <w:rPr>
          <w:rFonts w:ascii="Times New Roman" w:hAnsi="Times New Roman"/>
        </w:rPr>
        <w:t>predator</w:t>
      </w:r>
      <w:r w:rsidRPr="0084135A">
        <w:rPr>
          <w:rFonts w:ascii="Times New Roman" w:hAnsi="Times New Roman"/>
        </w:rPr>
        <w:t xml:space="preserve"> ecosystems)</w:t>
      </w:r>
      <w:r>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Pr>
          <w:rFonts w:ascii="Times New Roman" w:hAnsi="Times New Roman"/>
        </w:rPr>
        <w:t xml:space="preserve">. </w:t>
      </w:r>
      <w:proofErr w:type="gramStart"/>
      <w:r>
        <w:rPr>
          <w:rFonts w:ascii="Times New Roman" w:hAnsi="Times New Roman"/>
        </w:rPr>
        <w:t>Thus</w:t>
      </w:r>
      <w:proofErr w:type="gramEnd"/>
      <w:r>
        <w:rPr>
          <w:rFonts w:ascii="Times New Roman" w:hAnsi="Times New Roman"/>
        </w:rPr>
        <w:t xml:space="preserve"> each zooplankton community began with </w:t>
      </w:r>
      <w:r>
        <w:rPr>
          <w:rFonts w:ascii="Times New Roman" w:hAnsi="Times New Roman"/>
          <w:i/>
        </w:rPr>
        <w:t>at least</w:t>
      </w:r>
      <w:r>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(experiment day </w:t>
      </w:r>
      <w:r w:rsidR="00444603">
        <w:rPr>
          <w:rFonts w:ascii="Times New Roman" w:hAnsi="Times New Roman"/>
        </w:rPr>
        <w:t>8</w:t>
      </w:r>
      <w:r w:rsidR="004E662C" w:rsidRPr="0084135A">
        <w:rPr>
          <w:rFonts w:ascii="Times New Roman" w:hAnsi="Times New Roman"/>
        </w:rPr>
        <w:t xml:space="preserve">) to 10 </w:t>
      </w:r>
      <w:r>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&lt;citation&gt;&lt;priority&gt;0&lt;/priority&gt;&lt;uuid&gt;F0F16EA8-E109-41E2-B850-717BD32D0345&lt;/uuid&gt;&lt;publications&gt;&lt;publication&gt;&lt;subtype&gt;400&lt;/subtype&gt;&lt;location&gt;&amp;lt;html&amp;gt;&amp;lt;head&amp;gt;&amp;lt;meta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[53]</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39D59165" w14:textId="77777777" w:rsidR="004E662C" w:rsidRPr="0084135A" w:rsidRDefault="004E662C" w:rsidP="004E662C">
      <w:pPr>
        <w:tabs>
          <w:tab w:val="left" w:pos="6237"/>
        </w:tabs>
        <w:spacing w:after="0" w:line="480" w:lineRule="auto"/>
        <w:outlineLvl w:val="0"/>
        <w:rPr>
          <w:rFonts w:ascii="Times New Roman" w:hAnsi="Times New Roman"/>
          <w:b/>
        </w:rPr>
      </w:pPr>
    </w:p>
    <w:p w14:paraId="51379752" w14:textId="45A8FDE7" w:rsidR="004E662C" w:rsidRPr="0084135A" w:rsidRDefault="001B2A04" w:rsidP="004E662C">
      <w:pPr>
        <w:tabs>
          <w:tab w:val="left" w:pos="6237"/>
        </w:tabs>
        <w:spacing w:after="0" w:line="480" w:lineRule="auto"/>
        <w:outlineLvl w:val="0"/>
        <w:rPr>
          <w:rFonts w:ascii="Times New Roman" w:hAnsi="Times New Roman"/>
          <w:b/>
        </w:rPr>
      </w:pPr>
      <w:r>
        <w:rPr>
          <w:rFonts w:ascii="Times New Roman" w:hAnsi="Times New Roman"/>
          <w:b/>
        </w:rPr>
        <w:t>Temperature and Nutrient</w:t>
      </w:r>
      <w:r w:rsidR="004E662C" w:rsidRPr="0084135A">
        <w:rPr>
          <w:rFonts w:ascii="Times New Roman" w:hAnsi="Times New Roman"/>
          <w:b/>
        </w:rPr>
        <w:t xml:space="preserve"> conditions</w:t>
      </w:r>
    </w:p>
    <w:p w14:paraId="5CB51781" w14:textId="2B28ABC4" w:rsidR="004E662C" w:rsidRPr="0084135A" w:rsidRDefault="004E662C" w:rsidP="004E662C">
      <w:pPr>
        <w:tabs>
          <w:tab w:val="left" w:pos="6237"/>
        </w:tabs>
        <w:spacing w:after="0" w:line="480" w:lineRule="auto"/>
        <w:rPr>
          <w:rFonts w:ascii="Times New Roman" w:hAnsi="Times New Roman"/>
        </w:rPr>
      </w:pPr>
      <w:r w:rsidRPr="0084135A">
        <w:rPr>
          <w:rFonts w:ascii="Times New Roman" w:hAnsi="Times New Roman"/>
        </w:rPr>
        <w:t>We added 160-µg NaNO</w:t>
      </w:r>
      <w:r w:rsidRPr="0084135A">
        <w:rPr>
          <w:rFonts w:ascii="Times New Roman" w:hAnsi="Times New Roman"/>
          <w:vertAlign w:val="subscript"/>
        </w:rPr>
        <w:t>3</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and 10-µg KH</w:t>
      </w:r>
      <w:r w:rsidRPr="0084135A">
        <w:rPr>
          <w:rFonts w:ascii="Times New Roman" w:hAnsi="Times New Roman"/>
          <w:vertAlign w:val="subscript"/>
        </w:rPr>
        <w:t>2</w:t>
      </w:r>
      <w:r w:rsidRPr="0084135A">
        <w:rPr>
          <w:rFonts w:ascii="Times New Roman" w:hAnsi="Times New Roman"/>
        </w:rPr>
        <w:t>PO</w:t>
      </w:r>
      <w:r w:rsidRPr="0084135A">
        <w:rPr>
          <w:rFonts w:ascii="Times New Roman" w:hAnsi="Times New Roman"/>
          <w:vertAlign w:val="subscript"/>
        </w:rPr>
        <w:t>4</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&lt;citation&gt;&lt;priority&gt;0&lt;/priority&gt;&lt;uuid&gt;036C1A5C-DCFF-44BE-819A-BAABB3560439&lt;/uuid&gt;&lt;publications&gt;&lt;publication&gt;&lt;subtype&gt;400&lt;/subtype&gt;&lt;title&gt;Nonpoint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[54]</w:t>
      </w:r>
      <w:r w:rsidR="008F54C9">
        <w:rPr>
          <w:rFonts w:ascii="Times New Roman" w:hAnsi="Times New Roman"/>
        </w:rPr>
        <w:fldChar w:fldCharType="end"/>
      </w:r>
      <w:r w:rsidRPr="0084135A">
        <w:rPr>
          <w:rFonts w:ascii="Times New Roman" w:hAnsi="Times New Roman"/>
        </w:rPr>
        <w:t xml:space="preserve">. Water was heated with submersible aquarium heaters (50, 100, 150, 200, 250, 300, 350, 400, 450 Watt) to increase temperature above ambient daily temperature. </w:t>
      </w:r>
      <w:r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The </w:t>
      </w:r>
      <w:r w:rsidR="00655EC1">
        <w:rPr>
          <w:rFonts w:ascii="Times New Roman" w:hAnsi="Times New Roman"/>
          <w:lang w:val="en-US"/>
        </w:rPr>
        <w:t>data loggers were suspended in the middle of the tanks, approximately halfway between the surface and the bottom. Temperature d</w:t>
      </w:r>
      <w:r w:rsidRPr="00F04025">
        <w:rPr>
          <w:rFonts w:ascii="Times New Roman" w:hAnsi="Times New Roman"/>
          <w:lang w:val="en-US"/>
        </w:rPr>
        <w:t xml:space="preserve">ifferences among tanks were consistent throughout the course of the experiment </w:t>
      </w:r>
      <w:r w:rsidRPr="00F04025">
        <w:rPr>
          <w:rFonts w:ascii="Times New Roman" w:hAnsi="Times New Roman"/>
        </w:rPr>
        <w:t>(</w:t>
      </w:r>
      <w:r w:rsidR="0099418D">
        <w:rPr>
          <w:rFonts w:ascii="Times New Roman" w:hAnsi="Times New Roman"/>
        </w:rPr>
        <w:t>Fig</w:t>
      </w:r>
      <w:r>
        <w:rPr>
          <w:rFonts w:ascii="Times New Roman" w:hAnsi="Times New Roman"/>
        </w:rPr>
        <w:t xml:space="preserve"> </w:t>
      </w:r>
      <w:r w:rsidR="0099418D">
        <w:rPr>
          <w:rFonts w:ascii="Times New Roman" w:hAnsi="Times New Roman"/>
        </w:rPr>
        <w:t>S</w:t>
      </w:r>
      <w:r>
        <w:rPr>
          <w:rFonts w:ascii="Times New Roman" w:hAnsi="Times New Roman"/>
        </w:rPr>
        <w:t>1</w:t>
      </w:r>
      <w:r w:rsidR="00546DAA">
        <w:rPr>
          <w:rFonts w:ascii="Times New Roman" w:hAnsi="Times New Roman"/>
        </w:rPr>
        <w:t>.1</w:t>
      </w:r>
      <w:r>
        <w:rPr>
          <w:rFonts w:ascii="Times New Roman" w:hAnsi="Times New Roman"/>
        </w:rPr>
        <w:t>C</w:t>
      </w:r>
      <w:r w:rsidRPr="0084135A">
        <w:rPr>
          <w:rFonts w:ascii="Times New Roman" w:hAnsi="Times New Roman"/>
        </w:rPr>
        <w:t xml:space="preserve">). </w:t>
      </w:r>
      <w:r w:rsidR="00655EC1">
        <w:rPr>
          <w:rFonts w:ascii="Times New Roman" w:hAnsi="Times New Roman"/>
        </w:rPr>
        <w:t xml:space="preserve">Heaters were placed at the bottom of the mesocosms. </w:t>
      </w:r>
      <w:r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2A538D3A" w14:textId="77777777" w:rsidR="004E662C" w:rsidRPr="0084135A" w:rsidRDefault="004E662C"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lastRenderedPageBreak/>
        <w:t>Plankton Sampling and Analysis</w:t>
      </w:r>
    </w:p>
    <w:p w14:paraId="3E4F0010" w14:textId="242BBCDF" w:rsidR="0005406A" w:rsidRDefault="00655EC1" w:rsidP="0005406A">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W</w:t>
      </w:r>
      <w:r w:rsidR="004E662C" w:rsidRPr="0084135A">
        <w:rPr>
          <w:rFonts w:ascii="Times New Roman" w:hAnsi="Times New Roman"/>
        </w:rPr>
        <w:t xml:space="preserve">e sampled phytoplankton, chlorophyll </w:t>
      </w:r>
      <w:r w:rsidR="00444603" w:rsidRPr="001D5D2C">
        <w:rPr>
          <w:rFonts w:ascii="Times New Roman" w:hAnsi="Times New Roman"/>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&lt;citation&gt;&lt;priority&gt;0&lt;/priority&gt;&lt;uuid&gt;E025F498-06A2-4836-9690-01F7B4A3DA81&lt;/uuid&gt;&lt;publications&gt;&lt;publication&gt;&lt;subtype&gt;400&lt;/subtype&gt;&lt;title&gt;Zur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[55]</w:t>
      </w:r>
      <w:r w:rsidR="00EC7CF7">
        <w:rPr>
          <w:rFonts w:ascii="Times New Roman" w:hAnsi="Times New Roman"/>
          <w:lang w:val="en-US"/>
        </w:rPr>
        <w:fldChar w:fldCharType="end"/>
      </w:r>
      <w:r w:rsidR="004E662C" w:rsidRPr="0084135A">
        <w:rPr>
          <w:rFonts w:ascii="Times New Roman" w:hAnsi="Times New Roman"/>
          <w:lang w:val="en-US"/>
        </w:rPr>
        <w:t xml:space="preserve"> and estimated chlorophyll </w:t>
      </w:r>
      <w:r w:rsidR="004E662C" w:rsidRPr="001D5D2C">
        <w:rPr>
          <w:rFonts w:ascii="Times New Roman" w:hAnsi="Times New Roman"/>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a concentration can be used as a proxy for biomass, and though the ratio between chlorophyll a and total biomass can itself vary with temperature, size and species composition </w:t>
      </w:r>
      <w:r w:rsidR="0083683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&lt;citation&gt;&lt;priority&gt;0&lt;/priority&gt;&lt;uuid&gt;7E794961-B409-40BC-840A-7C22236D85FF&lt;/uuid&gt;&lt;publications&gt;&lt;publication&gt;&lt;subtype&gt;400&lt;/subtype&gt;&lt;title&gt;Temperature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3C4409">
        <w:rPr>
          <w:rFonts w:ascii="Times New Roman" w:hAnsi="Times New Roman"/>
          <w:lang w:val="en-US" w:eastAsia="de-DE"/>
        </w:rPr>
        <w:t>[56,57]</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a concentration</w:t>
      </w:r>
      <w:r w:rsidR="0005406A">
        <w:rPr>
          <w:rFonts w:ascii="Times New Roman" w:hAnsi="Times New Roman"/>
          <w:lang w:val="en-US"/>
        </w:rPr>
        <w:t xml:space="preserve"> represents biomass allocated to photosynthesis and NPP, our measure of ecosystem function. </w:t>
      </w:r>
    </w:p>
    <w:p w14:paraId="77C245A5" w14:textId="77777777" w:rsidR="004E662C" w:rsidRPr="0084135A" w:rsidRDefault="0005406A" w:rsidP="004E662C">
      <w:pPr>
        <w:tabs>
          <w:tab w:val="left" w:pos="567"/>
        </w:tabs>
        <w:spacing w:after="0" w:line="480" w:lineRule="auto"/>
        <w:rPr>
          <w:rFonts w:ascii="Times New Roman" w:hAnsi="Times New Roman"/>
        </w:rPr>
      </w:pPr>
      <w:r>
        <w:rPr>
          <w:rFonts w:ascii="Times New Roman" w:hAnsi="Times New Roman"/>
          <w:lang w:val="en-US"/>
        </w:rPr>
        <w:tab/>
      </w:r>
      <w:r w:rsidR="004E662C" w:rsidRPr="00163CD9">
        <w:rPr>
          <w:rFonts w:ascii="Times New Roman" w:hAnsi="Times New Roman"/>
          <w:lang w:val="en-US"/>
        </w:rPr>
        <w:t>Phytoplankton were identified and counted to species or taxon level by inverted microscopy. We collected</w:t>
      </w:r>
      <w:r w:rsidR="004E662C"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004E662C" w:rsidRPr="0084135A">
        <w:rPr>
          <w:rFonts w:ascii="Times New Roman" w:hAnsi="Times New Roman"/>
          <w:lang w:val="en-US"/>
        </w:rPr>
        <w:t xml:space="preserve">10 L </w:t>
      </w:r>
      <w:r w:rsidR="00655EC1">
        <w:rPr>
          <w:rFonts w:ascii="Times New Roman" w:hAnsi="Times New Roman"/>
          <w:lang w:val="en-US"/>
        </w:rPr>
        <w:t xml:space="preserve">of </w:t>
      </w:r>
      <w:r w:rsidR="004E662C"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004E662C" w:rsidRPr="0084135A">
        <w:rPr>
          <w:rFonts w:ascii="Times New Roman" w:hAnsi="Times New Roman"/>
          <w:lang w:val="en-US"/>
        </w:rPr>
        <w:t xml:space="preserve"> the filtered water </w:t>
      </w:r>
      <w:r w:rsidR="00655EC1">
        <w:rPr>
          <w:rFonts w:ascii="Times New Roman" w:hAnsi="Times New Roman"/>
          <w:lang w:val="en-US"/>
        </w:rPr>
        <w:t xml:space="preserve">was </w:t>
      </w:r>
      <w:r w:rsidR="004E662C" w:rsidRPr="0084135A">
        <w:rPr>
          <w:rFonts w:ascii="Times New Roman" w:hAnsi="Times New Roman"/>
          <w:lang w:val="en-US"/>
        </w:rPr>
        <w:t xml:space="preserve">returned to mesocosms. Plankton was fixed with </w:t>
      </w:r>
      <w:proofErr w:type="spellStart"/>
      <w:r w:rsidR="004E662C" w:rsidRPr="0084135A">
        <w:rPr>
          <w:rFonts w:ascii="Times New Roman" w:hAnsi="Times New Roman"/>
          <w:lang w:val="en-US"/>
        </w:rPr>
        <w:t>Lugol’s</w:t>
      </w:r>
      <w:proofErr w:type="spellEnd"/>
      <w:r w:rsidR="004E662C"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004E662C" w:rsidRPr="0084135A">
        <w:rPr>
          <w:rFonts w:ascii="Times New Roman" w:hAnsi="Times New Roman"/>
          <w:lang w:val="en-US"/>
        </w:rPr>
        <w:t xml:space="preserve"> measured standard length for all development stages in week 8. We measured oxygen concentrations using YSI-85 </w:t>
      </w:r>
      <w:r w:rsidR="004E662C" w:rsidRPr="0084135A">
        <w:rPr>
          <w:rFonts w:ascii="Times New Roman" w:hAnsi="Times New Roman"/>
        </w:rPr>
        <w:t xml:space="preserve">oxygen sensor (Yellow Springs Instruments, Yellow Springs, Ohio, USA).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31C6FDC1"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&lt;citation&gt;&lt;priority&gt;0&lt;/priority&gt;&lt;uuid&gt;9D1FBE53-5973-4967-97C3-6A96C62830F2&lt;/uuid&gt;&lt;publications&gt;&lt;publication&gt;&lt;subtype&gt;400&lt;/subtype&gt;&lt;publisher&gt;NRC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[58]</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r w:rsidR="00373173">
        <w:rPr>
          <w:rFonts w:ascii="Times New Roman" w:hAnsi="Times New Roman"/>
        </w:rPr>
        <w:t>Comparison of</w:t>
      </w:r>
      <w:r w:rsidR="007D2540">
        <w:rPr>
          <w:rFonts w:ascii="Times New Roman" w:hAnsi="Times New Roman"/>
        </w:rPr>
        <w:t xml:space="preserve"> oxygen concentrations </w:t>
      </w:r>
      <w:r w:rsidR="00373173">
        <w:rPr>
          <w:rFonts w:ascii="Times New Roman" w:hAnsi="Times New Roman"/>
        </w:rPr>
        <w:t xml:space="preserve">at </w:t>
      </w:r>
      <w:r w:rsidR="007D2540">
        <w:rPr>
          <w:rFonts w:ascii="Times New Roman" w:hAnsi="Times New Roman"/>
        </w:rPr>
        <w:lastRenderedPageBreak/>
        <w:t>dawn</w:t>
      </w:r>
      <w:r w:rsidR="00373173">
        <w:rPr>
          <w:rFonts w:ascii="Times New Roman" w:hAnsi="Times New Roman"/>
        </w:rPr>
        <w:t>,</w:t>
      </w:r>
      <w:r w:rsidR="007D2540">
        <w:rPr>
          <w:rFonts w:ascii="Times New Roman" w:hAnsi="Times New Roman"/>
        </w:rPr>
        <w:t xml:space="preserve"> dusk and dawn</w:t>
      </w:r>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4)</w:t>
      </w:r>
      <w:r w:rsidR="007D2540">
        <w:rPr>
          <w:rFonts w:ascii="Times New Roman" w:hAnsi="Times New Roman"/>
        </w:rPr>
        <w:t xml:space="preserve"> </w:t>
      </w:r>
      <w:r w:rsidR="00373173">
        <w:rPr>
          <w:rFonts w:ascii="Times New Roman" w:hAnsi="Times New Roman"/>
        </w:rPr>
        <w:t xml:space="preserve">can indicate </w:t>
      </w:r>
      <w:r w:rsidR="007D2540">
        <w:rPr>
          <w:rFonts w:ascii="Times New Roman" w:hAnsi="Times New Roman"/>
        </w:rPr>
        <w:t>not only the cumulative biotic N</w:t>
      </w:r>
      <w:r w:rsidR="00375ABE">
        <w:rPr>
          <w:rFonts w:ascii="Times New Roman" w:hAnsi="Times New Roman"/>
        </w:rPr>
        <w:t>E</w:t>
      </w:r>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77777777" w:rsidR="00881AF2" w:rsidRDefault="00E534B1"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3</w:t>
      </w:r>
    </w:p>
    <w:p w14:paraId="2248594B" w14:textId="28E58BE7"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3C4409">
        <w:rPr>
          <w:rFonts w:ascii="Times New Roman" w:hAnsi="Times New Roman"/>
        </w:rPr>
        <w:instrText xml:space="preserve"> ADDIN PAPERS2_CITATIONS &lt;citation&gt;&lt;priority&gt;35&lt;/priority&gt;&lt;uuid&gt;5806A03B-19B8-4230-9480-C3DFD3788995&lt;/uuid&gt;&lt;publications&gt;&lt;publication&gt;&lt;subtype&gt;400&lt;/subtype&gt;&lt;title&gt;NALMS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[59]</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(results not shown). </w:t>
      </w:r>
    </w:p>
    <w:p w14:paraId="4C9664E4" w14:textId="2523FFA5"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commentRangeStart w:id="18"/>
      <w:r w:rsidR="001A5ABE">
        <w:rPr>
          <w:rFonts w:ascii="Times New Roman" w:hAnsi="Times New Roman"/>
          <w:lang w:val="en-US"/>
        </w:rPr>
        <w:t xml:space="preserve">daytime </w:t>
      </w:r>
      <w:r w:rsidR="001140BE">
        <w:rPr>
          <w:rFonts w:ascii="Times New Roman" w:hAnsi="Times New Roman"/>
          <w:lang w:val="en-US"/>
        </w:rPr>
        <w:t xml:space="preserve">observation times </w:t>
      </w:r>
      <w:commentRangeEnd w:id="18"/>
      <w:r w:rsidR="008B4B99">
        <w:rPr>
          <w:rStyle w:val="CommentReference"/>
          <w:lang w:val="de-DE"/>
        </w:rPr>
        <w:commentReference w:id="18"/>
      </w:r>
      <w:r w:rsidR="001140BE">
        <w:rPr>
          <w:rFonts w:ascii="Times New Roman" w:hAnsi="Times New Roman"/>
          <w:lang w:val="en-US"/>
        </w:rPr>
        <w:t>(</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3)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28B4E2BA"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z*h</m:t>
                </m:r>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a</w:t>
      </w:r>
    </w:p>
    <w:p w14:paraId="3DBDF2A5" w14:textId="2F82CF4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AB667C7" w:rsidR="004E662C" w:rsidRPr="00EC007D" w:rsidRDefault="00EC007D" w:rsidP="004E662C">
      <w:pPr>
        <w:spacing w:after="0" w:line="480" w:lineRule="auto"/>
        <w:rPr>
          <w:rFonts w:ascii="Times New Roman" w:hAnsi="Times New Roman"/>
          <w:b/>
        </w:rPr>
      </w:pPr>
      <w:r w:rsidRPr="00EC007D">
        <w:rPr>
          <w:rFonts w:ascii="Times New Roman" w:hAnsi="Times New Roman"/>
          <w:b/>
        </w:rPr>
        <w:t>Model and hypothesis development</w:t>
      </w:r>
    </w:p>
    <w:p w14:paraId="6ACCD91B" w14:textId="3DDE90EC" w:rsidR="00EC007D" w:rsidRDefault="00EC007D" w:rsidP="00EC007D">
      <w:pPr>
        <w:widowControl w:val="0"/>
        <w:autoSpaceDE w:val="0"/>
        <w:autoSpaceDN w:val="0"/>
        <w:adjustRightInd w:val="0"/>
        <w:spacing w:after="0" w:line="480" w:lineRule="auto"/>
        <w:rPr>
          <w:rFonts w:ascii="Times New Roman" w:hAnsi="Times New Roman"/>
        </w:rPr>
      </w:pPr>
      <w:r w:rsidRPr="0084135A">
        <w:rPr>
          <w:rFonts w:ascii="Times New Roman" w:hAnsi="Times New Roman"/>
        </w:rPr>
        <w:t>Th</w:t>
      </w:r>
      <w:r>
        <w:rPr>
          <w:rFonts w:ascii="Times New Roman" w:hAnsi="Times New Roman"/>
        </w:rPr>
        <w:t xml:space="preserve">e expression of temperature effects on a metabolic rate </w:t>
      </w:r>
      <w:r w:rsidRPr="002168B8">
        <w:rPr>
          <w:rFonts w:ascii="Times New Roman" w:hAnsi="Times New Roman"/>
          <w:i/>
        </w:rPr>
        <w:t>b</w:t>
      </w:r>
      <w:r w:rsidRPr="002168B8">
        <w:rPr>
          <w:rFonts w:ascii="Times New Roman" w:hAnsi="Times New Roman"/>
          <w:i/>
          <w:vertAlign w:val="subscript"/>
        </w:rPr>
        <w:t>i</w:t>
      </w:r>
      <w:r>
        <w:rPr>
          <w:rFonts w:ascii="Times New Roman" w:hAnsi="Times New Roman"/>
        </w:rPr>
        <w:t xml:space="preserve"> – in our case, oxygen production </w:t>
      </w:r>
      <w:r>
        <w:rPr>
          <w:rFonts w:ascii="Times New Roman" w:hAnsi="Times New Roman"/>
        </w:rPr>
        <w:lastRenderedPageBreak/>
        <w:t>via photosynthesis or consumption via respiration - in this model</w:t>
      </w:r>
      <w:r w:rsidRPr="0084135A">
        <w:rPr>
          <w:rFonts w:ascii="Times New Roman" w:hAnsi="Times New Roman"/>
        </w:rPr>
        <w:t xml:space="preserve"> is a special case of a more complex equation that allows each species to follow a thermal performance curve, often described by a modified Sharpe-</w:t>
      </w:r>
      <w:proofErr w:type="spellStart"/>
      <w:r w:rsidRPr="0084135A">
        <w:rPr>
          <w:rFonts w:ascii="Times New Roman" w:hAnsi="Times New Roman"/>
        </w:rPr>
        <w:t>Scho</w:t>
      </w:r>
      <w:r>
        <w:rPr>
          <w:rFonts w:ascii="Times New Roman" w:hAnsi="Times New Roman"/>
        </w:rPr>
        <w:t>ol</w:t>
      </w:r>
      <w:r w:rsidRPr="0084135A">
        <w:rPr>
          <w:rFonts w:ascii="Times New Roman" w:hAnsi="Times New Roman"/>
        </w:rPr>
        <w:t>field</w:t>
      </w:r>
      <w:proofErr w:type="spellEnd"/>
      <w:r w:rsidRPr="0084135A">
        <w:rPr>
          <w:rFonts w:ascii="Times New Roman" w:hAnsi="Times New Roman"/>
        </w:rPr>
        <w:t xml:space="preserve"> equation</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PAPERS2_CITATIONS &lt;citation&gt;&lt;priority&gt;0&lt;/priority&gt;&lt;uuid&gt;05EDD0D7-9625-42A6-BE6B-D6B62C1A810A&lt;/uuid&gt;&lt;publications&gt;&lt;publication&gt;&lt;subtype&gt;400&lt;/subtype&gt;&lt;title&gt;Scaling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Pr>
          <w:rFonts w:ascii="Times New Roman" w:hAnsi="Times New Roman"/>
        </w:rPr>
        <w:fldChar w:fldCharType="separate"/>
      </w:r>
      <w:r>
        <w:rPr>
          <w:rFonts w:ascii="Times New Roman" w:hAnsi="Times New Roman"/>
          <w:lang w:val="en-US" w:eastAsia="de-DE"/>
        </w:rPr>
        <w:t>[7,8,29]</w:t>
      </w:r>
      <w:r>
        <w:rPr>
          <w:rFonts w:ascii="Times New Roman" w:hAnsi="Times New Roman"/>
        </w:rPr>
        <w:fldChar w:fldCharType="end"/>
      </w:r>
      <w:r w:rsidRPr="0084135A">
        <w:rPr>
          <w:rFonts w:ascii="Times New Roman" w:hAnsi="Times New Roman"/>
        </w:rPr>
        <w:t>, in which</w:t>
      </w:r>
      <w:r>
        <w:rPr>
          <w:rFonts w:ascii="Times New Roman" w:hAnsi="Times New Roman"/>
        </w:rPr>
        <w:t xml:space="preserve"> an individual’s or population’s</w:t>
      </w:r>
      <w:r w:rsidRPr="0084135A">
        <w:rPr>
          <w:rFonts w:ascii="Times New Roman" w:hAnsi="Times New Roman"/>
        </w:rPr>
        <w:t xml:space="preserve"> performance declines at high temperatures</w:t>
      </w:r>
      <w:r>
        <w:rPr>
          <w:rFonts w:ascii="Times New Roman" w:hAnsi="Times New Roman"/>
        </w:rPr>
        <w:t xml:space="preserve"> above some optimal temperature</w:t>
      </w:r>
      <w:r w:rsidRPr="0084135A">
        <w:rPr>
          <w:rFonts w:ascii="Times New Roman" w:hAnsi="Times New Roman"/>
        </w:rPr>
        <w:t xml:space="preserve">. </w:t>
      </w:r>
      <w:r>
        <w:rPr>
          <w:rFonts w:ascii="Times New Roman" w:hAnsi="Times New Roman"/>
        </w:rPr>
        <w:t>We do not use this TPC model here for two reasons: we do not expect photosynthesis or respiration to exceed optimal operating temperatures in our system for most taxa () so we believe the simpler exponential is a suitable hypothesis for cross-system comparison (following Yvon-</w:t>
      </w:r>
      <w:proofErr w:type="spellStart"/>
      <w:r>
        <w:rPr>
          <w:rFonts w:ascii="Times New Roman" w:hAnsi="Times New Roman"/>
        </w:rPr>
        <w:t>Durochers</w:t>
      </w:r>
      <w:proofErr w:type="spellEnd"/>
      <w:r>
        <w:rPr>
          <w:rFonts w:ascii="Times New Roman" w:hAnsi="Times New Roman"/>
        </w:rPr>
        <w:t xml:space="preserve">, </w:t>
      </w:r>
      <w:proofErr w:type="spellStart"/>
      <w:r>
        <w:rPr>
          <w:rFonts w:ascii="Times New Roman" w:hAnsi="Times New Roman"/>
        </w:rPr>
        <w:t>etc</w:t>
      </w:r>
      <w:proofErr w:type="spellEnd"/>
      <w:r>
        <w:rPr>
          <w:rFonts w:ascii="Times New Roman" w:hAnsi="Times New Roman"/>
        </w:rPr>
        <w:t xml:space="preserve"> </w:t>
      </w:r>
      <w:proofErr w:type="spellStart"/>
      <w:r>
        <w:rPr>
          <w:rFonts w:ascii="Times New Roman" w:hAnsi="Times New Roman"/>
        </w:rPr>
        <w:t>etc</w:t>
      </w:r>
      <w:proofErr w:type="spellEnd"/>
      <w:r>
        <w:rPr>
          <w:rFonts w:ascii="Times New Roman" w:hAnsi="Times New Roman"/>
        </w:rPr>
        <w:t>)</w:t>
      </w:r>
      <w:r w:rsidRPr="006B1AF4">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Pr>
          <w:rFonts w:ascii="Times New Roman" w:hAnsi="Times New Roman"/>
        </w:rPr>
        <w:fldChar w:fldCharType="separate"/>
      </w:r>
      <w:r>
        <w:rPr>
          <w:rFonts w:ascii="Times New Roman" w:hAnsi="Times New Roman"/>
          <w:lang w:val="en-US" w:eastAsia="de-DE"/>
        </w:rPr>
        <w:t>[7,8]</w:t>
      </w:r>
      <w:r>
        <w:rPr>
          <w:rFonts w:ascii="Times New Roman" w:hAnsi="Times New Roman"/>
        </w:rPr>
        <w:fldChar w:fldCharType="end"/>
      </w:r>
      <w:r>
        <w:rPr>
          <w:rFonts w:ascii="Times New Roman" w:hAnsi="Times New Roman"/>
        </w:rPr>
        <w:t xml:space="preserve">, and we do not have thermal performance data for the many species in our communities that would allow fitting of thermal performance curves within communities. </w:t>
      </w:r>
    </w:p>
    <w:p w14:paraId="5C5EB395" w14:textId="77777777"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p>
    <w:p w14:paraId="08E604B8" w14:textId="5920A974"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We modeled PP </w:t>
      </w:r>
      <w:proofErr w:type="spellStart"/>
      <w:r>
        <w:rPr>
          <w:rFonts w:ascii="Times New Roman" w:hAnsi="Times New Roman"/>
        </w:rPr>
        <w:t>eqn</w:t>
      </w:r>
      <w:proofErr w:type="spellEnd"/>
      <w:r>
        <w:rPr>
          <w:rFonts w:ascii="Times New Roman" w:hAnsi="Times New Roman"/>
        </w:rPr>
        <w:t xml:space="preserve"> 3 t</w:t>
      </w:r>
      <w:commentRangeStart w:id="19"/>
      <w:r>
        <w:rPr>
          <w:rFonts w:ascii="Times New Roman" w:hAnsi="Times New Roman"/>
        </w:rPr>
        <w:t>his by inclu</w:t>
      </w:r>
      <w:commentRangeEnd w:id="19"/>
      <w:r>
        <w:rPr>
          <w:rStyle w:val="CommentReference"/>
          <w:lang w:val="de-DE"/>
        </w:rPr>
        <w:commentReference w:id="19"/>
      </w:r>
      <w:r>
        <w:rPr>
          <w:rFonts w:ascii="Times New Roman" w:hAnsi="Times New Roman"/>
        </w:rPr>
        <w:t>ding a term for trophic level in the intercept term (</w:t>
      </w:r>
      <w:proofErr w:type="spellStart"/>
      <w:r>
        <w:rPr>
          <w:rFonts w:ascii="Times New Roman" w:hAnsi="Times New Roman"/>
        </w:rPr>
        <w:t>eqn</w:t>
      </w:r>
      <w:proofErr w:type="spellEnd"/>
      <w:r>
        <w:rPr>
          <w:rFonts w:ascii="Times New Roman" w:hAnsi="Times New Roman"/>
        </w:rPr>
        <w:t xml:space="preserve"> 3 rearranged and logged): </w:t>
      </w:r>
    </w:p>
    <w:p w14:paraId="7B4FBE96" w14:textId="77777777"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m:oMathPara>
        <m:oMath>
          <m:sSub>
            <m:sSubPr>
              <m:ctrlPr>
                <w:rPr>
                  <w:rFonts w:ascii="Cambria Math" w:hAnsi="Cambria Math"/>
                  <w:i/>
                </w:rPr>
              </m:ctrlPr>
            </m:sSubPr>
            <m:e>
              <m:r>
                <m:rPr>
                  <m:sty m:val="p"/>
                </m:rPr>
                <w:rPr>
                  <w:rFonts w:ascii="Cambria Math" w:hAnsi="Cambria Math"/>
                </w:rPr>
                <m:t>ln⁡</m:t>
              </m:r>
              <m:r>
                <w:rPr>
                  <w:rFonts w:ascii="Cambria Math" w:hAnsi="Cambria Math"/>
                </w:rPr>
                <m:t>(M</m:t>
              </m:r>
            </m:e>
            <m:sub>
              <m:r>
                <w:rPr>
                  <w:rFonts w:ascii="Cambria Math" w:hAnsi="Cambria Math"/>
                </w:rPr>
                <m:t>B</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r>
                        <w:rPr>
                          <w:rFonts w:ascii="Cambria Math" w:hAnsi="Cambria Math"/>
                        </w:rPr>
                        <m:t>TL*b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NEP</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oMath>
      </m:oMathPara>
    </w:p>
    <w:p w14:paraId="1E6A809C" w14:textId="77777777" w:rsidR="00B46F78" w:rsidRDefault="00B46F78" w:rsidP="00EC007D">
      <w:pPr>
        <w:widowControl w:val="0"/>
        <w:autoSpaceDE w:val="0"/>
        <w:autoSpaceDN w:val="0"/>
        <w:adjustRightInd w:val="0"/>
        <w:spacing w:after="0" w:line="480" w:lineRule="auto"/>
        <w:rPr>
          <w:rFonts w:ascii="Times New Roman" w:hAnsi="Times New Roman"/>
        </w:rPr>
      </w:pPr>
    </w:p>
    <w:p w14:paraId="47A46DCF" w14:textId="7A2EF593" w:rsidR="000B7F40" w:rsidRPr="000B7F40" w:rsidRDefault="000B7F40" w:rsidP="004E662C">
      <w:pPr>
        <w:spacing w:after="0" w:line="480" w:lineRule="auto"/>
        <w:rPr>
          <w:rFonts w:ascii="Times New Roman" w:hAnsi="Times New Roman"/>
        </w:rPr>
      </w:pPr>
      <w:r>
        <w:rPr>
          <w:rFonts w:ascii="Times New Roman" w:hAnsi="Times New Roman"/>
        </w:rPr>
        <w:tab/>
        <w:t>We derived the expression for the trophic cascade by relating algal biomass in the AGP and AG treatments:</w:t>
      </w:r>
    </w:p>
    <w:p w14:paraId="1638B591" w14:textId="18C70D6B" w:rsidR="000B7F40" w:rsidRPr="000B7F40" w:rsidRDefault="000B7F40" w:rsidP="004E662C">
      <w:pPr>
        <w:spacing w:after="0" w:line="480" w:lineRule="auto"/>
        <w:rPr>
          <w:rFonts w:ascii="Times New Roman" w:hAnsi="Times New Roman"/>
        </w:rPr>
      </w:pPr>
      <m:oMathPara>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R.AGP</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AGP</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den>
                  </m:f>
                </m:den>
              </m:f>
            </m:e>
            <m:sub/>
          </m:sSub>
        </m:oMath>
      </m:oMathPara>
    </w:p>
    <w:p w14:paraId="275A8515" w14:textId="07C9C35E" w:rsidR="000B7F40" w:rsidRDefault="000B7F40" w:rsidP="004E662C">
      <w:pPr>
        <w:spacing w:after="0" w:line="480" w:lineRule="auto"/>
        <w:rPr>
          <w:rFonts w:ascii="Times New Roman" w:hAnsi="Times New Roman"/>
          <w:b/>
        </w:rPr>
      </w:pPr>
    </w:p>
    <w:p w14:paraId="6258AA23" w14:textId="78D51F33" w:rsidR="000B7F40" w:rsidRPr="000B7F40" w:rsidRDefault="000B7F40" w:rsidP="004E662C">
      <w:pPr>
        <w:spacing w:after="0" w:line="480" w:lineRule="auto"/>
        <w:rPr>
          <w:rFonts w:ascii="Times New Roman" w:hAnsi="Times New Roman"/>
        </w:rPr>
      </w:pPr>
      <w:r>
        <w:rPr>
          <w:rFonts w:ascii="Times New Roman" w:hAnsi="Times New Roman"/>
        </w:rPr>
        <w:t>We then cancelled terms</w:t>
      </w:r>
      <w:r w:rsidR="007F510D">
        <w:rPr>
          <w:rFonts w:ascii="Times New Roman" w:hAnsi="Times New Roman"/>
        </w:rPr>
        <w:t xml:space="preserve">, and indicated temperature dependence of mass and normalization constants. To approximate their temperature dependence and in the absence of additional information about their functional forms, we used general Arrhenius functions, but we note that other functions could be used if appropriate. Consequently, </w:t>
      </w:r>
      <w:r w:rsidR="00A32EA5">
        <w:rPr>
          <w:rFonts w:ascii="Times New Roman" w:hAnsi="Times New Roman"/>
        </w:rPr>
        <w:t xml:space="preserve">ratio of these biomasses may </w:t>
      </w:r>
      <w:r w:rsidR="00A32EA5">
        <w:rPr>
          <w:rFonts w:ascii="Times New Roman" w:hAnsi="Times New Roman"/>
        </w:rPr>
        <w:lastRenderedPageBreak/>
        <w:t>vary with temperature</w:t>
      </w:r>
      <w:r w:rsidR="007F510D">
        <w:rPr>
          <w:rFonts w:ascii="Times New Roman" w:hAnsi="Times New Roman"/>
        </w:rPr>
        <w:t xml:space="preserve"> </w:t>
      </w:r>
      <w:r w:rsidR="00A32EA5">
        <w:rPr>
          <w:rFonts w:ascii="Times New Roman" w:hAnsi="Times New Roman"/>
        </w:rPr>
        <w:t>according to the</w:t>
      </w:r>
      <w:r w:rsidR="007F510D">
        <w:rPr>
          <w:rFonts w:ascii="Times New Roman" w:hAnsi="Times New Roman"/>
        </w:rPr>
        <w:t xml:space="preserve"> relative temperature dependences of thermal traits and size distributions: </w:t>
      </w:r>
    </w:p>
    <w:p w14:paraId="101A0AD1" w14:textId="126EB1DB" w:rsidR="000B7F40" w:rsidRPr="00A32EA5" w:rsidRDefault="000B7F40" w:rsidP="004E662C">
      <w:pPr>
        <w:spacing w:after="0" w:line="480" w:lineRule="auto"/>
        <w:rPr>
          <w:rFonts w:ascii="Times New Roman" w:hAnsi="Times New Roman"/>
        </w:rPr>
      </w:pPr>
      <m:oMathPara>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/kT</m:t>
                      </m:r>
                    </m:sup>
                  </m:sSup>
                </m:num>
                <m:den>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m.agp</m:t>
                          </m:r>
                        </m:sub>
                      </m:sSub>
                      <m:r>
                        <w:rPr>
                          <w:rFonts w:ascii="Cambria Math" w:hAnsi="Cambria Math"/>
                        </w:rPr>
                        <m:t>/kT</m:t>
                      </m:r>
                    </m:sup>
                  </m:sSup>
                </m:den>
              </m:f>
            </m:e>
            <m:sub/>
          </m:sSub>
        </m:oMath>
      </m:oMathPara>
    </w:p>
    <w:p w14:paraId="174FFBAE" w14:textId="77777777" w:rsidR="00A32EA5" w:rsidRPr="007F510D" w:rsidRDefault="00A32EA5" w:rsidP="004E662C">
      <w:pPr>
        <w:spacing w:after="0" w:line="480" w:lineRule="auto"/>
        <w:rPr>
          <w:rFonts w:ascii="Times New Roman" w:hAnsi="Times New Roman"/>
        </w:rPr>
      </w:pPr>
    </w:p>
    <w:p w14:paraId="50CEF760" w14:textId="5615EA6E" w:rsidR="00A32EA5" w:rsidRPr="00A32EA5" w:rsidRDefault="00A32EA5" w:rsidP="004E662C">
      <w:pPr>
        <w:spacing w:after="0" w:line="480" w:lineRule="auto"/>
        <w:rPr>
          <w:rFonts w:ascii="Times New Roman" w:hAnsi="Times New Roman"/>
        </w:rPr>
      </w:pPr>
      <w:r>
        <w:rPr>
          <w:rFonts w:ascii="Times New Roman" w:hAnsi="Times New Roman"/>
        </w:rPr>
        <w:t xml:space="preserve">and the strength of the trophic cascade may therefore be expected to decline with a temperature dependence that reflects the </w:t>
      </w:r>
      <w:r w:rsidR="00442FAD">
        <w:rPr>
          <w:rFonts w:ascii="Times New Roman" w:hAnsi="Times New Roman"/>
        </w:rPr>
        <w:t>temperature dependences of mass and normalized performance for each trophic treatment</w:t>
      </w:r>
      <w:r>
        <w:rPr>
          <w:rFonts w:ascii="Times New Roman" w:hAnsi="Times New Roman"/>
        </w:rPr>
        <w:t xml:space="preserve">: </w:t>
      </w:r>
    </w:p>
    <w:p w14:paraId="2E30F14D" w14:textId="41BEEAB0" w:rsidR="007F510D" w:rsidRDefault="007F510D" w:rsidP="007F510D">
      <w:pPr>
        <w:spacing w:after="0" w:line="480" w:lineRule="auto"/>
        <w:rPr>
          <w:rFonts w:ascii="Times New Roman" w:hAnsi="Times New Roman"/>
          <w:b/>
        </w:rPr>
      </w:pPr>
      <m:oMathPara>
        <m:oMath>
          <m:sSub>
            <m:sSubPr>
              <m:ctrlPr>
                <w:rPr>
                  <w:rFonts w:ascii="Cambria Math" w:hAnsi="Cambria Math"/>
                  <w:i/>
                </w:rPr>
              </m:ctrlPr>
            </m:sSubPr>
            <m:e>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m:t>
                          </m:r>
                          <m:r>
                            <w:rPr>
                              <w:rFonts w:ascii="Cambria Math" w:hAnsi="Cambria Math"/>
                            </w:rPr>
                            <m:t>E</m:t>
                          </m:r>
                        </m:e>
                        <m:sub>
                          <m:r>
                            <w:rPr>
                              <w:rFonts w:ascii="Cambria Math" w:hAnsi="Cambria Math"/>
                            </w:rPr>
                            <m:t>m.</m:t>
                          </m:r>
                          <m:r>
                            <w:rPr>
                              <w:rFonts w:ascii="Cambria Math" w:hAnsi="Cambria Math"/>
                            </w:rPr>
                            <m:t>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m:t>
                          </m:r>
                          <m:r>
                            <w:rPr>
                              <w:rFonts w:ascii="Cambria Math" w:hAnsi="Cambria Math"/>
                            </w:rPr>
                            <m:t>E</m:t>
                          </m:r>
                        </m:e>
                        <m:sub>
                          <m:r>
                            <w:rPr>
                              <w:rFonts w:ascii="Cambria Math" w:hAnsi="Cambria Math"/>
                            </w:rPr>
                            <m:t>m.</m:t>
                          </m:r>
                          <m:r>
                            <w:rPr>
                              <w:rFonts w:ascii="Cambria Math" w:hAnsi="Cambria Math"/>
                            </w:rPr>
                            <m:t>agp</m:t>
                          </m:r>
                        </m:sub>
                      </m:sSub>
                    </m:num>
                    <m:den>
                      <m:r>
                        <w:rPr>
                          <w:rFonts w:ascii="Cambria Math" w:hAnsi="Cambria Math"/>
                        </w:rPr>
                        <m:t>kT</m:t>
                      </m:r>
                    </m:den>
                  </m:f>
                </m:den>
              </m:f>
            </m:e>
            <m:sub/>
          </m:sSub>
        </m:oMath>
      </m:oMathPara>
    </w:p>
    <w:p w14:paraId="5C233D9A" w14:textId="7506FC5C" w:rsidR="007F510D" w:rsidRDefault="007F510D" w:rsidP="004E662C">
      <w:pPr>
        <w:spacing w:after="0" w:line="480" w:lineRule="auto"/>
        <w:rPr>
          <w:rFonts w:ascii="Times New Roman" w:hAnsi="Times New Roman"/>
          <w:b/>
        </w:rPr>
      </w:pPr>
    </w:p>
    <w:p w14:paraId="280C45AB" w14:textId="77777777" w:rsidR="00B46F78" w:rsidRDefault="00B46F78" w:rsidP="004E662C">
      <w:pPr>
        <w:spacing w:after="0" w:line="480" w:lineRule="auto"/>
        <w:rPr>
          <w:rFonts w:ascii="Times New Roman" w:hAnsi="Times New Roman"/>
          <w:b/>
        </w:rPr>
      </w:pPr>
    </w:p>
    <w:p w14:paraId="4CA2D1CC" w14:textId="0C62787A" w:rsidR="00EC007D" w:rsidRPr="0084135A" w:rsidRDefault="00EC007D"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635B1071"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S1</w:t>
      </w:r>
      <w:r w:rsidR="00546DAA">
        <w:rPr>
          <w:rFonts w:ascii="Times New Roman" w:hAnsi="Times New Roman"/>
          <w:lang w:val="en-US"/>
        </w:rPr>
        <w:t>.1</w:t>
      </w:r>
      <w:r w:rsidR="00CF2180">
        <w:rPr>
          <w:rFonts w:ascii="Times New Roman" w:hAnsi="Times New Roman"/>
          <w:lang w:val="en-US"/>
        </w:rPr>
        <w:t>)</w:t>
      </w:r>
      <w:r>
        <w:rPr>
          <w:rFonts w:ascii="Times New Roman" w:hAnsi="Times New Roman"/>
          <w:lang w:val="en-US"/>
        </w:rPr>
        <w:t xml:space="preserve">. </w:t>
      </w:r>
      <w:r w:rsidRPr="0084135A">
        <w:rPr>
          <w:rFonts w:ascii="Times New Roman" w:hAnsi="Times New Roman"/>
          <w:lang w:val="en-US"/>
        </w:rPr>
        <w:t>For each food chain length (algae-only</w:t>
      </w:r>
      <w:r>
        <w:rPr>
          <w:rFonts w:ascii="Times New Roman" w:hAnsi="Times New Roman"/>
          <w:lang w:val="en-US"/>
        </w:rPr>
        <w:t xml:space="preserve"> (A)</w:t>
      </w:r>
      <w:r w:rsidRPr="0084135A">
        <w:rPr>
          <w:rFonts w:ascii="Times New Roman" w:hAnsi="Times New Roman"/>
          <w:lang w:val="en-US"/>
        </w:rPr>
        <w:t xml:space="preserve">, algae-grazer </w:t>
      </w:r>
      <w:r>
        <w:rPr>
          <w:rFonts w:ascii="Times New Roman" w:hAnsi="Times New Roman"/>
          <w:lang w:val="en-US"/>
        </w:rPr>
        <w:t xml:space="preserve">(AG) </w:t>
      </w:r>
      <w:r w:rsidRPr="0084135A">
        <w:rPr>
          <w:rFonts w:ascii="Times New Roman" w:hAnsi="Times New Roman"/>
          <w:lang w:val="en-US"/>
        </w:rPr>
        <w:t>or algae-grazer-predator</w:t>
      </w:r>
      <w:r>
        <w:rPr>
          <w:rFonts w:ascii="Times New Roman" w:hAnsi="Times New Roman"/>
          <w:lang w:val="en-US"/>
        </w:rPr>
        <w:t xml:space="preserve"> (AGP)</w:t>
      </w:r>
      <w:r w:rsidRPr="0084135A">
        <w:rPr>
          <w:rFonts w:ascii="Times New Roman" w:hAnsi="Times New Roman"/>
          <w:lang w:val="en-US"/>
        </w:rPr>
        <w:t xml:space="preserve">), we maintained ecosystems at distinct temperatures in a regression design with mean temperatures 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Pr>
          <w:rFonts w:ascii="Times New Roman" w:hAnsi="Times New Roman"/>
          <w:lang w:val="en-US"/>
        </w:rPr>
        <w:t>Fig S1</w:t>
      </w:r>
      <w:r w:rsidR="00546DAA">
        <w:rPr>
          <w:rFonts w:ascii="Times New Roman" w:hAnsi="Times New Roman"/>
          <w:lang w:val="en-US"/>
        </w:rPr>
        <w:t>.1</w:t>
      </w:r>
      <w:r>
        <w:rPr>
          <w:rFonts w:ascii="Times New Roman" w:hAnsi="Times New Roman"/>
          <w:lang w:val="en-US"/>
        </w:rPr>
        <w:t>C</w:t>
      </w:r>
      <w:r w:rsidRPr="0084135A">
        <w:rPr>
          <w:rFonts w:ascii="Times New Roman" w:hAnsi="Times New Roman"/>
          <w:lang w:val="en-US"/>
        </w:rPr>
        <w:t xml:space="preserve">). The regression design allowed us to </w:t>
      </w:r>
      <w:r w:rsidRPr="0084135A">
        <w:rPr>
          <w:rFonts w:ascii="Times New Roman" w:hAnsi="Times New Roman"/>
        </w:rPr>
        <w:t>estimate slopes (</w:t>
      </w:r>
      <w:proofErr w:type="spellStart"/>
      <w:r w:rsidRPr="0084135A">
        <w:rPr>
          <w:rFonts w:ascii="Times New Roman" w:hAnsi="Times New Roman"/>
          <w:i/>
        </w:rPr>
        <w:t>E</w:t>
      </w:r>
      <w:r>
        <w:rPr>
          <w:rFonts w:ascii="Times New Roman" w:hAnsi="Times New Roman"/>
          <w:i/>
          <w:vertAlign w:val="subscript"/>
        </w:rPr>
        <w:t>a</w:t>
      </w:r>
      <w:proofErr w:type="spellEnd"/>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 by log-transforming equation 1b and fitting linear models to 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proofErr w:type="spellStart"/>
      <w:r w:rsidRPr="00286E3B">
        <w:rPr>
          <w:rFonts w:ascii="Times New Roman" w:hAnsi="Times New Roman"/>
          <w:i/>
        </w:rPr>
        <w:t>E</w:t>
      </w:r>
      <w:r w:rsidRPr="00286E3B">
        <w:rPr>
          <w:rFonts w:ascii="Times New Roman" w:hAnsi="Times New Roman"/>
          <w:i/>
          <w:vertAlign w:val="subscript"/>
        </w:rPr>
        <w:t>a</w:t>
      </w:r>
      <w:proofErr w:type="spellEnd"/>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1) fitted</w:t>
      </w:r>
      <w:r w:rsidRPr="0084135A">
        <w:rPr>
          <w:rFonts w:ascii="Times New Roman" w:hAnsi="Times New Roman"/>
        </w:rPr>
        <w:t xml:space="preserve"> over a broad range of temperature;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w:t>
      </w:r>
      <w:r>
        <w:rPr>
          <w:rFonts w:ascii="Times New Roman" w:hAnsi="Times New Roman"/>
          <w:lang w:val="en-US"/>
        </w:rPr>
        <w:lastRenderedPageBreak/>
        <w:t xml:space="preserve">gain statistical power from the range of x-levels tested </w:t>
      </w:r>
      <w:r>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&lt;citation&gt;&lt;priority&gt;0&lt;/priority&gt;&lt;uuid&gt;2B5C451E-B199-4995-B6DE-F6DD135F5991&lt;/uuid&gt;&lt;publications&gt;&lt;publication&gt;&lt;subtype&gt;400&lt;/subtype&gt;&lt;publisher&gt;Ecological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3C4409">
        <w:rPr>
          <w:rFonts w:ascii="Times New Roman" w:hAnsi="Times New Roman"/>
          <w:lang w:val="en-US" w:eastAsia="de-DE"/>
        </w:rPr>
        <w:t>[60,61]</w:t>
      </w:r>
      <w:r>
        <w:rPr>
          <w:rFonts w:ascii="Times New Roman" w:hAnsi="Times New Roman"/>
          <w:lang w:val="en-US"/>
        </w:rPr>
        <w:fldChar w:fldCharType="end"/>
      </w:r>
      <w:r>
        <w:rPr>
          <w:rFonts w:ascii="Times New Roman" w:hAnsi="Times New Roman"/>
          <w:lang w:val="en-US"/>
        </w:rPr>
        <w:t xml:space="preserve">. </w:t>
      </w:r>
    </w:p>
    <w:p w14:paraId="78C0FC97" w14:textId="3564D289" w:rsidR="004E662C" w:rsidRPr="00E06E87" w:rsidRDefault="00286E3B" w:rsidP="004E662C">
      <w:pPr>
        <w:spacing w:after="0" w:line="480" w:lineRule="auto"/>
        <w:rPr>
          <w:rFonts w:ascii="Times New Roman" w:hAnsi="Times New Roman"/>
          <w:lang w:val="en-US"/>
        </w:rPr>
      </w:pPr>
      <w:r>
        <w:rPr>
          <w:rFonts w:ascii="Times New Roman" w:hAnsi="Times New Roman"/>
        </w:rPr>
        <w:tab/>
      </w:r>
      <w:commentRangeStart w:id="20"/>
      <w:r w:rsidR="00F260E1">
        <w:rPr>
          <w:rFonts w:ascii="Times New Roman" w:hAnsi="Times New Roman"/>
        </w:rPr>
        <w:t xml:space="preserve">We </w:t>
      </w:r>
      <w:r w:rsidR="00F260E1" w:rsidRPr="00F260E1">
        <w:rPr>
          <w:rFonts w:ascii="Times Roman" w:hAnsi="Times Roman"/>
          <w:color w:val="000000"/>
        </w:rPr>
        <w:t xml:space="preserve">used a mixed </w:t>
      </w:r>
      <w:commentRangeEnd w:id="20"/>
      <w:r w:rsidR="009A7164">
        <w:rPr>
          <w:rStyle w:val="CommentReference"/>
          <w:lang w:val="de-DE"/>
        </w:rPr>
        <w:commentReference w:id="20"/>
      </w:r>
      <w:r w:rsidR="00F260E1" w:rsidRPr="00F260E1">
        <w:rPr>
          <w:rFonts w:ascii="Times Roman" w:hAnsi="Times Roman"/>
          <w:color w:val="000000"/>
        </w:rPr>
        <w:t>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food chain length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 net ecosystem oxygen consumption</w:t>
      </w:r>
      <w:r w:rsidR="00F260E1" w:rsidRPr="00F260E1">
        <w:rPr>
          <w:rFonts w:ascii="Times Roman" w:hAnsi="Times Roman"/>
          <w:color w:val="000000"/>
        </w:rPr>
        <w:t xml:space="preserve">, </w:t>
      </w:r>
      <w:r w:rsidR="00F260E1">
        <w:rPr>
          <w:rFonts w:ascii="Times Roman" w:hAnsi="Times Roman"/>
          <w:color w:val="000000"/>
        </w:rPr>
        <w:t>and chlorophyll a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 xml:space="preserve">effect) from effects variation in temperature over time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&lt;citation&gt;&lt;priority&gt;0&lt;/priority&gt;&lt;uuid&gt;1244AC2C-D7A7-4B3D-943F-45BB813A92A6&lt;/uuid&gt;&lt;publications&gt;&lt;publication&gt;&lt;subtype&gt;400&lt;/subtype&gt;&lt;publisher&gt;Animal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[62]</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proofErr w:type="spellStart"/>
      <w:r w:rsidR="004E662C" w:rsidRPr="0084135A">
        <w:rPr>
          <w:rFonts w:ascii="Times New Roman" w:hAnsi="Times New Roman"/>
          <w:i/>
        </w:rPr>
        <w:t>i</w:t>
      </w:r>
      <w:proofErr w:type="spellEnd"/>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4E662C" w:rsidRPr="0084135A">
        <w:rPr>
          <w:rFonts w:ascii="Times New Roman" w:hAnsi="Times New Roman"/>
          <w:vertAlign w:val="subscript"/>
        </w:rPr>
        <w:t>ij</w:t>
      </w:r>
      <w:proofErr w:type="spellEnd"/>
      <w:r w:rsidR="004E662C" w:rsidRPr="0084135A">
        <w:rPr>
          <w:rFonts w:ascii="Times New Roman" w:hAnsi="Times New Roman"/>
        </w:rPr>
        <w:t>) and trophic level (</w:t>
      </w:r>
      <w:proofErr w:type="spellStart"/>
      <w:r w:rsidR="004E662C" w:rsidRPr="0084135A">
        <w:rPr>
          <w:rFonts w:ascii="Times New Roman" w:hAnsi="Times New Roman"/>
        </w:rPr>
        <w:t>TL</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1EA721AC" w14:textId="0FCBE26D" w:rsidR="004E662C" w:rsidRPr="0084135A" w:rsidRDefault="002E3982" w:rsidP="004E662C">
      <w:pPr>
        <w:spacing w:after="0" w:line="480" w:lineRule="auto"/>
        <w:rPr>
          <w:rFonts w:ascii="Times New Roman" w:hAnsi="Times New Roman"/>
          <w:position w:val="-28"/>
        </w:rPr>
      </w:pPr>
      <w:r>
        <w:rPr>
          <w:rFonts w:ascii="Times New Roman" w:hAnsi="Times New Roman"/>
          <w:noProof/>
          <w:position w:val="-76"/>
        </w:rPr>
        <w:drawing>
          <wp:inline distT="0" distB="0" distL="0" distR="0" wp14:anchorId="1E35E32C" wp14:editId="5A8F5CE4">
            <wp:extent cx="4841240" cy="1231900"/>
            <wp:effectExtent l="0" t="0" r="0" b="0"/>
            <wp:docPr id="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1240" cy="1231900"/>
                    </a:xfrm>
                    <a:prstGeom prst="rect">
                      <a:avLst/>
                    </a:prstGeom>
                    <a:noFill/>
                    <a:ln>
                      <a:noFill/>
                    </a:ln>
                  </pic:spPr>
                </pic:pic>
              </a:graphicData>
            </a:graphic>
          </wp:inline>
        </w:drawing>
      </w:r>
      <w:r w:rsidR="004E662C" w:rsidRPr="0084135A">
        <w:rPr>
          <w:rFonts w:ascii="Times New Roman" w:hAnsi="Times New Roman"/>
          <w:position w:val="-28"/>
        </w:rPr>
        <w:tab/>
      </w:r>
      <w:r w:rsidR="004E662C" w:rsidRPr="0084135A">
        <w:rPr>
          <w:rFonts w:ascii="Times New Roman" w:hAnsi="Times New Roman"/>
          <w:position w:val="-28"/>
        </w:rPr>
        <w:tab/>
      </w:r>
      <w:commentRangeStart w:id="21"/>
      <w:proofErr w:type="spellStart"/>
      <w:r w:rsidR="004E662C" w:rsidRPr="0084135A">
        <w:rPr>
          <w:rFonts w:ascii="Times New Roman" w:hAnsi="Times New Roman"/>
          <w:position w:val="-28"/>
        </w:rPr>
        <w:t>Eqn</w:t>
      </w:r>
      <w:proofErr w:type="spellEnd"/>
      <w:r w:rsidR="004E662C" w:rsidRPr="0084135A">
        <w:rPr>
          <w:rFonts w:ascii="Times New Roman" w:hAnsi="Times New Roman"/>
          <w:position w:val="-28"/>
        </w:rPr>
        <w:t xml:space="preserve"> </w:t>
      </w:r>
      <w:r w:rsidR="00D76C69">
        <w:rPr>
          <w:rFonts w:ascii="Times New Roman" w:hAnsi="Times New Roman"/>
          <w:position w:val="-28"/>
        </w:rPr>
        <w:t>5</w:t>
      </w:r>
      <w:commentRangeEnd w:id="21"/>
      <w:r w:rsidR="004C6F39">
        <w:rPr>
          <w:rStyle w:val="CommentReference"/>
          <w:lang w:val="de-DE"/>
        </w:rPr>
        <w:commentReference w:id="21"/>
      </w:r>
    </w:p>
    <w:p w14:paraId="0CC37DDB" w14:textId="32276E61"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proofErr w:type="gramStart"/>
      <w:r w:rsidRPr="0084135A">
        <w:rPr>
          <w:rFonts w:ascii="Times New Roman" w:hAnsi="Times New Roman"/>
          <w:i/>
          <w:vertAlign w:val="subscript"/>
        </w:rPr>
        <w:t>0.j</w:t>
      </w:r>
      <w:proofErr w:type="gramEnd"/>
      <w:r w:rsidRPr="0084135A">
        <w:rPr>
          <w:rFonts w:ascii="Times New Roman" w:hAnsi="Times New Roman"/>
          <w:i/>
          <w:vertAlign w:val="subscript"/>
        </w:rPr>
        <w:t>(</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5</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0C4F5ECD" w:rsidR="004E662C" w:rsidRDefault="00D26AEA" w:rsidP="00D26AEA">
      <w:pPr>
        <w:spacing w:after="0" w:line="480" w:lineRule="auto"/>
        <w:rPr>
          <w:rFonts w:ascii="Times New Roman" w:hAnsi="Times New Roman"/>
        </w:rPr>
      </w:pPr>
      <w:r>
        <w:rPr>
          <w:rFonts w:ascii="Times New Roman" w:hAnsi="Times New Roman"/>
        </w:rPr>
        <w:lastRenderedPageBreak/>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proofErr w:type="spellStart"/>
      <w:r w:rsidR="00F260E1" w:rsidRPr="0084135A">
        <w:rPr>
          <w:rFonts w:ascii="Times New Roman" w:hAnsi="Times New Roman"/>
          <w:i/>
        </w:rPr>
        <w:t>E</w:t>
      </w:r>
      <w:r w:rsidR="00F260E1" w:rsidRPr="0084135A">
        <w:rPr>
          <w:rFonts w:ascii="Times New Roman" w:hAnsi="Times New Roman"/>
          <w:i/>
          <w:vertAlign w:val="subscript"/>
        </w:rPr>
        <w:t>a</w:t>
      </w:r>
      <w:proofErr w:type="spellEnd"/>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1)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r w:rsidR="00F260E1" w:rsidRPr="0084135A">
        <w:rPr>
          <w:rFonts w:ascii="Times New Roman" w:hAnsi="Times New Roman"/>
          <w:i/>
        </w:rPr>
        <w:t xml:space="preserve">TL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Table S</w:t>
      </w:r>
      <w:r w:rsidR="00F54723">
        <w:rPr>
          <w:rFonts w:ascii="Times New Roman" w:hAnsi="Times New Roman"/>
          <w:lang w:val="en-US"/>
        </w:rPr>
        <w:t>1.</w:t>
      </w:r>
      <w:r w:rsidR="00F260E1" w:rsidRPr="00D76C69">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proofErr w:type="spellStart"/>
      <w:r w:rsidRPr="00E06E87">
        <w:rPr>
          <w:rFonts w:ascii="Times New Roman" w:hAnsi="Times New Roman"/>
          <w:i/>
        </w:rPr>
        <w:t>E</w:t>
      </w:r>
      <w:r w:rsidRPr="00E06E87">
        <w:rPr>
          <w:rFonts w:ascii="Times New Roman" w:hAnsi="Times New Roman"/>
          <w:i/>
          <w:vertAlign w:val="subscript"/>
        </w:rPr>
        <w:t>a</w:t>
      </w:r>
      <w:proofErr w:type="spellEnd"/>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5</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3C4409">
        <w:rPr>
          <w:rFonts w:ascii="Times New Roman" w:hAnsi="Times New Roman"/>
        </w:rPr>
        <w:instrText xml:space="preserve"> ADDIN PAPERS2_CITATIONS &lt;citation&gt;&lt;priority&gt;0&lt;/priority&gt;&lt;uuid&gt;1186B4CC-8929-4432-BCBA-D501C8877AEF&lt;/uuid&gt;&lt;publications&gt;&lt;publication&gt;&lt;subtype&gt;400&lt;/subtype&gt;&lt;title&gt;Temperature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3C4409">
        <w:rPr>
          <w:rFonts w:ascii="Times New Roman" w:hAnsi="Times New Roman"/>
          <w:lang w:val="en-US" w:eastAsia="de-DE"/>
        </w:rPr>
        <w:t>[63]</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rFonts w:ascii="Times New Roman" w:hAnsi="Times New Roman"/>
          <w:lang w:val="en-US"/>
        </w:rPr>
      </w:pPr>
      <w:r>
        <w:rPr>
          <w:rFonts w:ascii="Times New Roman" w:hAnsi="Times New Roman"/>
          <w:lang w:val="en-US"/>
        </w:rPr>
        <w:tab/>
        <w:t xml:space="preserve">To test the effect of temperature on trophic cascade strength, we used the following statistical model: </w:t>
      </w:r>
    </w:p>
    <w:p w14:paraId="291B864B" w14:textId="37AEB4B5" w:rsidR="00F67662" w:rsidRDefault="00E534B1" w:rsidP="00D26AEA">
      <w:pPr>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oMath>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t xml:space="preserve">Eqn 6, </w:t>
      </w:r>
    </w:p>
    <w:p w14:paraId="445757C0" w14:textId="5027D5E8" w:rsidR="00196C26" w:rsidRPr="00D26AEA" w:rsidRDefault="00196C26" w:rsidP="00D26AEA">
      <w:pPr>
        <w:spacing w:after="0" w:line="480" w:lineRule="auto"/>
        <w:rPr>
          <w:rFonts w:ascii="Times New Roman" w:hAnsi="Times New Roman"/>
          <w:lang w:val="en-US"/>
        </w:rPr>
      </w:pPr>
      <w:r>
        <w:rPr>
          <w:rFonts w:ascii="Times New Roman" w:hAnsi="Times New Roman"/>
          <w:lang w:val="en-US"/>
        </w:rPr>
        <w:t xml:space="preserve">In which </w:t>
      </w:r>
      <w:r w:rsidR="00C14B9E">
        <w:rPr>
          <w:rFonts w:ascii="Times New Roman" w:hAnsi="Times New Roman"/>
          <w:lang w:val="en-US"/>
        </w:rPr>
        <w:t xml:space="preserve">the effect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r>
        <w:rPr>
          <w:rFonts w:ascii="Times New Roman" w:hAnsi="Times New Roman"/>
          <w:lang w:val="en-US"/>
        </w:rPr>
        <w:t xml:space="preserve">random effects </w:t>
      </w:r>
      <w:proofErr w:type="spellStart"/>
      <w:r w:rsidRPr="00196C26">
        <w:rPr>
          <w:rFonts w:ascii="Times New Roman" w:hAnsi="Times New Roman"/>
          <w:i/>
          <w:lang w:val="en-US"/>
        </w:rPr>
        <w:t>u</w:t>
      </w:r>
      <w:r w:rsidRPr="00196C26">
        <w:rPr>
          <w:rFonts w:ascii="Times New Roman" w:hAnsi="Times New Roman"/>
          <w:i/>
          <w:vertAlign w:val="subscript"/>
          <w:lang w:val="en-US"/>
        </w:rPr>
        <w:t>j</w:t>
      </w:r>
      <w:proofErr w:type="spellEnd"/>
      <w:r>
        <w:rPr>
          <w:rFonts w:ascii="Times New Roman" w:hAnsi="Times New Roman"/>
          <w:lang w:val="en-US"/>
        </w:rPr>
        <w:t xml:space="preserve"> were assigned for each power treatment (</w:t>
      </w:r>
      <w:r w:rsidRPr="00196C26">
        <w:rPr>
          <w:rFonts w:ascii="Times New Roman" w:hAnsi="Times New Roman"/>
          <w:i/>
          <w:lang w:val="en-US"/>
        </w:rPr>
        <w:t>j</w:t>
      </w:r>
      <w:r>
        <w:rPr>
          <w:rFonts w:ascii="Times New Roman" w:hAnsi="Times New Roman"/>
          <w:lang w:val="en-US"/>
        </w:rPr>
        <w:t>).</w:t>
      </w:r>
    </w:p>
    <w:p w14:paraId="5AF89FF6" w14:textId="22C58D16" w:rsidR="00D26AEA"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r w:rsidR="008B4B99">
        <w:rPr>
          <w:rFonts w:ascii="Times New Roman" w:hAnsi="Times New Roman"/>
        </w:rPr>
        <w:t xml:space="preserve"> more</w:t>
      </w:r>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r w:rsidR="008B4B99">
        <w:rPr>
          <w:rFonts w:ascii="Times New Roman" w:hAnsi="Times New Roman"/>
          <w:vertAlign w:val="subscript"/>
        </w:rPr>
        <w:t>C</w:t>
      </w:r>
      <w:proofErr w:type="spellEnd"/>
      <w:r w:rsidR="00F260E1" w:rsidRPr="0084135A">
        <w:rPr>
          <w:rFonts w:ascii="Times New Roman" w:hAnsi="Times New Roman"/>
        </w:rPr>
        <w:t xml:space="preserve"> &lt; 2) we reported all models meeting this criterion and report averaged coefficients. We estimated </w:t>
      </w:r>
      <w:proofErr w:type="spellStart"/>
      <w:r w:rsidR="00C01842">
        <w:rPr>
          <w:rFonts w:ascii="Times New Roman" w:hAnsi="Times New Roman"/>
          <w:i/>
        </w:rPr>
        <w:t>E</w:t>
      </w:r>
      <w:r w:rsidR="00C01842">
        <w:rPr>
          <w:rFonts w:ascii="Times New Roman" w:hAnsi="Times New Roman"/>
          <w:i/>
          <w:vertAlign w:val="subscript"/>
        </w:rPr>
        <w:t>a</w:t>
      </w:r>
      <w:proofErr w:type="spellEnd"/>
      <w:r w:rsidR="00F260E1" w:rsidRPr="0084135A">
        <w:rPr>
          <w:rFonts w:ascii="Times New Roman" w:hAnsi="Times New Roman"/>
        </w:rPr>
        <w:t xml:space="preserve"> 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5</w:t>
      </w:r>
      <w:r w:rsidR="00F260E1" w:rsidRPr="0084135A">
        <w:rPr>
          <w:rFonts w:ascii="Times New Roman" w:hAnsi="Times New Roman"/>
        </w:rPr>
        <w:t xml:space="preserve"> to group coeffici</w:t>
      </w:r>
      <w:r w:rsidR="00D76C69">
        <w:rPr>
          <w:rFonts w:ascii="Times New Roman" w:hAnsi="Times New Roman"/>
        </w:rPr>
        <w:t>ents by temperature term (</w:t>
      </w:r>
      <w:proofErr w:type="spellStart"/>
      <w:r w:rsidR="00D76C69">
        <w:rPr>
          <w:rFonts w:ascii="Times New Roman" w:hAnsi="Times New Roman"/>
        </w:rPr>
        <w:t>Eqn</w:t>
      </w:r>
      <w:proofErr w:type="spellEnd"/>
      <w:r w:rsidR="00D76C69">
        <w:rPr>
          <w:rFonts w:ascii="Times New Roman" w:hAnsi="Times New Roman"/>
        </w:rPr>
        <w:t xml:space="preserve"> 5a</w:t>
      </w:r>
      <w:r w:rsidR="00F260E1" w:rsidRPr="0084135A">
        <w:rPr>
          <w:rFonts w:ascii="Times New Roman" w:hAnsi="Times New Roman"/>
        </w:rPr>
        <w:t>)</w:t>
      </w:r>
      <w:r w:rsidR="00F260E1">
        <w:rPr>
          <w:rFonts w:ascii="Times New Roman" w:hAnsi="Times New Roman"/>
        </w:rPr>
        <w:t xml:space="preserve">. </w:t>
      </w:r>
    </w:p>
    <w:p w14:paraId="0F1D9110" w14:textId="06F8EC39" w:rsidR="00D26AEA" w:rsidRDefault="004416F8" w:rsidP="004E662C">
      <w:pPr>
        <w:widowControl w:val="0"/>
        <w:autoSpaceDE w:val="0"/>
        <w:autoSpaceDN w:val="0"/>
        <w:adjustRightInd w:val="0"/>
        <w:spacing w:after="0" w:line="480" w:lineRule="auto"/>
        <w:rPr>
          <w:rFonts w:ascii="Times New Roman" w:hAnsi="Times New Roman"/>
        </w:rPr>
      </w:pPr>
      <w:r>
        <w:rPr>
          <w:rFonts w:ascii="Times New Roman" w:hAnsi="Times New Roman"/>
          <w:noProof/>
          <w:position w:val="-48"/>
          <w:lang w:val="en-US"/>
        </w:rPr>
        <w:drawing>
          <wp:inline distT="0" distB="0" distL="0" distR="0" wp14:anchorId="4DB1F3E5" wp14:editId="0E17F844">
            <wp:extent cx="5025390" cy="671195"/>
            <wp:effectExtent l="0" t="0" r="381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390" cy="671195"/>
                    </a:xfrm>
                    <a:prstGeom prst="rect">
                      <a:avLst/>
                    </a:prstGeom>
                    <a:noFill/>
                    <a:ln>
                      <a:noFill/>
                    </a:ln>
                  </pic:spPr>
                </pic:pic>
              </a:graphicData>
            </a:graphic>
          </wp:inline>
        </w:drawing>
      </w:r>
      <w:r w:rsidR="00D76C69">
        <w:rPr>
          <w:rFonts w:ascii="Times New Roman" w:hAnsi="Times New Roman"/>
          <w:noProof/>
          <w:position w:val="-48"/>
        </w:rPr>
        <w:t xml:space="preserve"> Eqn 5</w:t>
      </w:r>
      <w:r w:rsidR="00D26AEA">
        <w:rPr>
          <w:rFonts w:ascii="Times New Roman" w:hAnsi="Times New Roman"/>
          <w:noProof/>
          <w:position w:val="-48"/>
        </w:rPr>
        <w:t>A</w:t>
      </w:r>
    </w:p>
    <w:p w14:paraId="7C52CD7A" w14:textId="7D37C81D" w:rsidR="004E662C" w:rsidRDefault="004E662C" w:rsidP="004E662C">
      <w:pPr>
        <w:widowControl w:val="0"/>
        <w:autoSpaceDE w:val="0"/>
        <w:autoSpaceDN w:val="0"/>
        <w:adjustRightInd w:val="0"/>
        <w:spacing w:after="0" w:line="480" w:lineRule="auto"/>
        <w:rPr>
          <w:rFonts w:ascii="Times New Roman" w:hAnsi="Times New Roman"/>
        </w:rPr>
      </w:pPr>
      <w:r w:rsidRPr="0084135A">
        <w:rPr>
          <w:rFonts w:ascii="Times New Roman" w:hAnsi="Times New Roman"/>
        </w:rPr>
        <w:t>We estimated confidence intervals for composite terms following</w:t>
      </w:r>
      <w:r>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&lt;citation&gt;&lt;priority&gt;0&lt;/priority&gt;&lt;uuid&gt;6632FB68-14D4-4562-BA2A-1974211B5F74&lt;/uuid&gt;&lt;publications&gt;&lt;publication&gt;&lt;subtype&gt;400&lt;/subtype&gt;&lt;title&gt;Regression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[64]</w:t>
      </w:r>
      <w:r w:rsidR="00973B45">
        <w:rPr>
          <w:rFonts w:ascii="Times New Roman" w:hAnsi="Times New Roman"/>
        </w:rPr>
        <w:fldChar w:fldCharType="end"/>
      </w:r>
      <w:r w:rsidRPr="00060DD3">
        <w:rPr>
          <w:rFonts w:ascii="Times New Roman" w:hAnsi="Times New Roman"/>
        </w:rPr>
        <w:t xml:space="preserve">. We used R statistical </w:t>
      </w:r>
      <w:r w:rsidRPr="00060DD3">
        <w:rPr>
          <w:rFonts w:ascii="Times New Roman" w:hAnsi="Times New Roman"/>
        </w:rPr>
        <w:lastRenderedPageBreak/>
        <w:t>software (R v. 1.0.</w:t>
      </w:r>
      <w:r w:rsidRPr="002118FC">
        <w:rPr>
          <w:rFonts w:ascii="Times New Roman" w:hAnsi="Times New Roman"/>
        </w:rPr>
        <w:t>44 R</w:t>
      </w:r>
      <w:r w:rsidRPr="000274E5">
        <w:rPr>
          <w:rFonts w:ascii="Times New Roman" w:hAnsi="Times New Roman"/>
        </w:rPr>
        <w:t xml:space="preserve"> Developmental</w:t>
      </w:r>
      <w:r w:rsidR="00D26AEA">
        <w:rPr>
          <w:rFonts w:ascii="Times New Roman" w:hAnsi="Times New Roman"/>
        </w:rPr>
        <w:t xml:space="preserve"> Core Team 2006)</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235C93F8"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 xml:space="preserve">We determined the effects of temperature and predator presence on </w:t>
      </w:r>
      <w:proofErr w:type="spellStart"/>
      <w:r w:rsidR="00F56586">
        <w:rPr>
          <w:rFonts w:ascii="Times New Roman" w:hAnsi="Times New Roman"/>
        </w:rPr>
        <w:t>zoolplankton</w:t>
      </w:r>
      <w:proofErr w:type="spellEnd"/>
      <w:r w:rsidR="00F56586">
        <w:rPr>
          <w:rFonts w:ascii="Times New Roman" w:hAnsi="Times New Roman"/>
        </w:rPr>
        <w:t xml:space="preserve"> abundance data using generalized linear mixed effects models with tank as a random effect modeled on </w:t>
      </w:r>
      <w:r>
        <w:rPr>
          <w:rFonts w:ascii="Times New Roman" w:hAnsi="Times New Roman"/>
        </w:rPr>
        <w:t xml:space="preserve">a negative binomial regression </w:t>
      </w:r>
      <w:r w:rsidR="00F56586">
        <w:rPr>
          <w:rFonts w:ascii="Times New Roman" w:hAnsi="Times New Roman"/>
        </w:rPr>
        <w:t xml:space="preserve">distribution to account </w:t>
      </w:r>
      <w:proofErr w:type="spellStart"/>
      <w:r w:rsidR="00F56586">
        <w:rPr>
          <w:rFonts w:ascii="Times New Roman" w:hAnsi="Times New Roman"/>
        </w:rPr>
        <w:t>overdispersed</w:t>
      </w:r>
      <w:proofErr w:type="spellEnd"/>
      <w:r w:rsidR="00F56586">
        <w:rPr>
          <w:rFonts w:ascii="Times New Roman" w:hAnsi="Times New Roman"/>
        </w:rPr>
        <w:t xml:space="preserve"> Poisson distributed count data (using the </w:t>
      </w:r>
      <w:proofErr w:type="spellStart"/>
      <w:r>
        <w:rPr>
          <w:rFonts w:ascii="Times New Roman" w:hAnsi="Times New Roman"/>
        </w:rPr>
        <w:t>glmmADMB</w:t>
      </w:r>
      <w:proofErr w:type="spellEnd"/>
      <w:r>
        <w:rPr>
          <w:rFonts w:ascii="Times New Roman" w:hAnsi="Times New Roman"/>
        </w:rPr>
        <w:t xml:space="preserve"> package in R</w:t>
      </w:r>
      <w:r w:rsidR="00F56586">
        <w:rPr>
          <w:rFonts w:ascii="Times New Roman" w:hAnsi="Times New Roman"/>
        </w:rPr>
        <w:t>)</w:t>
      </w:r>
      <w:r>
        <w:rPr>
          <w:rFonts w:ascii="Times New Roman" w:hAnsi="Times New Roman"/>
        </w:rPr>
        <w:t>.</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3F59794A"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UBC Mobility Funds to JG, NSERC Discovery Grant to MO.</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5902A1CB" w14:textId="77777777" w:rsidR="003C4409" w:rsidRDefault="00FA3172" w:rsidP="003C4409">
      <w:pPr>
        <w:tabs>
          <w:tab w:val="left" w:pos="640"/>
        </w:tabs>
        <w:autoSpaceDE w:val="0"/>
        <w:autoSpaceDN w:val="0"/>
        <w:adjustRightInd w:val="0"/>
        <w:spacing w:after="240"/>
        <w:ind w:left="640" w:hanging="640"/>
        <w:rPr>
          <w:rFonts w:ascii="Times New Roman" w:hAnsi="Times New Roman"/>
          <w:lang w:val="en-US" w:eastAsia="de-DE"/>
        </w:rPr>
      </w:pPr>
      <w:r w:rsidRPr="0084135A">
        <w:rPr>
          <w:rFonts w:ascii="Times New Roman" w:hAnsi="Times New Roman"/>
        </w:rPr>
        <w:fldChar w:fldCharType="begin"/>
      </w:r>
      <w:r w:rsidR="000F328B" w:rsidRPr="0084135A">
        <w:rPr>
          <w:rFonts w:ascii="Times New Roman" w:hAnsi="Times New Roman"/>
        </w:rPr>
        <w:instrText xml:space="preserve"> </w:instrText>
      </w:r>
      <w:r w:rsidR="008C20E6" w:rsidRPr="0084135A">
        <w:rPr>
          <w:rFonts w:ascii="Times New Roman" w:hAnsi="Times New Roman"/>
        </w:rPr>
        <w:instrText>ADDIN</w:instrText>
      </w:r>
      <w:r w:rsidR="000F328B" w:rsidRPr="0084135A">
        <w:rPr>
          <w:rFonts w:ascii="Times New Roman" w:hAnsi="Times New Roman"/>
        </w:rPr>
        <w:instrText xml:space="preserve"> PAPERS2_CITATIONS &lt;papers2_bibliography/&gt;</w:instrText>
      </w:r>
      <w:r w:rsidRPr="0084135A">
        <w:rPr>
          <w:rFonts w:ascii="Times New Roman" w:hAnsi="Times New Roman"/>
        </w:rPr>
        <w:fldChar w:fldCharType="separate"/>
      </w:r>
      <w:r w:rsidR="003C4409">
        <w:rPr>
          <w:rFonts w:ascii="Times New Roman" w:hAnsi="Times New Roman"/>
          <w:lang w:val="en-US" w:eastAsia="de-DE"/>
        </w:rPr>
        <w:t>1.</w:t>
      </w:r>
      <w:r w:rsidR="003C4409">
        <w:rPr>
          <w:rFonts w:ascii="Times New Roman" w:hAnsi="Times New Roman"/>
          <w:lang w:val="en-US" w:eastAsia="de-DE"/>
        </w:rPr>
        <w:tab/>
        <w:t>Cheung WWL, Watson R, Pauly D. Signature of ocean warming in global fisheries catch. Nature. Nature Publishing Group; 2013;497: 365–368. doi:10.1038/nature12156</w:t>
      </w:r>
    </w:p>
    <w:p w14:paraId="5505BEB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Yvon-Durocher G, Caffrey JM, Cescatti A, Dossena M, del Giorgio P, Gasol JM, et al. Reconciling the temperature dependence of respiration across timescales and ecosystem types. Nature. Nature Publishing Group; 2012;487: 472–476. doi:10.1038/nature11205</w:t>
      </w:r>
    </w:p>
    <w:p w14:paraId="58714CE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Lopez-Urrutia Á. Scaling the metabolic balance of the oceans. Proc Natl Acad Sci USA. 2006;: 1–6. </w:t>
      </w:r>
    </w:p>
    <w:p w14:paraId="0D9F905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Kirk D, Jones N, Peacock S, Phillips J, Molnar P, Krkosek M, et al. Empirical evidence that metabolic theory describes the temperature dependency of within-host parasite dynamics. PLoS Biol. 2018;: 1–14. </w:t>
      </w:r>
    </w:p>
    <w:p w14:paraId="3D70EDF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t>O’Connor MI, Gilbert B, Brown CJ. Theoretical Predictions for How Temperature Affects the Dynamics of Interacting Herbivores and Plants. The American Naturalist. 2011;178: 626–638. doi:10.1086/662171</w:t>
      </w:r>
    </w:p>
    <w:p w14:paraId="3066C5F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Gilbert B, Tunney TD, McCann KS, DeLong JP, Vasseur DA, Savage V, et al. A bioenergetic framework for the temperature dependence of trophic interactions. Wootton T, editor. Ecology Letters. 2014;17: 902–914. doi:10.1111/ele.12307</w:t>
      </w:r>
    </w:p>
    <w:p w14:paraId="71C5AAB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Barneche DR, Kulbicki M, Floeter SR, Friedlander AM, Maina J, Allen AP. Scaling metabolism from individuals to reef-fish communities at broad spatial scales. Worm B, editor. Ecology Letters. 2014;17: 1067–1076. doi:10.1111/ele.12309</w:t>
      </w:r>
    </w:p>
    <w:p w14:paraId="4733E0D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Padfield D, Lowe C, Buckling A, Ffrench-Constant R, Student Research Team, Jennings S, et al. Metabolic compensation constrains the temperature dependence of gross primary production. Jeyasingh P, editor. Ecology Letters. 2017;20: 1250–1260. doi:10.1111/ele.12820</w:t>
      </w:r>
    </w:p>
    <w:p w14:paraId="2C464DC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9.</w:t>
      </w:r>
      <w:r>
        <w:rPr>
          <w:rFonts w:ascii="Times New Roman" w:hAnsi="Times New Roman"/>
          <w:lang w:val="en-US" w:eastAsia="de-DE"/>
        </w:rPr>
        <w:tab/>
        <w:t>O'Gorman EJ, Zhao L, Pichler DE, Adams G, Friberg N, Rall BC, et al. Unexpected changes in community size structure in a natural warming experiment. Nature Climate change. 2017;7: 659–663. doi:10.1038/nclimate3368</w:t>
      </w:r>
    </w:p>
    <w:p w14:paraId="2022E72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10.</w:t>
      </w:r>
      <w:r>
        <w:rPr>
          <w:rFonts w:ascii="Times New Roman" w:hAnsi="Times New Roman"/>
          <w:lang w:val="en-US" w:eastAsia="de-DE"/>
        </w:rPr>
        <w:tab/>
        <w:t>Anderson-Teixeira KJ, Anderson-Teixeira KJ, Vitousek PM, Vitousek PM, Brown JH, Brown JH. Amplified temperature dependence in ecosystems developing on the lava flows of Mauna Loa, Hawai'i. Proc Natl Acad Sci USA. 2008;105: 228–233. doi:10.1073/pnas.0710214104</w:t>
      </w:r>
    </w:p>
    <w:p w14:paraId="760A491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t>Yvon-Durocher G, Jones JI, Trimmer M, Woodward G, Montoya JM. Warming alters the metabolic balance of ecosystems. Philosophical Transactions of the Royal Society B: Biological Sciences. 2010;365: 2117–2126. doi:10.1098/rstb.2010.0038</w:t>
      </w:r>
    </w:p>
    <w:p w14:paraId="03A2B83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t xml:space="preserve">Brown JH, Gillooly JF, Allen AP, Savage VM, West GB. Toward a Metabolic Theory of Ecology. Ecology. 2004;85: 1771–1789. </w:t>
      </w:r>
    </w:p>
    <w:p w14:paraId="148308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t xml:space="preserve">Enquist BJ, Economo EP, Huxman TE, Allen AP, Ignace DD, Gillooly JF. Scaling metabolism from organisms to ecosystems. Nature. 2003;: 1–4. </w:t>
      </w:r>
    </w:p>
    <w:p w14:paraId="01D8B94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14.</w:t>
      </w:r>
      <w:r>
        <w:rPr>
          <w:rFonts w:ascii="Times New Roman" w:hAnsi="Times New Roman"/>
          <w:lang w:val="en-US" w:eastAsia="de-DE"/>
        </w:rPr>
        <w:tab/>
        <w:t>Shurin JB, Shurin JB, Clasen JL, Clasen JL, Greig HS, Greig HS, et al. Warming shifts top-down and bottom-up control of pond food web structure and function. Philosophical Transactions of the Royal Society B: Biological Sciences. 2012;367: 3008–3017. doi:10.1098/rstb.2012.0243</w:t>
      </w:r>
    </w:p>
    <w:p w14:paraId="7248E1D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Kratina P, Greig HS, Thompson PL, Carvalho-Pereira TSA, Shurin JB. Warming modifies trophic cascades and eutrophication in experimental freshwater communities. Ecology. Ecological Society of America; 2012;93: 1421–1430. doi:10.1890/11-1595.1</w:t>
      </w:r>
    </w:p>
    <w:p w14:paraId="710CB10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16.</w:t>
      </w:r>
      <w:r>
        <w:rPr>
          <w:rFonts w:ascii="Times New Roman" w:hAnsi="Times New Roman"/>
          <w:lang w:val="en-US" w:eastAsia="de-DE"/>
        </w:rPr>
        <w:tab/>
        <w:t>Osmond MM, Barbour MA, Bernhardt JR, Pennell MW, Sunday JM, O’Connor MI. Warming-Induced Changes to Body Size Stabilize Consumer-Resource Dynamics. The American Naturalist. 2017;189: 718–725. doi:10.1086/691387</w:t>
      </w:r>
    </w:p>
    <w:p w14:paraId="0EF1164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17.</w:t>
      </w:r>
      <w:r>
        <w:rPr>
          <w:rFonts w:ascii="Times New Roman" w:hAnsi="Times New Roman"/>
          <w:lang w:val="en-US" w:eastAsia="de-DE"/>
        </w:rPr>
        <w:tab/>
        <w:t>O’Connor MI, Piehler MF, Leech DM, Anton A, Bruno JF. Warming and Resource Availability Shift Food Web Structure and Metabolism. Loreau M, editor. PLoS Biol. 2009;7: e1000178–6. doi:10.1371/journal.pbio.1000178</w:t>
      </w:r>
    </w:p>
    <w:p w14:paraId="51F000C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Rall BC, Vucic-Pestic O, Ehnes RB, Emmerson M, Brose U. Temperature, predator-prey interaction strength and population stability. Global Change Biol. 2009;16: 2145–2157. doi:10.1111/j.1365-2486.2009.02124.x</w:t>
      </w:r>
    </w:p>
    <w:p w14:paraId="7F599B9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t xml:space="preserve">Carpenter SR, Kitchell JF. Consumer Control of Lake Productivity. Bioscience. 2007;38: 764–769. </w:t>
      </w:r>
    </w:p>
    <w:p w14:paraId="2BB3DC6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Polis GA, Sears ALW, Huxel GR, Strong DR, Maron J. When is a trophic cascade a trophic cascade? Trends in Ecology &amp; Evolution. 2000;15: 473–475. </w:t>
      </w:r>
    </w:p>
    <w:p w14:paraId="2E1A69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Atwood TB, Hammill E, Greig HS, Kratina P, Shurin JB, Srivastava DS, et al. Predator-induced reduction of freshwater carbon dioxide emissions. Nature Geoscience. Nature Publishing Group; 2013;6: 191–194. doi:10.1038/ngeo1734</w:t>
      </w:r>
    </w:p>
    <w:p w14:paraId="464696A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Schindler DE, Carpenter SR, Cole JJ, Kitchell JF, Pace ML. Influence of food web structure on carbon exchange between lakes and the atmosphere. Science. 1997;277: 248–251. </w:t>
      </w:r>
    </w:p>
    <w:p w14:paraId="1D0F2D5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Barton BT, Beckerman AP, Schmitz OJ. Climate warming strengthens indirect interactions in an old-field food web. Ecology. 2009;90: 2346–2351. </w:t>
      </w:r>
    </w:p>
    <w:p w14:paraId="6A4A0DF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Sanford E. Regulation of Keystone Predation by Small Changes in Ocean Temperature. Science. 1999;283: 2095–2097. </w:t>
      </w:r>
    </w:p>
    <w:p w14:paraId="36065D2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t>Molnár PK, Kutz SJ, Hoar BM, Dobson AP. Metabolic approaches to understanding climate change impacts on seasonal host-macroparasite dynamics. Bonsall M, editor. Ecology Letters. 2nd ed. 2013;16: 9–21. doi:10.1111/ele.12022</w:t>
      </w:r>
    </w:p>
    <w:p w14:paraId="2D3153C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McCann KS. Food Webs. Princeton University Press; 2012. </w:t>
      </w:r>
    </w:p>
    <w:p w14:paraId="5867B74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t xml:space="preserve">Gillooly JF, Enquist BJ, Brown JH, West GB, Savage V, Charnov EL. Effects of Size and Temperature on Metabolic Rate. Science. 2001;293: 2248–2251. </w:t>
      </w:r>
    </w:p>
    <w:p w14:paraId="1DEE412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t>Price CA, Weitz JS, Savage VM, Stegen J, Clarke A, Coomes DA, et al. Testing the metabolic theory of ecology. Ecology Letters. 2012;: 1–10. doi:10.1111/j.1461-0248.2012.01860.x</w:t>
      </w:r>
    </w:p>
    <w:p w14:paraId="58458D3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29.</w:t>
      </w:r>
      <w:r>
        <w:rPr>
          <w:rFonts w:ascii="Times New Roman" w:hAnsi="Times New Roman"/>
          <w:lang w:val="en-US" w:eastAsia="de-DE"/>
        </w:rPr>
        <w:tab/>
        <w:t xml:space="preserve">Schoolfield RM. Non-linear regression of biological temperature-dependent rate models based on absolute reaction-rate theory. Journal of Theoretical Biology. 1981;88: 719–731. </w:t>
      </w:r>
    </w:p>
    <w:p w14:paraId="7F485FD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69166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31.</w:t>
      </w:r>
      <w:r>
        <w:rPr>
          <w:rFonts w:ascii="Times New Roman" w:hAnsi="Times New Roman"/>
          <w:lang w:val="en-US" w:eastAsia="de-DE"/>
        </w:rPr>
        <w:tab/>
        <w:t xml:space="preserve">Loreau M, Mouquet N, Gonzalez A. Biodiversity as spatial insurance in heterogeneous landscapes. Proc Natl Acad Sci USA. 2003;100: 12765–12770. </w:t>
      </w:r>
    </w:p>
    <w:p w14:paraId="630A2A5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Dirzo R, Young HS, Galetti M, Ceballos G, Isaac NJB, Collen B. Defaunation in the Anthropocene. Science. 2014;345: 401–406. doi:10.1126/science.1251817</w:t>
      </w:r>
    </w:p>
    <w:p w14:paraId="1807ECF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Harley CDG, Randall Hughes A, Hultgren KM, Miner BG, Sorte CJB, Thornber CS, et al. The impacts of climate change in coastal marine systems. Ecology Letters. 2006;9: 228–241. doi:10.1111/j.1461-0248.2005.00871.x</w:t>
      </w:r>
    </w:p>
    <w:p w14:paraId="031B1FB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Harley CDG. Climate change, keystone predation, and biodiversity loss. Science. American Association for the Advancement of Science; 2011;334: 1124–1127. doi:10.1126/science.1210199</w:t>
      </w:r>
    </w:p>
    <w:p w14:paraId="429BA038"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Suttle KB, Thomsen MA, Power ME. Species Interactions Reverse Grassland Responses to Changing Climate. Science. 2007;315: 640–642. doi:10.1126/science.1136401</w:t>
      </w:r>
    </w:p>
    <w:p w14:paraId="675E52C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Atwood TB, Hammill E, Kratina P, Greig HS, Shurin JB, Richardson JS. Warming alters food web-driven changes in the CO 2flux of experimental pond ecosystems. Biology Letters. 2015;11: 20150785–4. doi:10.1098/rsbl.2015.0785</w:t>
      </w:r>
    </w:p>
    <w:p w14:paraId="289B2D6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Brooks JL, Dodson SI. Predation, body size, and composition of plankton. Science. 1965;150: 28–35. </w:t>
      </w:r>
    </w:p>
    <w:p w14:paraId="6429CBB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Allen AP, Gillooly JF, Brown JH. Linking the global carbon cycle to individual metabolism. Funct Ecol. Wiley/Blackwell (10.1111); 2005;19: 202–213. doi:10.1111/j.1365-2435.2005.00952.x</w:t>
      </w:r>
    </w:p>
    <w:p w14:paraId="327828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Brauer VS, de Jonge VN, Buma AGJ, Weissing FJ. Does universal temperature dependence apply to communities? An experimental test using natural marine plankton assemblages. Oikos. 2009;118: 1102–1108. doi:10.1111/j.1600-0706.2009.17371.x</w:t>
      </w:r>
    </w:p>
    <w:p w14:paraId="46A86A3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t>de Castro F, Gaedke U. The metabolism of lake plankton does not support the metabolic theory of ecology. Oikos. 2008;117: 1218–1226. doi:10.1111/j.2008.0030-1299.16547.x</w:t>
      </w:r>
    </w:p>
    <w:p w14:paraId="4600370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Michaletz ST, Cheng D, Kerkhoff AJ, Enquist BJ. Convergence of terrestrial plant production across global climate gradients. Nature. Nature Publishing Group; 2014;39: 1–13. doi:10.1038/nature13470</w:t>
      </w:r>
    </w:p>
    <w:p w14:paraId="114B8FA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AD22B5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43.</w:t>
      </w:r>
      <w:r>
        <w:rPr>
          <w:rFonts w:ascii="Times New Roman" w:hAnsi="Times New Roman"/>
          <w:lang w:val="en-US" w:eastAsia="de-DE"/>
        </w:rPr>
        <w:tab/>
        <w:t>Kerkhoff AJ, Enquist BJ, Elser JJ, Fagan WF. Plant allometry, stoichiometry and the temperature-dependence of primary productivity. Global Ecology and Biogeography. 2005;14: 585–598. doi:10.1111/j.1466-822X.2005.00187.x</w:t>
      </w:r>
    </w:p>
    <w:p w14:paraId="0BD6961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Cross WF, Hood JM, Benstead JP, Huryn AD, Nelson D. Interactions between temperature and nutrients across levels of ecological organization. Global Change Biol. 3rd ed. 2014;21: 1025–1040. doi:10.1111/gcb.12809</w:t>
      </w:r>
    </w:p>
    <w:p w14:paraId="4249654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t>Forster J, Hirst AG, Atkinson D. Warming-induced reductions in body size are greater in aquatic than terrestrial species. Proc Natl Acad Sci USA. 2016;109: 19310–19314. doi:10.1073/pnas.1210460109</w:t>
      </w:r>
    </w:p>
    <w:p w14:paraId="14BFE6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46.</w:t>
      </w:r>
      <w:r>
        <w:rPr>
          <w:rFonts w:ascii="Times New Roman" w:hAnsi="Times New Roman"/>
          <w:lang w:val="en-US" w:eastAsia="de-DE"/>
        </w:rPr>
        <w:tab/>
        <w:t xml:space="preserve">Garzke J, Hansen T, Ismar S, Sommer U. Combined Effects of Ocean Warming and Acidification on Copepod Abundance, Body Size and Fatty Acid Content. PLoS ONE. 2016;11: e0155952. </w:t>
      </w:r>
    </w:p>
    <w:p w14:paraId="20EC71C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t xml:space="preserve">Welter JR, Benstead JP, Cross WF, Hood JM, Huryn AD, Johnson PW, et al. Does N2 fixation amplify the temperature dependence of ecosystem metabolism? Ecology. 2015;96: 603–610. </w:t>
      </w:r>
    </w:p>
    <w:p w14:paraId="29D6C2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Dossena M, Yvon-Durocher G, Grey J, Montoya JM, Perkins DM, Trimmer M, et al. Warming alters community size structure and ecosystem functioning. Proc R Soc B. 2012;279: 3011–3019. doi:10.1098/rspb.2012.0394</w:t>
      </w:r>
    </w:p>
    <w:p w14:paraId="2EE8F55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Hansson L-A, Bronmark C, Nicolle A, Graneli W, Hallgren P, Kritzberg E, et al. Food-chain length alters community responses to global change in aquatic systems. Nature Climate change. Nature Publishing Group; 2012;3: 228–233. doi:10.1038/nclimate1689</w:t>
      </w:r>
    </w:p>
    <w:p w14:paraId="3A18DDA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Yvon-Durocher G, Montoya JM, Woodward G, JONES JI, Trimmer M. Warming increases the proportion of primary production emitted as methane from freshwater mesocosms. Global Change Biol. 2011;17: 1225–1234. doi:10.1111/j.1365-2486.2010.02289.x</w:t>
      </w:r>
    </w:p>
    <w:p w14:paraId="66FB26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t xml:space="preserve">Hastings A, Powell T. Chaos in a three-species food chain. Ecology. 1991;72: 896–903. </w:t>
      </w:r>
    </w:p>
    <w:p w14:paraId="4C0E705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Tunney TD, McCann KS, Lester NP, Shuter BJ. Effects of differential habitat warming on complex communities. Proc Natl Acad Sci USA. 2014;: 1–6. doi:10.1073/pnas.1319618111</w:t>
      </w:r>
    </w:p>
    <w:p w14:paraId="60F83F6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53.</w:t>
      </w:r>
      <w:r>
        <w:rPr>
          <w:rFonts w:ascii="Times New Roman" w:hAnsi="Times New Roman"/>
          <w:lang w:val="en-US" w:eastAsia="de-DE"/>
        </w:rPr>
        <w:tab/>
        <w:t>McArdle BH, Lawton JH. Effects of prey-size and predator-instar on the predation of Daphnia by Notonecta. Ecol Entomol. Blackwell Publishing Ltd; 1979;4: 267–275. doi:10.1111/j.1365-2311.1979.tb00584.x</w:t>
      </w:r>
    </w:p>
    <w:p w14:paraId="2EA41F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54.</w:t>
      </w:r>
      <w:r>
        <w:rPr>
          <w:rFonts w:ascii="Times New Roman" w:hAnsi="Times New Roman"/>
          <w:lang w:val="en-US" w:eastAsia="de-DE"/>
        </w:rPr>
        <w:tab/>
        <w:t xml:space="preserve">Carpenter SR, Caraco NF, Correll DL, Howarth RW, Sharpley AN, Smith VH. Nonpoint pollution of surface waters with phosphorus and nitrogen. Ecological Applications. 1998;8: 559–568. </w:t>
      </w:r>
    </w:p>
    <w:p w14:paraId="694D62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Utermöhl H. Zur Vervollkommnung der quantitativen Phytoplankton-Methodik. Mitteilungen Internationale Vereiningung fuer Theoretische und Angewandte Limnologie. 1958;9: 1–38. </w:t>
      </w:r>
    </w:p>
    <w:p w14:paraId="58B7A95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56.</w:t>
      </w:r>
      <w:r>
        <w:rPr>
          <w:rFonts w:ascii="Times New Roman" w:hAnsi="Times New Roman"/>
          <w:lang w:val="en-US" w:eastAsia="de-DE"/>
        </w:rPr>
        <w:tab/>
        <w:t xml:space="preserve">Raven JA, Geider RJ. Temperature and algal growth. New Phytol. 1988;110: 441–461. </w:t>
      </w:r>
    </w:p>
    <w:p w14:paraId="18E7A0C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Geider RJ, MacIntyre HL, Kana TM. Dynamic model of phytoplankton growth and acclimation: responses. Mar Ecol Prog Ser. 1997;148: 287–200. </w:t>
      </w:r>
    </w:p>
    <w:p w14:paraId="090EF08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Marzolf ER, Mulholland PJ, Steinman AD. Improvements to the Diurnal Upstream–Downstream Dissolved Oxygen Change Technique for Determining Whole-Stream Metabolism in Small Streams. Can J Fish Aquat Sci. NRC Research Press; 1994;51: 1591–1599. doi:10.1139/f94-158</w:t>
      </w:r>
    </w:p>
    <w:p w14:paraId="1D2DE11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59.</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0420900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60.</w:t>
      </w:r>
      <w:r>
        <w:rPr>
          <w:rFonts w:ascii="Times New Roman" w:hAnsi="Times New Roman"/>
          <w:lang w:val="en-US" w:eastAsia="de-DE"/>
        </w:rPr>
        <w:tab/>
        <w:t>Cottingham KL, Cottingham KL, Lennon JT, Lennon JT, Brown BL, Brown BL. Knowing when to draw the line: designing more informative ecological experiments. Frontiers in Ecology and the Environment. Ecological Society of America; 2005;3: 145–152. doi:10.1890/1540-9295(2005)003[0145:KWTDTL]2.0.CO;2</w:t>
      </w:r>
    </w:p>
    <w:p w14:paraId="704285F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Gotelli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319D5E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62.</w:t>
      </w:r>
      <w:r>
        <w:rPr>
          <w:rFonts w:ascii="Times New Roman" w:hAnsi="Times New Roman"/>
          <w:lang w:val="en-US" w:eastAsia="de-DE"/>
        </w:rPr>
        <w:tab/>
        <w:t>van de Pol M, Wright J. A simple method for distinguishing within- versus between-subject effects using mixed models. Animal Behaviour. Animal Behaviour; 2009;77: 753–758. doi:10.1016/j.anbehav.2008.11.006</w:t>
      </w:r>
    </w:p>
    <w:p w14:paraId="5130E1B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63.</w:t>
      </w:r>
      <w:r>
        <w:rPr>
          <w:rFonts w:ascii="Times New Roman" w:hAnsi="Times New Roman"/>
          <w:lang w:val="en-US" w:eastAsia="de-DE"/>
        </w:rPr>
        <w:tab/>
        <w:t xml:space="preserve">O'Connor M, Bruno JF, Gaines SD, Halpern BS, Lester S, Kinlan BP, et al. Temperature control of larval dispersal and the implications for marine ecology, evolution, and conservation. Proc Natl Acad Sci USA. 2007;104: 1266–1271. </w:t>
      </w:r>
    </w:p>
    <w:p w14:paraId="5B4F92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Figueiras A, Domenech-Massons JM, Cadarso C. Regression models: calculating the confidence interval of effects in the presence of interactions. Stat Med. 1998;17: 2099–2105. Available: http://eutils.ncbi.nlm.nih.gov/entrez/eutils/elink.fcgi?dbfrom=pubmed&amp;id=9789916&amp;retmode=ref&amp;cmd=prlinks</w:t>
      </w:r>
    </w:p>
    <w:p w14:paraId="3F7A31D6" w14:textId="7045F260" w:rsidR="00421934" w:rsidRPr="0084135A" w:rsidRDefault="00FA3172" w:rsidP="003C4409">
      <w:pPr>
        <w:tabs>
          <w:tab w:val="left" w:pos="640"/>
        </w:tabs>
        <w:autoSpaceDE w:val="0"/>
        <w:autoSpaceDN w:val="0"/>
        <w:adjustRightInd w:val="0"/>
        <w:spacing w:after="240"/>
        <w:ind w:left="640" w:hanging="640"/>
        <w:rPr>
          <w:rFonts w:ascii="Times New Roman" w:hAnsi="Times New Roman"/>
        </w:rPr>
      </w:pPr>
      <w:r w:rsidRPr="0084135A">
        <w:rPr>
          <w:rFonts w:ascii="Times New Roman" w:hAnsi="Times New Roman"/>
        </w:rPr>
        <w:fldChar w:fldCharType="end"/>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16"/>
      <w:footerReference w:type="default" r:id="rId17"/>
      <w:pgSz w:w="11904" w:h="16834"/>
      <w:pgMar w:top="1418" w:right="1418" w:bottom="1134" w:left="1418" w:header="709" w:footer="709" w:gutter="0"/>
      <w:lnNumType w:countBy="1" w:restart="continuous"/>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O'Connor" w:date="2018-09-18T11:41:00Z" w:initials="MOU">
    <w:p w14:paraId="4A3E27AE" w14:textId="262D8CEB" w:rsidR="00AB0C1D" w:rsidRPr="00373173" w:rsidRDefault="00AB0C1D"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 xml:space="preserve">I do not understand how </w:t>
      </w:r>
      <w:proofErr w:type="spellStart"/>
      <w:r w:rsidRPr="00373173">
        <w:rPr>
          <w:rFonts w:ascii="Arial" w:eastAsia="Times New Roman" w:hAnsi="Arial" w:cs="Arial"/>
          <w:color w:val="000000"/>
          <w:sz w:val="21"/>
          <w:szCs w:val="21"/>
        </w:rPr>
        <w:t>Eqn</w:t>
      </w:r>
      <w:proofErr w:type="spellEnd"/>
      <w:r w:rsidRPr="00373173">
        <w:rPr>
          <w:rFonts w:ascii="Arial" w:eastAsia="Times New Roman" w:hAnsi="Arial" w:cs="Arial"/>
          <w:color w:val="000000"/>
          <w:sz w:val="21"/>
          <w:szCs w:val="21"/>
        </w:rPr>
        <w:t xml:space="preserve"> 1b predicts the lines shown in Fig. 1E. Why is oxygen flux rate higher in AGP communities than all others? Why is the AG community lower than all the others? Why are the slopes different in the way they are?</w:t>
      </w:r>
    </w:p>
  </w:comment>
  <w:comment w:id="1" w:author="Mary O'Connor" w:date="2019-01-23T22:35:00Z" w:initials="MOU">
    <w:p w14:paraId="367C63EF" w14:textId="1060AAE3" w:rsidR="00AB0C1D" w:rsidRDefault="00AB0C1D">
      <w:pPr>
        <w:pStyle w:val="CommentText"/>
      </w:pPr>
      <w:r>
        <w:rPr>
          <w:rStyle w:val="CommentReference"/>
        </w:rPr>
        <w:annotationRef/>
      </w:r>
      <w:r>
        <w:t xml:space="preserve">Check modelt o </w:t>
      </w:r>
      <w:proofErr w:type="spellStart"/>
      <w:r>
        <w:t>make</w:t>
      </w:r>
      <w:proofErr w:type="spellEnd"/>
      <w:r>
        <w:t xml:space="preserve"> </w:t>
      </w:r>
      <w:proofErr w:type="spellStart"/>
      <w:r>
        <w:t>sure</w:t>
      </w:r>
      <w:proofErr w:type="spellEnd"/>
      <w:r>
        <w:t xml:space="preserve"> +- </w:t>
      </w:r>
      <w:proofErr w:type="spellStart"/>
      <w:r>
        <w:t>are</w:t>
      </w:r>
      <w:proofErr w:type="spellEnd"/>
      <w:r>
        <w:t xml:space="preserve"> </w:t>
      </w:r>
      <w:proofErr w:type="spellStart"/>
      <w:r>
        <w:t>right</w:t>
      </w:r>
      <w:proofErr w:type="spellEnd"/>
      <w:r>
        <w:t>.</w:t>
      </w:r>
    </w:p>
  </w:comment>
  <w:comment w:id="2" w:author="Mary O'Connor" w:date="2019-01-23T22:36:00Z" w:initials="MOU">
    <w:p w14:paraId="68D71BD1" w14:textId="49F6CE11" w:rsidR="00AB0C1D" w:rsidRDefault="00AB0C1D">
      <w:pPr>
        <w:pStyle w:val="CommentText"/>
      </w:pPr>
      <w:r>
        <w:rPr>
          <w:rStyle w:val="CommentReference"/>
        </w:rPr>
        <w:annotationRef/>
      </w:r>
      <w:proofErr w:type="spellStart"/>
      <w:r>
        <w:t>Put</w:t>
      </w:r>
      <w:proofErr w:type="spellEnd"/>
      <w:r>
        <w:t xml:space="preserve"> </w:t>
      </w:r>
      <w:proofErr w:type="spellStart"/>
      <w:r>
        <w:t>coeff</w:t>
      </w:r>
      <w:proofErr w:type="spellEnd"/>
      <w:r>
        <w:t xml:space="preserve"> </w:t>
      </w:r>
      <w:proofErr w:type="spellStart"/>
      <w:r>
        <w:t>plot</w:t>
      </w:r>
      <w:proofErr w:type="spellEnd"/>
      <w:r>
        <w:t xml:space="preserve"> back in</w:t>
      </w:r>
    </w:p>
  </w:comment>
  <w:comment w:id="3" w:author="Mary O'Connor" w:date="2019-01-23T23:25:00Z" w:initials="MOU">
    <w:p w14:paraId="4D1CB56D" w14:textId="18997ADF" w:rsidR="00AB0C1D" w:rsidRDefault="00AB0C1D">
      <w:pPr>
        <w:pStyle w:val="CommentText"/>
      </w:pPr>
      <w:r>
        <w:rPr>
          <w:rStyle w:val="CommentReference"/>
        </w:rPr>
        <w:annotationRef/>
      </w:r>
      <w:r>
        <w:t xml:space="preserve">Add </w:t>
      </w:r>
      <w:proofErr w:type="spellStart"/>
      <w:r>
        <w:t>these</w:t>
      </w:r>
      <w:proofErr w:type="spellEnd"/>
      <w:r>
        <w:t xml:space="preserve"> </w:t>
      </w:r>
      <w:proofErr w:type="spellStart"/>
      <w:r>
        <w:t>reults</w:t>
      </w:r>
      <w:proofErr w:type="spellEnd"/>
      <w:r>
        <w:t xml:space="preserve"> </w:t>
      </w:r>
      <w:proofErr w:type="spellStart"/>
      <w:r>
        <w:t>and</w:t>
      </w:r>
      <w:proofErr w:type="spellEnd"/>
      <w:r>
        <w:t xml:space="preserve"> </w:t>
      </w:r>
      <w:proofErr w:type="spellStart"/>
      <w:r>
        <w:t>methods</w:t>
      </w:r>
      <w:proofErr w:type="spellEnd"/>
    </w:p>
  </w:comment>
  <w:comment w:id="4" w:author="Mary O'Connor" w:date="2019-01-22T18:14:00Z" w:initials="MOU">
    <w:p w14:paraId="196D48B8" w14:textId="6CECB500" w:rsidR="00AB0C1D" w:rsidRDefault="00AB0C1D">
      <w:pPr>
        <w:pStyle w:val="CommentText"/>
      </w:pPr>
      <w:r>
        <w:rPr>
          <w:rStyle w:val="CommentReference"/>
        </w:rPr>
        <w:annotationRef/>
      </w:r>
      <w:r>
        <w:t xml:space="preserve">Need </w:t>
      </w:r>
      <w:proofErr w:type="spellStart"/>
      <w:r>
        <w:t>to</w:t>
      </w:r>
      <w:proofErr w:type="spellEnd"/>
      <w:r>
        <w:t xml:space="preserve"> </w:t>
      </w:r>
      <w:proofErr w:type="spellStart"/>
      <w:r>
        <w:t>be</w:t>
      </w:r>
      <w:proofErr w:type="spellEnd"/>
      <w:r>
        <w:t xml:space="preserve"> </w:t>
      </w:r>
      <w:proofErr w:type="spellStart"/>
      <w:r>
        <w:t>added</w:t>
      </w:r>
      <w:proofErr w:type="spellEnd"/>
    </w:p>
  </w:comment>
  <w:comment w:id="5" w:author="Mary O'Connor" w:date="2019-01-22T18:14:00Z" w:initials="MOU">
    <w:p w14:paraId="25FE56DB" w14:textId="03B96474" w:rsidR="00AB0C1D" w:rsidRDefault="00AB0C1D">
      <w:pPr>
        <w:pStyle w:val="CommentText"/>
      </w:pPr>
      <w:r>
        <w:rPr>
          <w:rStyle w:val="CommentReference"/>
        </w:rPr>
        <w:annotationRef/>
      </w:r>
      <w:r>
        <w:t xml:space="preserve">Bringt o </w:t>
      </w:r>
      <w:proofErr w:type="spellStart"/>
      <w:r>
        <w:t>main</w:t>
      </w:r>
      <w:proofErr w:type="spellEnd"/>
      <w:r>
        <w:t xml:space="preserve"> </w:t>
      </w:r>
      <w:proofErr w:type="spellStart"/>
      <w:r>
        <w:t>text</w:t>
      </w:r>
      <w:proofErr w:type="spellEnd"/>
      <w:r>
        <w:t>?</w:t>
      </w:r>
    </w:p>
  </w:comment>
  <w:comment w:id="6" w:author="Mary O'Connor" w:date="2018-09-18T11:43:00Z" w:initials="MOU">
    <w:p w14:paraId="10C59EA8" w14:textId="7CE78CF5" w:rsidR="00AB0C1D" w:rsidRPr="00373173" w:rsidRDefault="00AB0C1D"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Does the fact that treatments do not affect the body size distribution suggest that the “species interactions matter” model is invalid, at least insofar as that model requires that the effect of species interactions on metabolic rate appears not to be mediated through ‘mass-corrected’ biomass?</w:t>
      </w:r>
    </w:p>
  </w:comment>
  <w:comment w:id="7" w:author="Mary O'Connor" w:date="2018-09-20T12:50:00Z" w:initials="MOU">
    <w:p w14:paraId="1B9D0955" w14:textId="03CFFBBE" w:rsidR="00AB0C1D" w:rsidRPr="00DC7DB5" w:rsidRDefault="00AB0C1D" w:rsidP="00DC7DB5">
      <w:pPr>
        <w:pStyle w:val="NormalWeb"/>
        <w:spacing w:before="0" w:beforeAutospacing="0" w:after="220" w:afterAutospacing="0"/>
        <w:rPr>
          <w:rFonts w:eastAsia="Times New Roman"/>
          <w:sz w:val="24"/>
          <w:szCs w:val="24"/>
          <w:lang w:val="en-CA"/>
        </w:rPr>
      </w:pPr>
      <w:r>
        <w:rPr>
          <w:rStyle w:val="CommentReference"/>
        </w:rPr>
        <w:annotationRef/>
      </w:r>
      <w:r w:rsidRPr="00DC7DB5">
        <w:rPr>
          <w:rFonts w:ascii="Arial" w:eastAsia="Times New Roman" w:hAnsi="Arial" w:cs="Arial"/>
          <w:color w:val="000000"/>
          <w:sz w:val="21"/>
          <w:szCs w:val="21"/>
          <w:lang w:val="en-CA"/>
        </w:rPr>
        <w:t xml:space="preserve">Since you're dealing with aquatic systems, it might be worth mentioning that changes in mass-corrected biomass structure could be due to a decline in cell or adult size of the organisms in the mesocosm because of the Temperature-Size Rule (e.g. </w:t>
      </w:r>
      <w:r>
        <w:rPr>
          <w:rFonts w:ascii="Arial" w:eastAsia="Times New Roman" w:hAnsi="Arial" w:cs="Arial"/>
          <w:color w:val="000000"/>
          <w:sz w:val="21"/>
          <w:szCs w:val="21"/>
          <w:lang w:val="en-CA"/>
        </w:rPr>
        <w:t>Atkinson 1994</w:t>
      </w:r>
      <w:r w:rsidRPr="00DC7DB5">
        <w:rPr>
          <w:rFonts w:ascii="Arial" w:eastAsia="Times New Roman" w:hAnsi="Arial" w:cs="Arial"/>
          <w:color w:val="000000"/>
          <w:sz w:val="21"/>
          <w:szCs w:val="21"/>
          <w:lang w:val="en-CA"/>
        </w:rPr>
        <w:t xml:space="preserve">; </w:t>
      </w:r>
      <w:r>
        <w:rPr>
          <w:rFonts w:ascii="Arial" w:eastAsia="Times New Roman" w:hAnsi="Arial" w:cs="Arial"/>
          <w:color w:val="000000"/>
          <w:sz w:val="21"/>
          <w:szCs w:val="21"/>
          <w:lang w:val="en-CA"/>
        </w:rPr>
        <w:t xml:space="preserve">van der have and </w:t>
      </w:r>
      <w:proofErr w:type="spellStart"/>
      <w:r>
        <w:rPr>
          <w:rFonts w:ascii="Arial" w:eastAsia="Times New Roman" w:hAnsi="Arial" w:cs="Arial"/>
          <w:color w:val="000000"/>
          <w:sz w:val="21"/>
          <w:szCs w:val="21"/>
          <w:lang w:val="en-CA"/>
        </w:rPr>
        <w:t>dejong</w:t>
      </w:r>
      <w:proofErr w:type="spellEnd"/>
      <w:r>
        <w:rPr>
          <w:rFonts w:ascii="Arial" w:eastAsia="Times New Roman" w:hAnsi="Arial" w:cs="Arial"/>
          <w:color w:val="000000"/>
          <w:sz w:val="21"/>
          <w:szCs w:val="21"/>
          <w:lang w:val="en-CA"/>
        </w:rPr>
        <w:t xml:space="preserve"> JTB 1996</w:t>
      </w:r>
      <w:r w:rsidRPr="00DC7DB5">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zuo</w:t>
      </w:r>
      <w:proofErr w:type="spellEnd"/>
      <w:r>
        <w:rPr>
          <w:rFonts w:ascii="Arial" w:eastAsia="Times New Roman" w:hAnsi="Arial" w:cs="Arial"/>
          <w:color w:val="000000"/>
          <w:sz w:val="21"/>
          <w:szCs w:val="21"/>
          <w:lang w:val="en-CA"/>
        </w:rPr>
        <w:t xml:space="preserve"> et al 2011 proc </w:t>
      </w:r>
      <w:proofErr w:type="spellStart"/>
      <w:r>
        <w:rPr>
          <w:rFonts w:ascii="Arial" w:eastAsia="Times New Roman" w:hAnsi="Arial" w:cs="Arial"/>
          <w:color w:val="000000"/>
          <w:sz w:val="21"/>
          <w:szCs w:val="21"/>
          <w:lang w:val="en-CA"/>
        </w:rPr>
        <w:t>roy</w:t>
      </w:r>
      <w:proofErr w:type="spellEnd"/>
      <w:r>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soc</w:t>
      </w:r>
      <w:proofErr w:type="spellEnd"/>
      <w:r w:rsidRPr="00DC7DB5">
        <w:rPr>
          <w:rFonts w:ascii="Arial" w:eastAsia="Times New Roman" w:hAnsi="Arial" w:cs="Arial"/>
          <w:color w:val="000000"/>
          <w:sz w:val="21"/>
          <w:szCs w:val="21"/>
          <w:lang w:val="en-CA"/>
        </w:rPr>
        <w:t>). I realise the you show indirect evidence against this at the whole-zooplankton level (185--188), but exploring species-level data (if possible) more in depth could yield additional insights with regards to potential mechanisms mediated by per-capita rates.</w:t>
      </w:r>
    </w:p>
  </w:comment>
  <w:comment w:id="9" w:author="Mary O'Connor" w:date="2019-01-23T23:42:00Z" w:initials="MOU">
    <w:p w14:paraId="7BFFCD71" w14:textId="11BAACF6" w:rsidR="004B39D4" w:rsidRDefault="004B39D4">
      <w:pPr>
        <w:pStyle w:val="CommentText"/>
      </w:pPr>
      <w:r>
        <w:rPr>
          <w:rStyle w:val="CommentReference"/>
        </w:rPr>
        <w:annotationRef/>
      </w:r>
      <w:proofErr w:type="spellStart"/>
      <w:r>
        <w:t>Discussion</w:t>
      </w:r>
      <w:proofErr w:type="spellEnd"/>
      <w:r>
        <w:t xml:space="preserve">, i </w:t>
      </w:r>
      <w:proofErr w:type="spellStart"/>
      <w:r>
        <w:t>think</w:t>
      </w:r>
      <w:proofErr w:type="spellEnd"/>
    </w:p>
  </w:comment>
  <w:comment w:id="10" w:author="Mary O'Connor" w:date="2018-09-18T11:54:00Z" w:initials="MOU">
    <w:p w14:paraId="6DD9FE3B" w14:textId="77777777" w:rsidR="00AB0C1D" w:rsidRPr="00AD39C4" w:rsidRDefault="00AB0C1D" w:rsidP="00AD39C4">
      <w:pPr>
        <w:spacing w:after="0"/>
        <w:rPr>
          <w:rFonts w:ascii="Times New Roman" w:eastAsia="Times New Roman" w:hAnsi="Times New Roman"/>
          <w:lang w:val="en-US"/>
        </w:rPr>
      </w:pPr>
      <w:r>
        <w:rPr>
          <w:rStyle w:val="CommentReference"/>
        </w:rPr>
        <w:annotationRef/>
      </w:r>
      <w:r w:rsidRPr="00AD39C4">
        <w:rPr>
          <w:rFonts w:ascii="Times New Roman" w:eastAsia="Times New Roman" w:hAnsi="Times New Roman"/>
          <w:color w:val="000000"/>
          <w:sz w:val="14"/>
          <w:szCs w:val="14"/>
          <w:lang w:val="en-US"/>
        </w:rPr>
        <w:t> </w:t>
      </w:r>
      <w:r w:rsidRPr="00AD39C4">
        <w:rPr>
          <w:rFonts w:ascii="Arial" w:eastAsia="Times New Roman" w:hAnsi="Arial" w:cs="Arial"/>
          <w:color w:val="000000"/>
          <w:sz w:val="21"/>
          <w:szCs w:val="21"/>
          <w:lang w:val="en-US"/>
        </w:rPr>
        <w:t>The meaning of the symbols and blue lines in the figures are very hard to parse and need more explanation in the text and captions, and the addition of legends would all aid the reader. More importantly, it is not clear how much the procedure of removing the effects of the blue lines adjusts the downstream statistical tests.</w:t>
      </w:r>
    </w:p>
    <w:p w14:paraId="4DBDACF4" w14:textId="77777777" w:rsidR="00AB0C1D" w:rsidRDefault="00AB0C1D">
      <w:pPr>
        <w:pStyle w:val="CommentText"/>
      </w:pPr>
    </w:p>
    <w:p w14:paraId="78FB5D64" w14:textId="77777777" w:rsidR="00AB0C1D" w:rsidRPr="00AD39C4" w:rsidRDefault="00AB0C1D" w:rsidP="00AD39C4">
      <w:pPr>
        <w:spacing w:after="0"/>
        <w:rPr>
          <w:rFonts w:ascii="Times New Roman" w:eastAsia="Times New Roman" w:hAnsi="Times New Roman"/>
          <w:lang w:val="en-US"/>
        </w:rPr>
      </w:pPr>
      <w:r w:rsidRPr="00AD39C4">
        <w:rPr>
          <w:rFonts w:ascii="Arial" w:eastAsia="Times New Roman" w:hAnsi="Arial" w:cs="Arial"/>
          <w:color w:val="000000"/>
          <w:sz w:val="21"/>
          <w:szCs w:val="21"/>
          <w:lang w:val="en-US"/>
        </w:rPr>
        <w:t>In-figure legends should be added to Figure 3.</w:t>
      </w:r>
    </w:p>
    <w:p w14:paraId="53CACA6D" w14:textId="25C4A3B9" w:rsidR="00AB0C1D" w:rsidRDefault="00AB0C1D">
      <w:pPr>
        <w:pStyle w:val="CommentText"/>
      </w:pPr>
    </w:p>
  </w:comment>
  <w:comment w:id="11" w:author="Mary O'Connor" w:date="2018-09-18T10:25:00Z" w:initials="MOU">
    <w:p w14:paraId="4EEC0FF5" w14:textId="1999387C" w:rsidR="00AB0C1D" w:rsidRDefault="00AB0C1D">
      <w:pPr>
        <w:pStyle w:val="CommentText"/>
      </w:pPr>
      <w:r>
        <w:rPr>
          <w:rStyle w:val="CommentReference"/>
        </w:rPr>
        <w:annotationRef/>
      </w:r>
      <w:proofErr w:type="spellStart"/>
      <w:r>
        <w:t>Revise</w:t>
      </w:r>
      <w:proofErr w:type="spellEnd"/>
      <w:r>
        <w:t xml:space="preserve"> </w:t>
      </w:r>
      <w:proofErr w:type="spellStart"/>
      <w:r>
        <w:t>for</w:t>
      </w:r>
      <w:proofErr w:type="spellEnd"/>
      <w:r>
        <w:t xml:space="preserve"> </w:t>
      </w:r>
      <w:proofErr w:type="spellStart"/>
      <w:r>
        <w:t>clear</w:t>
      </w:r>
      <w:proofErr w:type="spellEnd"/>
      <w:r>
        <w:t xml:space="preserve"> </w:t>
      </w:r>
      <w:proofErr w:type="spellStart"/>
      <w:r>
        <w:t>point</w:t>
      </w:r>
      <w:proofErr w:type="spellEnd"/>
      <w:r>
        <w:t xml:space="preserve"> </w:t>
      </w:r>
      <w:proofErr w:type="spellStart"/>
      <w:r>
        <w:t>and</w:t>
      </w:r>
      <w:proofErr w:type="spellEnd"/>
      <w:r>
        <w:t xml:space="preserve"> </w:t>
      </w:r>
      <w:proofErr w:type="spellStart"/>
      <w:r>
        <w:t>topic</w:t>
      </w:r>
      <w:proofErr w:type="spellEnd"/>
      <w:r>
        <w:t xml:space="preserve"> / </w:t>
      </w:r>
      <w:proofErr w:type="spellStart"/>
      <w:r>
        <w:t>concluding</w:t>
      </w:r>
      <w:proofErr w:type="spellEnd"/>
      <w:r>
        <w:t xml:space="preserve"> </w:t>
      </w:r>
      <w:proofErr w:type="spellStart"/>
      <w:r>
        <w:t>sentence</w:t>
      </w:r>
      <w:proofErr w:type="spellEnd"/>
      <w:r>
        <w:t xml:space="preserve">; </w:t>
      </w:r>
      <w:proofErr w:type="spellStart"/>
      <w:r>
        <w:t>take-home</w:t>
      </w:r>
      <w:proofErr w:type="spellEnd"/>
      <w:r>
        <w:t xml:space="preserve"> </w:t>
      </w:r>
      <w:proofErr w:type="spellStart"/>
      <w:r>
        <w:t>point</w:t>
      </w:r>
      <w:proofErr w:type="spellEnd"/>
    </w:p>
  </w:comment>
  <w:comment w:id="12" w:author="Mary O'Connor" w:date="2018-09-18T11:52:00Z" w:initials="MOU">
    <w:p w14:paraId="4944EB3D" w14:textId="0BFA2BEA" w:rsidR="00AB0C1D" w:rsidRDefault="00AB0C1D">
      <w:pPr>
        <w:pStyle w:val="CommentText"/>
      </w:pPr>
      <w:r>
        <w:rPr>
          <w:rStyle w:val="CommentReference"/>
        </w:rPr>
        <w:annotationRef/>
      </w:r>
      <w:proofErr w:type="spellStart"/>
      <w:r>
        <w:t>Correct</w:t>
      </w:r>
      <w:proofErr w:type="spellEnd"/>
      <w:r>
        <w:t xml:space="preserve"> </w:t>
      </w:r>
      <w:proofErr w:type="spellStart"/>
      <w:r>
        <w:t>this</w:t>
      </w:r>
      <w:proofErr w:type="spellEnd"/>
    </w:p>
  </w:comment>
  <w:comment w:id="13" w:author="Mary O'Connor" w:date="2018-09-18T11:44:00Z" w:initials="MOU">
    <w:p w14:paraId="77CF7203" w14:textId="77777777" w:rsidR="00AB0C1D" w:rsidRPr="00373173" w:rsidRDefault="00AB0C1D" w:rsidP="00373173">
      <w:pPr>
        <w:spacing w:after="0"/>
        <w:rPr>
          <w:rFonts w:ascii="Times New Roman" w:eastAsia="Times New Roman" w:hAnsi="Times New Roman"/>
          <w:lang w:val="en-US"/>
        </w:rPr>
      </w:pPr>
      <w:r>
        <w:rPr>
          <w:rStyle w:val="CommentReference"/>
        </w:rPr>
        <w:annotationRef/>
      </w:r>
      <w:r w:rsidRPr="00373173">
        <w:rPr>
          <w:rFonts w:ascii="Arial" w:eastAsia="Times New Roman" w:hAnsi="Arial" w:cs="Arial"/>
          <w:color w:val="000000"/>
          <w:sz w:val="21"/>
          <w:szCs w:val="21"/>
          <w:lang w:val="en-US"/>
        </w:rPr>
        <w:t>Why does the fact that temperature dependence was least pronounced in AGP communities lead you to reject the metabolic scaling hypothesis?</w:t>
      </w:r>
    </w:p>
    <w:p w14:paraId="617FF407" w14:textId="04C18EE2" w:rsidR="00AB0C1D" w:rsidRDefault="00AB0C1D">
      <w:pPr>
        <w:pStyle w:val="CommentText"/>
      </w:pPr>
    </w:p>
  </w:comment>
  <w:comment w:id="14" w:author="Mary O'Connor" w:date="2018-09-18T10:24:00Z" w:initials="MOU">
    <w:p w14:paraId="113F6624" w14:textId="304D8CF1" w:rsidR="00AB0C1D" w:rsidRDefault="00AB0C1D">
      <w:pPr>
        <w:pStyle w:val="CommentText"/>
      </w:pPr>
      <w:r>
        <w:rPr>
          <w:rStyle w:val="CommentReference"/>
        </w:rPr>
        <w:annotationRef/>
      </w:r>
      <w:r>
        <w:t xml:space="preserve">More </w:t>
      </w:r>
      <w:proofErr w:type="spellStart"/>
      <w:r>
        <w:t>explanation</w:t>
      </w:r>
      <w:proofErr w:type="spellEnd"/>
      <w:r>
        <w:t xml:space="preserve"> </w:t>
      </w:r>
      <w:proofErr w:type="spellStart"/>
      <w:r>
        <w:t>here</w:t>
      </w:r>
      <w:proofErr w:type="spellEnd"/>
      <w:r>
        <w:t xml:space="preserve"> </w:t>
      </w:r>
      <w:proofErr w:type="spellStart"/>
      <w:r>
        <w:t>desired</w:t>
      </w:r>
      <w:proofErr w:type="spellEnd"/>
      <w:r>
        <w:t xml:space="preserve">; so </w:t>
      </w:r>
      <w:proofErr w:type="spellStart"/>
      <w:r>
        <w:t>decide</w:t>
      </w:r>
      <w:proofErr w:type="spellEnd"/>
      <w:r>
        <w:t xml:space="preserve"> </w:t>
      </w:r>
      <w:proofErr w:type="spellStart"/>
      <w:r>
        <w:t>whether</w:t>
      </w:r>
      <w:proofErr w:type="spellEnd"/>
      <w:r>
        <w:t xml:space="preserve"> </w:t>
      </w:r>
      <w:proofErr w:type="spellStart"/>
      <w:r>
        <w:t>to</w:t>
      </w:r>
      <w:proofErr w:type="spellEnd"/>
      <w:r>
        <w:t xml:space="preserve"> </w:t>
      </w:r>
      <w:proofErr w:type="spellStart"/>
      <w:r>
        <w:t>add</w:t>
      </w:r>
      <w:proofErr w:type="spellEnd"/>
      <w:r>
        <w:t xml:space="preserve"> a </w:t>
      </w:r>
      <w:proofErr w:type="spellStart"/>
      <w:r>
        <w:t>sentence</w:t>
      </w:r>
      <w:proofErr w:type="spellEnd"/>
      <w:r>
        <w:t xml:space="preserve"> </w:t>
      </w:r>
      <w:proofErr w:type="spellStart"/>
      <w:r>
        <w:t>or</w:t>
      </w:r>
      <w:proofErr w:type="spellEnd"/>
      <w:r>
        <w:t xml:space="preserve"> a </w:t>
      </w:r>
      <w:proofErr w:type="spellStart"/>
      <w:r>
        <w:t>paragraph</w:t>
      </w:r>
      <w:proofErr w:type="spellEnd"/>
    </w:p>
  </w:comment>
  <w:comment w:id="15" w:author="Mary O'Connor" w:date="2018-09-18T10:36:00Z" w:initials="MOU">
    <w:p w14:paraId="63950973" w14:textId="7E06A34C" w:rsidR="00AB0C1D" w:rsidRDefault="00AB0C1D">
      <w:pPr>
        <w:pStyle w:val="CommentText"/>
      </w:pPr>
      <w:r>
        <w:rPr>
          <w:rStyle w:val="CommentReference"/>
        </w:rPr>
        <w:annotationRef/>
      </w:r>
      <w:proofErr w:type="spellStart"/>
      <w:r>
        <w:t>What</w:t>
      </w:r>
      <w:proofErr w:type="spellEnd"/>
      <w:r>
        <w:t xml:space="preserve"> </w:t>
      </w:r>
      <w:proofErr w:type="spellStart"/>
      <w:r>
        <w:t>about</w:t>
      </w:r>
      <w:proofErr w:type="spellEnd"/>
      <w:r>
        <w:t xml:space="preserve"> </w:t>
      </w:r>
      <w:proofErr w:type="spellStart"/>
      <w:r>
        <w:t>four</w:t>
      </w:r>
      <w:proofErr w:type="spellEnd"/>
      <w:r>
        <w:t xml:space="preserve"> </w:t>
      </w:r>
      <w:proofErr w:type="spellStart"/>
      <w:r>
        <w:t>level</w:t>
      </w:r>
      <w:proofErr w:type="spellEnd"/>
      <w:r>
        <w:t xml:space="preserve"> </w:t>
      </w:r>
      <w:proofErr w:type="spellStart"/>
      <w:r>
        <w:t>food</w:t>
      </w:r>
      <w:proofErr w:type="spellEnd"/>
      <w:r>
        <w:t xml:space="preserve"> </w:t>
      </w:r>
      <w:proofErr w:type="spellStart"/>
      <w:r>
        <w:t>chains</w:t>
      </w:r>
      <w:proofErr w:type="spellEnd"/>
      <w:r>
        <w:t>??</w:t>
      </w:r>
    </w:p>
  </w:comment>
  <w:comment w:id="16" w:author="Mary O'Connor" w:date="2018-09-18T11:55:00Z" w:initials="MOU">
    <w:p w14:paraId="6DBAB870" w14:textId="77777777" w:rsidR="00AB0C1D" w:rsidRPr="00AD39C4" w:rsidRDefault="00AB0C1D"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methods should be edited to more clearly describe the replicates and time courses. It took a fair bit of re-reading in places to understand the setup, and this could be remedied with clearer prose and a schematic figure of the experimental setup.</w:t>
      </w:r>
    </w:p>
    <w:p w14:paraId="2F428E02" w14:textId="77777777" w:rsidR="00AB0C1D" w:rsidRPr="00AD39C4" w:rsidRDefault="00AB0C1D" w:rsidP="00AD39C4">
      <w:pPr>
        <w:spacing w:after="0"/>
        <w:rPr>
          <w:rFonts w:ascii="Times New Roman" w:eastAsia="Times New Roman" w:hAnsi="Times New Roman"/>
          <w:lang w:val="en-US"/>
        </w:rPr>
      </w:pPr>
    </w:p>
    <w:p w14:paraId="6279054E" w14:textId="57CD6A4F" w:rsidR="00AB0C1D" w:rsidRDefault="00AB0C1D">
      <w:pPr>
        <w:pStyle w:val="CommentText"/>
      </w:pPr>
    </w:p>
  </w:comment>
  <w:comment w:id="17" w:author="Mary O'Connor" w:date="2018-09-18T10:38:00Z" w:initials="MOU">
    <w:p w14:paraId="158925E1" w14:textId="2CE3C889" w:rsidR="00AB0C1D" w:rsidRDefault="00AB0C1D">
      <w:pPr>
        <w:pStyle w:val="CommentText"/>
      </w:pPr>
      <w:r>
        <w:rPr>
          <w:rStyle w:val="CommentReference"/>
        </w:rPr>
        <w:annotationRef/>
      </w:r>
      <w:r>
        <w:t xml:space="preserve">Thermal </w:t>
      </w:r>
      <w:proofErr w:type="spellStart"/>
      <w:r>
        <w:t>regime</w:t>
      </w:r>
      <w:proofErr w:type="spellEnd"/>
      <w:r>
        <w:t xml:space="preserve"> </w:t>
      </w:r>
      <w:proofErr w:type="spellStart"/>
      <w:r>
        <w:t>of</w:t>
      </w:r>
      <w:proofErr w:type="spellEnd"/>
      <w:r>
        <w:t xml:space="preserve"> </w:t>
      </w:r>
      <w:proofErr w:type="spellStart"/>
      <w:r>
        <w:t>trout</w:t>
      </w:r>
      <w:proofErr w:type="spellEnd"/>
      <w:r>
        <w:t xml:space="preserve"> </w:t>
      </w:r>
      <w:proofErr w:type="spellStart"/>
      <w:r>
        <w:t>lake</w:t>
      </w:r>
      <w:proofErr w:type="spellEnd"/>
      <w:r>
        <w:t>??</w:t>
      </w:r>
    </w:p>
  </w:comment>
  <w:comment w:id="18" w:author="Mary O'Connor" w:date="2018-09-18T10:37:00Z" w:initials="MOU">
    <w:p w14:paraId="06F28DD0" w14:textId="0E872D23" w:rsidR="00AB0C1D" w:rsidRDefault="00AB0C1D">
      <w:pPr>
        <w:pStyle w:val="CommentText"/>
      </w:pPr>
      <w:r>
        <w:rPr>
          <w:rStyle w:val="CommentReference"/>
        </w:rPr>
        <w:annotationRef/>
      </w:r>
      <w:proofErr w:type="spellStart"/>
      <w:r>
        <w:t>Define</w:t>
      </w:r>
      <w:proofErr w:type="spellEnd"/>
      <w:r>
        <w:t xml:space="preserve"> h, </w:t>
      </w:r>
      <w:proofErr w:type="spellStart"/>
      <w:r>
        <w:t>and</w:t>
      </w:r>
      <w:proofErr w:type="spellEnd"/>
      <w:r>
        <w:t xml:space="preserve"> </w:t>
      </w:r>
      <w:proofErr w:type="spellStart"/>
      <w:r>
        <w:t>is</w:t>
      </w:r>
      <w:proofErr w:type="spellEnd"/>
      <w:r>
        <w:t xml:space="preserve"> </w:t>
      </w:r>
      <w:proofErr w:type="spellStart"/>
      <w:r>
        <w:t>it</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the</w:t>
      </w:r>
      <w:proofErr w:type="spellEnd"/>
      <w:r>
        <w:t xml:space="preserve"> </w:t>
      </w:r>
      <w:proofErr w:type="spellStart"/>
      <w:r>
        <w:t>difference</w:t>
      </w:r>
      <w:proofErr w:type="spellEnd"/>
      <w:r>
        <w:t xml:space="preserve"> in 4b? check R</w:t>
      </w:r>
    </w:p>
  </w:comment>
  <w:comment w:id="19" w:author="Mary O'Connor" w:date="2019-01-23T22:52:00Z" w:initials="MOU">
    <w:p w14:paraId="3D4F8617" w14:textId="77777777" w:rsidR="00AB0C1D" w:rsidRDefault="00AB0C1D" w:rsidP="00B46F78">
      <w:pPr>
        <w:pStyle w:val="CommentText"/>
      </w:pPr>
      <w:r>
        <w:rPr>
          <w:rStyle w:val="CommentReference"/>
        </w:rPr>
        <w:annotationRef/>
      </w:r>
      <w:proofErr w:type="spellStart"/>
      <w:r>
        <w:t>Might</w:t>
      </w:r>
      <w:proofErr w:type="spellEnd"/>
      <w:r>
        <w:t xml:space="preserve"> </w:t>
      </w:r>
      <w:proofErr w:type="spellStart"/>
      <w:r>
        <w:t>need</w:t>
      </w:r>
      <w:proofErr w:type="spellEnd"/>
      <w:r>
        <w:t xml:space="preserve"> </w:t>
      </w:r>
      <w:proofErr w:type="spellStart"/>
      <w:r>
        <w:t>to</w:t>
      </w:r>
      <w:proofErr w:type="spellEnd"/>
      <w:r>
        <w:t xml:space="preserve"> </w:t>
      </w:r>
      <w:proofErr w:type="spellStart"/>
      <w:r>
        <w:t>add</w:t>
      </w:r>
      <w:proofErr w:type="spellEnd"/>
      <w:r>
        <w:t xml:space="preserve"> a T </w:t>
      </w:r>
      <w:proofErr w:type="spellStart"/>
      <w:r>
        <w:t>term</w:t>
      </w:r>
      <w:proofErr w:type="spellEnd"/>
      <w:r>
        <w:t xml:space="preserve"> </w:t>
      </w:r>
      <w:proofErr w:type="spellStart"/>
      <w:r>
        <w:t>to</w:t>
      </w:r>
      <w:proofErr w:type="spellEnd"/>
      <w:r>
        <w:t xml:space="preserve"> </w:t>
      </w:r>
      <w:proofErr w:type="spellStart"/>
      <w:r>
        <w:t>bo</w:t>
      </w:r>
      <w:proofErr w:type="spellEnd"/>
      <w:r>
        <w:t xml:space="preserve"> </w:t>
      </w:r>
      <w:proofErr w:type="spellStart"/>
      <w:r>
        <w:t>and</w:t>
      </w:r>
      <w:proofErr w:type="spellEnd"/>
      <w:r>
        <w:t xml:space="preserve"> m, </w:t>
      </w:r>
      <w:proofErr w:type="spellStart"/>
      <w:r>
        <w:t>too</w:t>
      </w:r>
      <w:proofErr w:type="spellEnd"/>
      <w:r>
        <w:t xml:space="preserve">; </w:t>
      </w:r>
      <w:proofErr w:type="spellStart"/>
      <w:r>
        <w:t>put</w:t>
      </w:r>
      <w:proofErr w:type="spellEnd"/>
      <w:r>
        <w:t xml:space="preserve"> </w:t>
      </w:r>
      <w:proofErr w:type="spellStart"/>
      <w:r>
        <w:t>this</w:t>
      </w:r>
      <w:proofErr w:type="spellEnd"/>
      <w:r>
        <w:t xml:space="preserve"> in </w:t>
      </w:r>
      <w:proofErr w:type="spellStart"/>
      <w:r>
        <w:t>the</w:t>
      </w:r>
      <w:proofErr w:type="spellEnd"/>
      <w:r>
        <w:t xml:space="preserve"> </w:t>
      </w:r>
      <w:proofErr w:type="spellStart"/>
      <w:r>
        <w:t>methods</w:t>
      </w:r>
      <w:proofErr w:type="spellEnd"/>
      <w:r>
        <w:t>.</w:t>
      </w:r>
    </w:p>
  </w:comment>
  <w:comment w:id="20" w:author="Mary O'Connor" w:date="2018-10-17T19:13:00Z" w:initials="MOU">
    <w:p w14:paraId="487E9801" w14:textId="72733650" w:rsidR="00AB0C1D" w:rsidRDefault="00AB0C1D">
      <w:pPr>
        <w:pStyle w:val="CommentText"/>
      </w:pPr>
      <w:r>
        <w:rPr>
          <w:rStyle w:val="CommentReference"/>
        </w:rPr>
        <w:annotationRef/>
      </w:r>
      <w:proofErr w:type="gramStart"/>
      <w:r>
        <w:t>Add in</w:t>
      </w:r>
      <w:proofErr w:type="gramEnd"/>
      <w:r>
        <w:t xml:space="preserve"> TC </w:t>
      </w:r>
      <w:proofErr w:type="spellStart"/>
      <w:r>
        <w:t>analysis</w:t>
      </w:r>
      <w:proofErr w:type="spellEnd"/>
      <w:r>
        <w:t xml:space="preserve"> </w:t>
      </w:r>
      <w:proofErr w:type="spellStart"/>
      <w:r>
        <w:t>methods</w:t>
      </w:r>
      <w:proofErr w:type="spellEnd"/>
    </w:p>
  </w:comment>
  <w:comment w:id="21" w:author="Mary O'Connor" w:date="2018-09-20T11:40:00Z" w:initials="MOU">
    <w:p w14:paraId="0527298D" w14:textId="33438DD8" w:rsidR="00AB0C1D" w:rsidRDefault="00AB0C1D">
      <w:pPr>
        <w:pStyle w:val="CommentText"/>
      </w:pPr>
      <w:r>
        <w:rPr>
          <w:rStyle w:val="CommentReference"/>
        </w:rPr>
        <w:annotationRef/>
      </w:r>
      <w:proofErr w:type="spellStart"/>
      <w:r>
        <w:t>Could</w:t>
      </w:r>
      <w:proofErr w:type="spellEnd"/>
      <w:r>
        <w:t xml:space="preserve"> at a 0 subscript6 </w:t>
      </w:r>
      <w:proofErr w:type="spellStart"/>
      <w:r>
        <w:t>to</w:t>
      </w:r>
      <w:proofErr w:type="spellEnd"/>
      <w:r>
        <w:t xml:space="preserve"> u </w:t>
      </w:r>
      <w:proofErr w:type="spellStart"/>
      <w:r>
        <w:t>and</w:t>
      </w:r>
      <w:proofErr w:type="spellEnd"/>
      <w:r>
        <w:t xml:space="preserve">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3E27AE" w15:done="0"/>
  <w15:commentEx w15:paraId="367C63EF" w15:done="0"/>
  <w15:commentEx w15:paraId="68D71BD1" w15:done="0"/>
  <w15:commentEx w15:paraId="4D1CB56D" w15:done="0"/>
  <w15:commentEx w15:paraId="196D48B8" w15:done="0"/>
  <w15:commentEx w15:paraId="25FE56DB" w15:done="0"/>
  <w15:commentEx w15:paraId="10C59EA8" w15:done="0"/>
  <w15:commentEx w15:paraId="1B9D0955" w15:done="0"/>
  <w15:commentEx w15:paraId="7BFFCD71" w15:done="0"/>
  <w15:commentEx w15:paraId="53CACA6D" w15:done="0"/>
  <w15:commentEx w15:paraId="4EEC0FF5" w15:done="0"/>
  <w15:commentEx w15:paraId="4944EB3D" w15:done="0"/>
  <w15:commentEx w15:paraId="617FF407" w15:done="0"/>
  <w15:commentEx w15:paraId="113F6624" w15:done="0"/>
  <w15:commentEx w15:paraId="63950973" w15:done="0"/>
  <w15:commentEx w15:paraId="6279054E" w15:done="0"/>
  <w15:commentEx w15:paraId="158925E1" w15:done="0"/>
  <w15:commentEx w15:paraId="06F28DD0" w15:done="0"/>
  <w15:commentEx w15:paraId="3D4F8617" w15:done="0"/>
  <w15:commentEx w15:paraId="487E9801" w15:done="0"/>
  <w15:commentEx w15:paraId="05272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3E27AE" w16cid:durableId="1F4B62DC"/>
  <w16cid:commentId w16cid:paraId="367C63EF" w16cid:durableId="1FF36AB5"/>
  <w16cid:commentId w16cid:paraId="68D71BD1" w16cid:durableId="1FF36AFC"/>
  <w16cid:commentId w16cid:paraId="4D1CB56D" w16cid:durableId="1FF37665"/>
  <w16cid:commentId w16cid:paraId="196D48B8" w16cid:durableId="1FF1DBF1"/>
  <w16cid:commentId w16cid:paraId="25FE56DB" w16cid:durableId="1FF1DBFD"/>
  <w16cid:commentId w16cid:paraId="10C59EA8" w16cid:durableId="1F4B6351"/>
  <w16cid:commentId w16cid:paraId="1B9D0955" w16cid:durableId="1F4E161E"/>
  <w16cid:commentId w16cid:paraId="7BFFCD71" w16cid:durableId="1FF37A60"/>
  <w16cid:commentId w16cid:paraId="53CACA6D" w16cid:durableId="1F4B65E3"/>
  <w16cid:commentId w16cid:paraId="4EEC0FF5" w16cid:durableId="1F4B5125"/>
  <w16cid:commentId w16cid:paraId="4944EB3D" w16cid:durableId="1F4B6595"/>
  <w16cid:commentId w16cid:paraId="617FF407" w16cid:durableId="1F4B63A5"/>
  <w16cid:commentId w16cid:paraId="113F6624" w16cid:durableId="1F4B50FA"/>
  <w16cid:commentId w16cid:paraId="63950973" w16cid:durableId="1F4B53A6"/>
  <w16cid:commentId w16cid:paraId="6279054E" w16cid:durableId="1F4B662E"/>
  <w16cid:commentId w16cid:paraId="158925E1" w16cid:durableId="1F4B5421"/>
  <w16cid:commentId w16cid:paraId="06F28DD0" w16cid:durableId="1F4B53EE"/>
  <w16cid:commentId w16cid:paraId="3D4F8617" w16cid:durableId="1FF36E9C"/>
  <w16cid:commentId w16cid:paraId="487E9801" w16cid:durableId="1F720864"/>
  <w16cid:commentId w16cid:paraId="0527298D" w16cid:durableId="1F4E0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503FF" w14:textId="77777777" w:rsidR="00FF1FFB" w:rsidRDefault="00FF1FFB" w:rsidP="000C117D">
      <w:pPr>
        <w:spacing w:after="0"/>
      </w:pPr>
      <w:r>
        <w:separator/>
      </w:r>
    </w:p>
  </w:endnote>
  <w:endnote w:type="continuationSeparator" w:id="0">
    <w:p w14:paraId="46ED166F" w14:textId="77777777" w:rsidR="00FF1FFB" w:rsidRDefault="00FF1FFB" w:rsidP="000C117D">
      <w:pPr>
        <w:spacing w:after="0"/>
      </w:pPr>
      <w:r>
        <w:continuationSeparator/>
      </w:r>
    </w:p>
  </w:endnote>
  <w:endnote w:type="continuationNotice" w:id="1">
    <w:p w14:paraId="7A6719FA" w14:textId="77777777" w:rsidR="00FF1FFB" w:rsidRDefault="00FF1F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panose1 w:val="02020402060506020403"/>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AB0C1D" w:rsidRDefault="00AB0C1D"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AB0C1D" w:rsidRDefault="00AB0C1D"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AB0C1D" w:rsidRDefault="00AB0C1D"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AB0C1D" w:rsidRDefault="00AB0C1D"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B75BD" w14:textId="77777777" w:rsidR="00FF1FFB" w:rsidRDefault="00FF1FFB" w:rsidP="000C117D">
      <w:pPr>
        <w:spacing w:after="0"/>
      </w:pPr>
      <w:r>
        <w:separator/>
      </w:r>
    </w:p>
  </w:footnote>
  <w:footnote w:type="continuationSeparator" w:id="0">
    <w:p w14:paraId="44D7C778" w14:textId="77777777" w:rsidR="00FF1FFB" w:rsidRDefault="00FF1FFB" w:rsidP="000C117D">
      <w:pPr>
        <w:spacing w:after="0"/>
      </w:pPr>
      <w:r>
        <w:continuationSeparator/>
      </w:r>
    </w:p>
  </w:footnote>
  <w:footnote w:type="continuationNotice" w:id="1">
    <w:p w14:paraId="5FD47682" w14:textId="77777777" w:rsidR="00FF1FFB" w:rsidRDefault="00FF1FF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8DA8892"/>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F0F6B86C"/>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86AE65AC"/>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63C6"/>
    <w:multiLevelType w:val="hybridMultilevel"/>
    <w:tmpl w:val="8454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4"/>
  </w:num>
  <w:num w:numId="5">
    <w:abstractNumId w:val="17"/>
  </w:num>
  <w:num w:numId="6">
    <w:abstractNumId w:val="18"/>
  </w:num>
  <w:num w:numId="7">
    <w:abstractNumId w:val="11"/>
  </w:num>
  <w:num w:numId="8">
    <w:abstractNumId w:val="13"/>
  </w:num>
  <w:num w:numId="9">
    <w:abstractNumId w:val="19"/>
  </w:num>
  <w:num w:numId="10">
    <w:abstractNumId w:val="6"/>
  </w:num>
  <w:num w:numId="11">
    <w:abstractNumId w:val="10"/>
  </w:num>
  <w:num w:numId="12">
    <w:abstractNumId w:val="16"/>
  </w:num>
  <w:num w:numId="13">
    <w:abstractNumId w:val="3"/>
  </w:num>
  <w:num w:numId="14">
    <w:abstractNumId w:val="21"/>
  </w:num>
  <w:num w:numId="15">
    <w:abstractNumId w:val="15"/>
  </w:num>
  <w:num w:numId="16">
    <w:abstractNumId w:val="8"/>
  </w:num>
  <w:num w:numId="17">
    <w:abstractNumId w:val="9"/>
  </w:num>
  <w:num w:numId="18">
    <w:abstractNumId w:val="20"/>
  </w:num>
  <w:num w:numId="19">
    <w:abstractNumId w:val="12"/>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969"/>
    <w:rsid w:val="000010E5"/>
    <w:rsid w:val="0000170C"/>
    <w:rsid w:val="000024C8"/>
    <w:rsid w:val="00002C1C"/>
    <w:rsid w:val="00004DBC"/>
    <w:rsid w:val="0000506F"/>
    <w:rsid w:val="00006561"/>
    <w:rsid w:val="000067B2"/>
    <w:rsid w:val="00006BD0"/>
    <w:rsid w:val="00007BF8"/>
    <w:rsid w:val="000102B0"/>
    <w:rsid w:val="000105D1"/>
    <w:rsid w:val="000126DC"/>
    <w:rsid w:val="00012D20"/>
    <w:rsid w:val="000136AF"/>
    <w:rsid w:val="00013932"/>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5A2"/>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DAB"/>
    <w:rsid w:val="00060DD3"/>
    <w:rsid w:val="00061CC9"/>
    <w:rsid w:val="0006238C"/>
    <w:rsid w:val="00062668"/>
    <w:rsid w:val="00062860"/>
    <w:rsid w:val="000658DF"/>
    <w:rsid w:val="00065CEC"/>
    <w:rsid w:val="0006604E"/>
    <w:rsid w:val="00066D52"/>
    <w:rsid w:val="0006788B"/>
    <w:rsid w:val="00067997"/>
    <w:rsid w:val="00067C30"/>
    <w:rsid w:val="00072A71"/>
    <w:rsid w:val="00072C73"/>
    <w:rsid w:val="00073AEE"/>
    <w:rsid w:val="00073CFA"/>
    <w:rsid w:val="00073DF3"/>
    <w:rsid w:val="000756BD"/>
    <w:rsid w:val="000756DF"/>
    <w:rsid w:val="00075A39"/>
    <w:rsid w:val="00076051"/>
    <w:rsid w:val="0007758F"/>
    <w:rsid w:val="00077DC6"/>
    <w:rsid w:val="0008055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4C2"/>
    <w:rsid w:val="00087A43"/>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6D6"/>
    <w:rsid w:val="000A6898"/>
    <w:rsid w:val="000A6A2D"/>
    <w:rsid w:val="000A753E"/>
    <w:rsid w:val="000B03C1"/>
    <w:rsid w:val="000B147E"/>
    <w:rsid w:val="000B2846"/>
    <w:rsid w:val="000B2F8D"/>
    <w:rsid w:val="000B33D3"/>
    <w:rsid w:val="000B3C65"/>
    <w:rsid w:val="000B4060"/>
    <w:rsid w:val="000B4EA9"/>
    <w:rsid w:val="000B4F3A"/>
    <w:rsid w:val="000B5C7D"/>
    <w:rsid w:val="000B6971"/>
    <w:rsid w:val="000B69A4"/>
    <w:rsid w:val="000B6BCD"/>
    <w:rsid w:val="000B70C6"/>
    <w:rsid w:val="000B70E6"/>
    <w:rsid w:val="000B71A1"/>
    <w:rsid w:val="000B7BFE"/>
    <w:rsid w:val="000B7CD2"/>
    <w:rsid w:val="000B7F40"/>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1D93"/>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85C"/>
    <w:rsid w:val="000F3B0A"/>
    <w:rsid w:val="000F3C80"/>
    <w:rsid w:val="000F41E0"/>
    <w:rsid w:val="000F46E9"/>
    <w:rsid w:val="000F544A"/>
    <w:rsid w:val="000F5492"/>
    <w:rsid w:val="000F732B"/>
    <w:rsid w:val="000F7BE2"/>
    <w:rsid w:val="0010033C"/>
    <w:rsid w:val="00100727"/>
    <w:rsid w:val="00100845"/>
    <w:rsid w:val="0010140D"/>
    <w:rsid w:val="00101913"/>
    <w:rsid w:val="001031F0"/>
    <w:rsid w:val="00103249"/>
    <w:rsid w:val="00103BB3"/>
    <w:rsid w:val="001043C9"/>
    <w:rsid w:val="00104CB4"/>
    <w:rsid w:val="00106221"/>
    <w:rsid w:val="00106273"/>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4D4"/>
    <w:rsid w:val="00117698"/>
    <w:rsid w:val="00117D95"/>
    <w:rsid w:val="00121B74"/>
    <w:rsid w:val="00121EC5"/>
    <w:rsid w:val="00122554"/>
    <w:rsid w:val="001225CD"/>
    <w:rsid w:val="00123FB9"/>
    <w:rsid w:val="00124DDB"/>
    <w:rsid w:val="00125595"/>
    <w:rsid w:val="001256DE"/>
    <w:rsid w:val="00125F34"/>
    <w:rsid w:val="00127A18"/>
    <w:rsid w:val="00130F10"/>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3C38"/>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60B7"/>
    <w:rsid w:val="001861B5"/>
    <w:rsid w:val="0018646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7038"/>
    <w:rsid w:val="0019713B"/>
    <w:rsid w:val="001972F5"/>
    <w:rsid w:val="001975B9"/>
    <w:rsid w:val="001977DC"/>
    <w:rsid w:val="00197B1C"/>
    <w:rsid w:val="001A09D8"/>
    <w:rsid w:val="001A2160"/>
    <w:rsid w:val="001A2783"/>
    <w:rsid w:val="001A289E"/>
    <w:rsid w:val="001A40D1"/>
    <w:rsid w:val="001A41A8"/>
    <w:rsid w:val="001A49F7"/>
    <w:rsid w:val="001A4A36"/>
    <w:rsid w:val="001A4B03"/>
    <w:rsid w:val="001A4DDD"/>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7B5C"/>
    <w:rsid w:val="001B7C3D"/>
    <w:rsid w:val="001B7D71"/>
    <w:rsid w:val="001C0659"/>
    <w:rsid w:val="001C1639"/>
    <w:rsid w:val="001C3906"/>
    <w:rsid w:val="001C40FC"/>
    <w:rsid w:val="001C4709"/>
    <w:rsid w:val="001C5A5C"/>
    <w:rsid w:val="001C6C13"/>
    <w:rsid w:val="001D0CC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2975"/>
    <w:rsid w:val="001E4104"/>
    <w:rsid w:val="001E4257"/>
    <w:rsid w:val="001E430E"/>
    <w:rsid w:val="001E5CE6"/>
    <w:rsid w:val="001E6D57"/>
    <w:rsid w:val="001E7699"/>
    <w:rsid w:val="001F168E"/>
    <w:rsid w:val="001F216F"/>
    <w:rsid w:val="001F3B2E"/>
    <w:rsid w:val="001F452F"/>
    <w:rsid w:val="001F59AC"/>
    <w:rsid w:val="001F7F4B"/>
    <w:rsid w:val="00200817"/>
    <w:rsid w:val="002013F5"/>
    <w:rsid w:val="00201826"/>
    <w:rsid w:val="00201854"/>
    <w:rsid w:val="00202047"/>
    <w:rsid w:val="0020271F"/>
    <w:rsid w:val="00202997"/>
    <w:rsid w:val="002048B6"/>
    <w:rsid w:val="00204A14"/>
    <w:rsid w:val="00205768"/>
    <w:rsid w:val="002076B5"/>
    <w:rsid w:val="00207C54"/>
    <w:rsid w:val="00207EFB"/>
    <w:rsid w:val="002109B1"/>
    <w:rsid w:val="00210F2F"/>
    <w:rsid w:val="00211631"/>
    <w:rsid w:val="00211664"/>
    <w:rsid w:val="002118FC"/>
    <w:rsid w:val="00213794"/>
    <w:rsid w:val="00213AF4"/>
    <w:rsid w:val="00213CF1"/>
    <w:rsid w:val="00214AEC"/>
    <w:rsid w:val="00214B60"/>
    <w:rsid w:val="0021535F"/>
    <w:rsid w:val="002168B8"/>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308C"/>
    <w:rsid w:val="002344F9"/>
    <w:rsid w:val="0023470C"/>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383"/>
    <w:rsid w:val="00242DF7"/>
    <w:rsid w:val="00244DE6"/>
    <w:rsid w:val="002453AA"/>
    <w:rsid w:val="00245724"/>
    <w:rsid w:val="00245889"/>
    <w:rsid w:val="00245D36"/>
    <w:rsid w:val="002463C6"/>
    <w:rsid w:val="002468F8"/>
    <w:rsid w:val="00246E72"/>
    <w:rsid w:val="00247470"/>
    <w:rsid w:val="002503BB"/>
    <w:rsid w:val="00251A4E"/>
    <w:rsid w:val="00251C1E"/>
    <w:rsid w:val="00251FAD"/>
    <w:rsid w:val="00251FF3"/>
    <w:rsid w:val="0025263B"/>
    <w:rsid w:val="00252D06"/>
    <w:rsid w:val="002531FB"/>
    <w:rsid w:val="002536BA"/>
    <w:rsid w:val="0025370A"/>
    <w:rsid w:val="00254FB5"/>
    <w:rsid w:val="002553E0"/>
    <w:rsid w:val="00255EB4"/>
    <w:rsid w:val="00255F3C"/>
    <w:rsid w:val="002560BE"/>
    <w:rsid w:val="00256805"/>
    <w:rsid w:val="002573AB"/>
    <w:rsid w:val="00257726"/>
    <w:rsid w:val="00257FB0"/>
    <w:rsid w:val="0026008D"/>
    <w:rsid w:val="00260619"/>
    <w:rsid w:val="00260756"/>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47D1"/>
    <w:rsid w:val="00274AD8"/>
    <w:rsid w:val="00274E2A"/>
    <w:rsid w:val="00275132"/>
    <w:rsid w:val="00276054"/>
    <w:rsid w:val="00276235"/>
    <w:rsid w:val="0027629D"/>
    <w:rsid w:val="00277023"/>
    <w:rsid w:val="0027777E"/>
    <w:rsid w:val="002810D8"/>
    <w:rsid w:val="002819A9"/>
    <w:rsid w:val="00281A40"/>
    <w:rsid w:val="00281E60"/>
    <w:rsid w:val="00281F39"/>
    <w:rsid w:val="002845B2"/>
    <w:rsid w:val="00285550"/>
    <w:rsid w:val="0028558F"/>
    <w:rsid w:val="002858A2"/>
    <w:rsid w:val="0028599E"/>
    <w:rsid w:val="00285F8D"/>
    <w:rsid w:val="002863D9"/>
    <w:rsid w:val="002868FA"/>
    <w:rsid w:val="00286CF2"/>
    <w:rsid w:val="00286E3B"/>
    <w:rsid w:val="00290846"/>
    <w:rsid w:val="00290E61"/>
    <w:rsid w:val="002920C2"/>
    <w:rsid w:val="00292EA1"/>
    <w:rsid w:val="0029331F"/>
    <w:rsid w:val="00293959"/>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1556"/>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971"/>
    <w:rsid w:val="002B2D15"/>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3084"/>
    <w:rsid w:val="002D5AC8"/>
    <w:rsid w:val="002D739A"/>
    <w:rsid w:val="002E03F8"/>
    <w:rsid w:val="002E0FE7"/>
    <w:rsid w:val="002E10E0"/>
    <w:rsid w:val="002E140D"/>
    <w:rsid w:val="002E1558"/>
    <w:rsid w:val="002E1CD6"/>
    <w:rsid w:val="002E1F7E"/>
    <w:rsid w:val="002E258C"/>
    <w:rsid w:val="002E280C"/>
    <w:rsid w:val="002E2A3C"/>
    <w:rsid w:val="002E334F"/>
    <w:rsid w:val="002E38D7"/>
    <w:rsid w:val="002E3982"/>
    <w:rsid w:val="002E6175"/>
    <w:rsid w:val="002E622F"/>
    <w:rsid w:val="002E6E77"/>
    <w:rsid w:val="002E6FC2"/>
    <w:rsid w:val="002E700F"/>
    <w:rsid w:val="002E7558"/>
    <w:rsid w:val="002E7685"/>
    <w:rsid w:val="002F00E3"/>
    <w:rsid w:val="002F0B70"/>
    <w:rsid w:val="002F1242"/>
    <w:rsid w:val="002F33B0"/>
    <w:rsid w:val="002F3749"/>
    <w:rsid w:val="002F3A52"/>
    <w:rsid w:val="002F3EF0"/>
    <w:rsid w:val="002F42C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F8B"/>
    <w:rsid w:val="0030625C"/>
    <w:rsid w:val="00306B5E"/>
    <w:rsid w:val="00306CB2"/>
    <w:rsid w:val="00307AE4"/>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948"/>
    <w:rsid w:val="00387E27"/>
    <w:rsid w:val="0039001D"/>
    <w:rsid w:val="003906A2"/>
    <w:rsid w:val="00390AE1"/>
    <w:rsid w:val="003911ED"/>
    <w:rsid w:val="0039222F"/>
    <w:rsid w:val="00392810"/>
    <w:rsid w:val="003931A9"/>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BA3"/>
    <w:rsid w:val="003A5B34"/>
    <w:rsid w:val="003A6824"/>
    <w:rsid w:val="003A75A1"/>
    <w:rsid w:val="003A785B"/>
    <w:rsid w:val="003B0400"/>
    <w:rsid w:val="003B0468"/>
    <w:rsid w:val="003B0A72"/>
    <w:rsid w:val="003B0CB5"/>
    <w:rsid w:val="003B0F8B"/>
    <w:rsid w:val="003B0FDD"/>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608C"/>
    <w:rsid w:val="003D732C"/>
    <w:rsid w:val="003E0A71"/>
    <w:rsid w:val="003E1CAA"/>
    <w:rsid w:val="003E24C2"/>
    <w:rsid w:val="003E2E58"/>
    <w:rsid w:val="003E3468"/>
    <w:rsid w:val="003E3970"/>
    <w:rsid w:val="003E398E"/>
    <w:rsid w:val="003E41AB"/>
    <w:rsid w:val="003E5403"/>
    <w:rsid w:val="003E5A01"/>
    <w:rsid w:val="003E607F"/>
    <w:rsid w:val="003E638D"/>
    <w:rsid w:val="003E6BA3"/>
    <w:rsid w:val="003E74BF"/>
    <w:rsid w:val="003E75B4"/>
    <w:rsid w:val="003F0843"/>
    <w:rsid w:val="003F109A"/>
    <w:rsid w:val="003F2E80"/>
    <w:rsid w:val="003F3423"/>
    <w:rsid w:val="003F3BD2"/>
    <w:rsid w:val="003F4982"/>
    <w:rsid w:val="003F5311"/>
    <w:rsid w:val="003F53C1"/>
    <w:rsid w:val="003F5487"/>
    <w:rsid w:val="003F58A7"/>
    <w:rsid w:val="00400D29"/>
    <w:rsid w:val="00401203"/>
    <w:rsid w:val="00403C87"/>
    <w:rsid w:val="00404661"/>
    <w:rsid w:val="00404F3C"/>
    <w:rsid w:val="004054E2"/>
    <w:rsid w:val="00405A38"/>
    <w:rsid w:val="00405EDF"/>
    <w:rsid w:val="00406F79"/>
    <w:rsid w:val="00407A9B"/>
    <w:rsid w:val="00410099"/>
    <w:rsid w:val="00410515"/>
    <w:rsid w:val="004115B9"/>
    <w:rsid w:val="00411A42"/>
    <w:rsid w:val="00411C95"/>
    <w:rsid w:val="00412270"/>
    <w:rsid w:val="00412A30"/>
    <w:rsid w:val="004130DA"/>
    <w:rsid w:val="00413D31"/>
    <w:rsid w:val="00414FC4"/>
    <w:rsid w:val="004151C3"/>
    <w:rsid w:val="004155A0"/>
    <w:rsid w:val="004160A0"/>
    <w:rsid w:val="00416209"/>
    <w:rsid w:val="00416973"/>
    <w:rsid w:val="004169FB"/>
    <w:rsid w:val="00416A12"/>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7BE1"/>
    <w:rsid w:val="00427DB5"/>
    <w:rsid w:val="00430BF3"/>
    <w:rsid w:val="00431578"/>
    <w:rsid w:val="004317BE"/>
    <w:rsid w:val="00431AE4"/>
    <w:rsid w:val="00431DB6"/>
    <w:rsid w:val="00431E15"/>
    <w:rsid w:val="004325A3"/>
    <w:rsid w:val="00432C9B"/>
    <w:rsid w:val="00433BB7"/>
    <w:rsid w:val="00433E75"/>
    <w:rsid w:val="00434858"/>
    <w:rsid w:val="00435303"/>
    <w:rsid w:val="0043616F"/>
    <w:rsid w:val="0043653E"/>
    <w:rsid w:val="00436960"/>
    <w:rsid w:val="0043759F"/>
    <w:rsid w:val="00437A4A"/>
    <w:rsid w:val="004416F8"/>
    <w:rsid w:val="00442296"/>
    <w:rsid w:val="00442FAD"/>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B56"/>
    <w:rsid w:val="00470EC8"/>
    <w:rsid w:val="00471EB1"/>
    <w:rsid w:val="0047202B"/>
    <w:rsid w:val="00472498"/>
    <w:rsid w:val="004727FF"/>
    <w:rsid w:val="0047296F"/>
    <w:rsid w:val="00472D6C"/>
    <w:rsid w:val="004739E1"/>
    <w:rsid w:val="00473A87"/>
    <w:rsid w:val="004742FD"/>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25AE"/>
    <w:rsid w:val="00493100"/>
    <w:rsid w:val="0049425D"/>
    <w:rsid w:val="00494387"/>
    <w:rsid w:val="00494AEA"/>
    <w:rsid w:val="00494EFC"/>
    <w:rsid w:val="00495603"/>
    <w:rsid w:val="00496532"/>
    <w:rsid w:val="00496655"/>
    <w:rsid w:val="00496A7D"/>
    <w:rsid w:val="00497326"/>
    <w:rsid w:val="004978C3"/>
    <w:rsid w:val="00497AA1"/>
    <w:rsid w:val="004A0792"/>
    <w:rsid w:val="004A0BD0"/>
    <w:rsid w:val="004A1B9E"/>
    <w:rsid w:val="004A300A"/>
    <w:rsid w:val="004A3E59"/>
    <w:rsid w:val="004A4203"/>
    <w:rsid w:val="004A52AC"/>
    <w:rsid w:val="004A7D83"/>
    <w:rsid w:val="004A7F91"/>
    <w:rsid w:val="004B14B6"/>
    <w:rsid w:val="004B2484"/>
    <w:rsid w:val="004B2CB0"/>
    <w:rsid w:val="004B3389"/>
    <w:rsid w:val="004B39D4"/>
    <w:rsid w:val="004B40CB"/>
    <w:rsid w:val="004B47AC"/>
    <w:rsid w:val="004B4CC9"/>
    <w:rsid w:val="004B4D8A"/>
    <w:rsid w:val="004B536D"/>
    <w:rsid w:val="004B5AB0"/>
    <w:rsid w:val="004B64CE"/>
    <w:rsid w:val="004B6BD1"/>
    <w:rsid w:val="004B7817"/>
    <w:rsid w:val="004C07D3"/>
    <w:rsid w:val="004C1071"/>
    <w:rsid w:val="004C1FF5"/>
    <w:rsid w:val="004C27AB"/>
    <w:rsid w:val="004C28B6"/>
    <w:rsid w:val="004C3445"/>
    <w:rsid w:val="004C4AED"/>
    <w:rsid w:val="004C4C70"/>
    <w:rsid w:val="004C5C8A"/>
    <w:rsid w:val="004C648F"/>
    <w:rsid w:val="004C6D23"/>
    <w:rsid w:val="004C6D73"/>
    <w:rsid w:val="004C6F39"/>
    <w:rsid w:val="004D008A"/>
    <w:rsid w:val="004D0ECA"/>
    <w:rsid w:val="004D2144"/>
    <w:rsid w:val="004D4AD6"/>
    <w:rsid w:val="004D59A3"/>
    <w:rsid w:val="004E02A1"/>
    <w:rsid w:val="004E077D"/>
    <w:rsid w:val="004E121E"/>
    <w:rsid w:val="004E188E"/>
    <w:rsid w:val="004E251E"/>
    <w:rsid w:val="004E25E9"/>
    <w:rsid w:val="004E2721"/>
    <w:rsid w:val="004E29AC"/>
    <w:rsid w:val="004E315A"/>
    <w:rsid w:val="004E3212"/>
    <w:rsid w:val="004E366D"/>
    <w:rsid w:val="004E3B34"/>
    <w:rsid w:val="004E3C0A"/>
    <w:rsid w:val="004E480A"/>
    <w:rsid w:val="004E4993"/>
    <w:rsid w:val="004E503E"/>
    <w:rsid w:val="004E542E"/>
    <w:rsid w:val="004E662C"/>
    <w:rsid w:val="004E68B5"/>
    <w:rsid w:val="004E6BCC"/>
    <w:rsid w:val="004E75CE"/>
    <w:rsid w:val="004E771C"/>
    <w:rsid w:val="004F105A"/>
    <w:rsid w:val="004F1B34"/>
    <w:rsid w:val="004F2902"/>
    <w:rsid w:val="004F3558"/>
    <w:rsid w:val="004F3776"/>
    <w:rsid w:val="004F3D06"/>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5AFB"/>
    <w:rsid w:val="00505D6F"/>
    <w:rsid w:val="00507BB6"/>
    <w:rsid w:val="00507BCD"/>
    <w:rsid w:val="0051014C"/>
    <w:rsid w:val="005114D4"/>
    <w:rsid w:val="00511BA5"/>
    <w:rsid w:val="005124F1"/>
    <w:rsid w:val="00512DDB"/>
    <w:rsid w:val="0051366C"/>
    <w:rsid w:val="00513DA5"/>
    <w:rsid w:val="00513E7D"/>
    <w:rsid w:val="005140B5"/>
    <w:rsid w:val="0051525F"/>
    <w:rsid w:val="0051617D"/>
    <w:rsid w:val="0051639D"/>
    <w:rsid w:val="0051646B"/>
    <w:rsid w:val="00516854"/>
    <w:rsid w:val="005168F3"/>
    <w:rsid w:val="0051783D"/>
    <w:rsid w:val="005202B0"/>
    <w:rsid w:val="005211F0"/>
    <w:rsid w:val="00522498"/>
    <w:rsid w:val="00522A45"/>
    <w:rsid w:val="00522E9C"/>
    <w:rsid w:val="005234E7"/>
    <w:rsid w:val="00523C66"/>
    <w:rsid w:val="00523D20"/>
    <w:rsid w:val="00526112"/>
    <w:rsid w:val="00526AB0"/>
    <w:rsid w:val="00527218"/>
    <w:rsid w:val="00527B83"/>
    <w:rsid w:val="00531096"/>
    <w:rsid w:val="00531695"/>
    <w:rsid w:val="005321D5"/>
    <w:rsid w:val="00533385"/>
    <w:rsid w:val="005334F7"/>
    <w:rsid w:val="00533990"/>
    <w:rsid w:val="00534549"/>
    <w:rsid w:val="00534F69"/>
    <w:rsid w:val="005407C5"/>
    <w:rsid w:val="005412EE"/>
    <w:rsid w:val="00541464"/>
    <w:rsid w:val="005415CD"/>
    <w:rsid w:val="00541CFE"/>
    <w:rsid w:val="00542B55"/>
    <w:rsid w:val="00543FC0"/>
    <w:rsid w:val="0054561A"/>
    <w:rsid w:val="005457DD"/>
    <w:rsid w:val="00545994"/>
    <w:rsid w:val="00545F85"/>
    <w:rsid w:val="00546DAA"/>
    <w:rsid w:val="00550FC7"/>
    <w:rsid w:val="00551808"/>
    <w:rsid w:val="005521E4"/>
    <w:rsid w:val="005532A2"/>
    <w:rsid w:val="005537CB"/>
    <w:rsid w:val="00555300"/>
    <w:rsid w:val="00555CDF"/>
    <w:rsid w:val="005565D1"/>
    <w:rsid w:val="00556CE1"/>
    <w:rsid w:val="005573A0"/>
    <w:rsid w:val="00557A6B"/>
    <w:rsid w:val="00560090"/>
    <w:rsid w:val="005607A9"/>
    <w:rsid w:val="0056168F"/>
    <w:rsid w:val="005621C0"/>
    <w:rsid w:val="0056284C"/>
    <w:rsid w:val="00563AC3"/>
    <w:rsid w:val="00563CF4"/>
    <w:rsid w:val="00565931"/>
    <w:rsid w:val="00565D09"/>
    <w:rsid w:val="00566021"/>
    <w:rsid w:val="005668A9"/>
    <w:rsid w:val="0057075A"/>
    <w:rsid w:val="00570928"/>
    <w:rsid w:val="00570AE3"/>
    <w:rsid w:val="00572AA7"/>
    <w:rsid w:val="0057475C"/>
    <w:rsid w:val="00574F16"/>
    <w:rsid w:val="005765C3"/>
    <w:rsid w:val="0057672D"/>
    <w:rsid w:val="005776D5"/>
    <w:rsid w:val="005777CF"/>
    <w:rsid w:val="0057795C"/>
    <w:rsid w:val="00580CBD"/>
    <w:rsid w:val="00580F07"/>
    <w:rsid w:val="00581481"/>
    <w:rsid w:val="005820BF"/>
    <w:rsid w:val="00582634"/>
    <w:rsid w:val="005826DE"/>
    <w:rsid w:val="00582A99"/>
    <w:rsid w:val="00584029"/>
    <w:rsid w:val="00585235"/>
    <w:rsid w:val="00585BEE"/>
    <w:rsid w:val="00586609"/>
    <w:rsid w:val="005869EC"/>
    <w:rsid w:val="00587DBE"/>
    <w:rsid w:val="005904F1"/>
    <w:rsid w:val="00590AE2"/>
    <w:rsid w:val="005912F0"/>
    <w:rsid w:val="00592088"/>
    <w:rsid w:val="00594017"/>
    <w:rsid w:val="0059431A"/>
    <w:rsid w:val="00594892"/>
    <w:rsid w:val="00595C8E"/>
    <w:rsid w:val="00596BF3"/>
    <w:rsid w:val="0059707C"/>
    <w:rsid w:val="005978A8"/>
    <w:rsid w:val="005A03EF"/>
    <w:rsid w:val="005A0DAB"/>
    <w:rsid w:val="005A0FB8"/>
    <w:rsid w:val="005A15FD"/>
    <w:rsid w:val="005A26A1"/>
    <w:rsid w:val="005A32A9"/>
    <w:rsid w:val="005A3CD4"/>
    <w:rsid w:val="005A3DBA"/>
    <w:rsid w:val="005A440E"/>
    <w:rsid w:val="005A6BD9"/>
    <w:rsid w:val="005A7321"/>
    <w:rsid w:val="005A769A"/>
    <w:rsid w:val="005A7BF9"/>
    <w:rsid w:val="005A7F3E"/>
    <w:rsid w:val="005B031E"/>
    <w:rsid w:val="005B0A42"/>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730A"/>
    <w:rsid w:val="005C7E79"/>
    <w:rsid w:val="005D074F"/>
    <w:rsid w:val="005D0813"/>
    <w:rsid w:val="005D0A1D"/>
    <w:rsid w:val="005D0EE7"/>
    <w:rsid w:val="005D1BFB"/>
    <w:rsid w:val="005D1E0D"/>
    <w:rsid w:val="005D20B1"/>
    <w:rsid w:val="005D22D5"/>
    <w:rsid w:val="005D2C9B"/>
    <w:rsid w:val="005D3442"/>
    <w:rsid w:val="005D4E1B"/>
    <w:rsid w:val="005D5687"/>
    <w:rsid w:val="005D6B29"/>
    <w:rsid w:val="005D7048"/>
    <w:rsid w:val="005D71BC"/>
    <w:rsid w:val="005D7E46"/>
    <w:rsid w:val="005E01C4"/>
    <w:rsid w:val="005E10B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7A6C"/>
    <w:rsid w:val="005F0278"/>
    <w:rsid w:val="005F0E81"/>
    <w:rsid w:val="005F1917"/>
    <w:rsid w:val="005F416F"/>
    <w:rsid w:val="005F476F"/>
    <w:rsid w:val="005F4987"/>
    <w:rsid w:val="005F51C4"/>
    <w:rsid w:val="005F529B"/>
    <w:rsid w:val="005F5E56"/>
    <w:rsid w:val="005F6217"/>
    <w:rsid w:val="005F6843"/>
    <w:rsid w:val="00600619"/>
    <w:rsid w:val="00601494"/>
    <w:rsid w:val="00602BB9"/>
    <w:rsid w:val="00602D0C"/>
    <w:rsid w:val="00602DAA"/>
    <w:rsid w:val="00603D25"/>
    <w:rsid w:val="006042B2"/>
    <w:rsid w:val="00604344"/>
    <w:rsid w:val="006049E5"/>
    <w:rsid w:val="00604BBE"/>
    <w:rsid w:val="006050BA"/>
    <w:rsid w:val="00605598"/>
    <w:rsid w:val="0060568B"/>
    <w:rsid w:val="00606DE7"/>
    <w:rsid w:val="0060730B"/>
    <w:rsid w:val="00610DA1"/>
    <w:rsid w:val="00610FD1"/>
    <w:rsid w:val="00610FDB"/>
    <w:rsid w:val="00611845"/>
    <w:rsid w:val="006125FE"/>
    <w:rsid w:val="00612D6E"/>
    <w:rsid w:val="00612F6B"/>
    <w:rsid w:val="0061365C"/>
    <w:rsid w:val="006141F1"/>
    <w:rsid w:val="00614D28"/>
    <w:rsid w:val="0061570E"/>
    <w:rsid w:val="0061637A"/>
    <w:rsid w:val="00616DA8"/>
    <w:rsid w:val="00616E53"/>
    <w:rsid w:val="0062032C"/>
    <w:rsid w:val="0062088D"/>
    <w:rsid w:val="00621688"/>
    <w:rsid w:val="006217D9"/>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FDF"/>
    <w:rsid w:val="006374D2"/>
    <w:rsid w:val="006376C5"/>
    <w:rsid w:val="00637FE5"/>
    <w:rsid w:val="00640ABC"/>
    <w:rsid w:val="0064194B"/>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A90"/>
    <w:rsid w:val="00654D17"/>
    <w:rsid w:val="00655CB1"/>
    <w:rsid w:val="00655EC1"/>
    <w:rsid w:val="0065654B"/>
    <w:rsid w:val="00656CF0"/>
    <w:rsid w:val="00657209"/>
    <w:rsid w:val="006573CD"/>
    <w:rsid w:val="006579F9"/>
    <w:rsid w:val="00657FF6"/>
    <w:rsid w:val="0066090F"/>
    <w:rsid w:val="006616D7"/>
    <w:rsid w:val="00661833"/>
    <w:rsid w:val="0066262F"/>
    <w:rsid w:val="00663089"/>
    <w:rsid w:val="00663CAD"/>
    <w:rsid w:val="00665166"/>
    <w:rsid w:val="006651D2"/>
    <w:rsid w:val="006652AC"/>
    <w:rsid w:val="00665A13"/>
    <w:rsid w:val="00665A64"/>
    <w:rsid w:val="00666135"/>
    <w:rsid w:val="00666FE3"/>
    <w:rsid w:val="00667D38"/>
    <w:rsid w:val="006709F0"/>
    <w:rsid w:val="00670CF0"/>
    <w:rsid w:val="00670E14"/>
    <w:rsid w:val="00672642"/>
    <w:rsid w:val="006729BB"/>
    <w:rsid w:val="00673BFD"/>
    <w:rsid w:val="00674017"/>
    <w:rsid w:val="006752D8"/>
    <w:rsid w:val="00675C38"/>
    <w:rsid w:val="00675D04"/>
    <w:rsid w:val="0067746B"/>
    <w:rsid w:val="00677808"/>
    <w:rsid w:val="00680036"/>
    <w:rsid w:val="0068011F"/>
    <w:rsid w:val="0068031E"/>
    <w:rsid w:val="006810A7"/>
    <w:rsid w:val="006816FF"/>
    <w:rsid w:val="00681DDE"/>
    <w:rsid w:val="0068240C"/>
    <w:rsid w:val="00682510"/>
    <w:rsid w:val="00682972"/>
    <w:rsid w:val="00682B13"/>
    <w:rsid w:val="00682F0B"/>
    <w:rsid w:val="00685AF1"/>
    <w:rsid w:val="00685BAB"/>
    <w:rsid w:val="006863F8"/>
    <w:rsid w:val="00686C7D"/>
    <w:rsid w:val="00686E21"/>
    <w:rsid w:val="00690915"/>
    <w:rsid w:val="00691180"/>
    <w:rsid w:val="00691236"/>
    <w:rsid w:val="00691645"/>
    <w:rsid w:val="0069195C"/>
    <w:rsid w:val="00692565"/>
    <w:rsid w:val="00692B7B"/>
    <w:rsid w:val="006932B4"/>
    <w:rsid w:val="0069388B"/>
    <w:rsid w:val="00693C92"/>
    <w:rsid w:val="00693F16"/>
    <w:rsid w:val="0069421D"/>
    <w:rsid w:val="006953DD"/>
    <w:rsid w:val="00695ADF"/>
    <w:rsid w:val="00696513"/>
    <w:rsid w:val="00696917"/>
    <w:rsid w:val="00696EAD"/>
    <w:rsid w:val="00696EC9"/>
    <w:rsid w:val="00697378"/>
    <w:rsid w:val="0069769F"/>
    <w:rsid w:val="00697F76"/>
    <w:rsid w:val="00697FD0"/>
    <w:rsid w:val="006A045A"/>
    <w:rsid w:val="006A1085"/>
    <w:rsid w:val="006A1B4F"/>
    <w:rsid w:val="006A1B8B"/>
    <w:rsid w:val="006A2D9E"/>
    <w:rsid w:val="006A2F99"/>
    <w:rsid w:val="006A309E"/>
    <w:rsid w:val="006A36CD"/>
    <w:rsid w:val="006A3E4C"/>
    <w:rsid w:val="006A4336"/>
    <w:rsid w:val="006A445D"/>
    <w:rsid w:val="006A44BB"/>
    <w:rsid w:val="006A451C"/>
    <w:rsid w:val="006A54EA"/>
    <w:rsid w:val="006A6768"/>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C7E88"/>
    <w:rsid w:val="006D0B50"/>
    <w:rsid w:val="006D13F7"/>
    <w:rsid w:val="006D1C2B"/>
    <w:rsid w:val="006D2CB1"/>
    <w:rsid w:val="006D2FE2"/>
    <w:rsid w:val="006D43FB"/>
    <w:rsid w:val="006D4EF1"/>
    <w:rsid w:val="006D5916"/>
    <w:rsid w:val="006D64B3"/>
    <w:rsid w:val="006D6501"/>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C1"/>
    <w:rsid w:val="006F7852"/>
    <w:rsid w:val="006F789D"/>
    <w:rsid w:val="006F7F0C"/>
    <w:rsid w:val="006F7FF9"/>
    <w:rsid w:val="00700A9D"/>
    <w:rsid w:val="00701906"/>
    <w:rsid w:val="00701A1A"/>
    <w:rsid w:val="00702608"/>
    <w:rsid w:val="00702F33"/>
    <w:rsid w:val="00703436"/>
    <w:rsid w:val="00703E55"/>
    <w:rsid w:val="007041BF"/>
    <w:rsid w:val="00705369"/>
    <w:rsid w:val="0070543F"/>
    <w:rsid w:val="007056E0"/>
    <w:rsid w:val="00706631"/>
    <w:rsid w:val="00706C0C"/>
    <w:rsid w:val="0070725B"/>
    <w:rsid w:val="007072ED"/>
    <w:rsid w:val="0070771D"/>
    <w:rsid w:val="00710CBA"/>
    <w:rsid w:val="00710D33"/>
    <w:rsid w:val="007113EC"/>
    <w:rsid w:val="007115EB"/>
    <w:rsid w:val="00711C84"/>
    <w:rsid w:val="007120FA"/>
    <w:rsid w:val="00714A5C"/>
    <w:rsid w:val="00715DAA"/>
    <w:rsid w:val="007163D8"/>
    <w:rsid w:val="00717F77"/>
    <w:rsid w:val="007200B0"/>
    <w:rsid w:val="00720487"/>
    <w:rsid w:val="007209CF"/>
    <w:rsid w:val="00720D41"/>
    <w:rsid w:val="007211D2"/>
    <w:rsid w:val="00721E03"/>
    <w:rsid w:val="0072262D"/>
    <w:rsid w:val="0072283C"/>
    <w:rsid w:val="0072320B"/>
    <w:rsid w:val="00723225"/>
    <w:rsid w:val="00724898"/>
    <w:rsid w:val="00724B33"/>
    <w:rsid w:val="007253B0"/>
    <w:rsid w:val="007256F5"/>
    <w:rsid w:val="007259F5"/>
    <w:rsid w:val="00725BFD"/>
    <w:rsid w:val="007261B1"/>
    <w:rsid w:val="00730345"/>
    <w:rsid w:val="0073081D"/>
    <w:rsid w:val="007313BD"/>
    <w:rsid w:val="007318A0"/>
    <w:rsid w:val="00731F6F"/>
    <w:rsid w:val="00732F0F"/>
    <w:rsid w:val="0073518B"/>
    <w:rsid w:val="007353F9"/>
    <w:rsid w:val="00735529"/>
    <w:rsid w:val="00735B52"/>
    <w:rsid w:val="00735D73"/>
    <w:rsid w:val="0073622D"/>
    <w:rsid w:val="00736ED4"/>
    <w:rsid w:val="00736ED6"/>
    <w:rsid w:val="00740459"/>
    <w:rsid w:val="007406B2"/>
    <w:rsid w:val="0074070C"/>
    <w:rsid w:val="00740B75"/>
    <w:rsid w:val="00741157"/>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FC8"/>
    <w:rsid w:val="007645BE"/>
    <w:rsid w:val="00765AB1"/>
    <w:rsid w:val="0076677E"/>
    <w:rsid w:val="00766C35"/>
    <w:rsid w:val="00767083"/>
    <w:rsid w:val="007670DE"/>
    <w:rsid w:val="00767206"/>
    <w:rsid w:val="007673B7"/>
    <w:rsid w:val="00767684"/>
    <w:rsid w:val="00767F90"/>
    <w:rsid w:val="00770205"/>
    <w:rsid w:val="00770689"/>
    <w:rsid w:val="00772A7A"/>
    <w:rsid w:val="00773878"/>
    <w:rsid w:val="00774B02"/>
    <w:rsid w:val="007754AB"/>
    <w:rsid w:val="00775563"/>
    <w:rsid w:val="00776195"/>
    <w:rsid w:val="0077635D"/>
    <w:rsid w:val="00776BD2"/>
    <w:rsid w:val="00780D86"/>
    <w:rsid w:val="00781275"/>
    <w:rsid w:val="007817E0"/>
    <w:rsid w:val="00781E78"/>
    <w:rsid w:val="00782009"/>
    <w:rsid w:val="00782149"/>
    <w:rsid w:val="0078386C"/>
    <w:rsid w:val="0078524D"/>
    <w:rsid w:val="0078531D"/>
    <w:rsid w:val="0078641A"/>
    <w:rsid w:val="00786718"/>
    <w:rsid w:val="007869B4"/>
    <w:rsid w:val="007876FA"/>
    <w:rsid w:val="00787956"/>
    <w:rsid w:val="007902A7"/>
    <w:rsid w:val="007909F2"/>
    <w:rsid w:val="00791058"/>
    <w:rsid w:val="00791A8E"/>
    <w:rsid w:val="00791B95"/>
    <w:rsid w:val="00791C43"/>
    <w:rsid w:val="00791CD1"/>
    <w:rsid w:val="00793C34"/>
    <w:rsid w:val="007944E2"/>
    <w:rsid w:val="007948EF"/>
    <w:rsid w:val="00794A32"/>
    <w:rsid w:val="00794BE7"/>
    <w:rsid w:val="00794C8E"/>
    <w:rsid w:val="00795DC1"/>
    <w:rsid w:val="007961D6"/>
    <w:rsid w:val="00797A62"/>
    <w:rsid w:val="007A0872"/>
    <w:rsid w:val="007A2388"/>
    <w:rsid w:val="007A2716"/>
    <w:rsid w:val="007A2B8F"/>
    <w:rsid w:val="007A33CA"/>
    <w:rsid w:val="007A38E7"/>
    <w:rsid w:val="007A3979"/>
    <w:rsid w:val="007A3C33"/>
    <w:rsid w:val="007A4187"/>
    <w:rsid w:val="007A68B5"/>
    <w:rsid w:val="007A7DF7"/>
    <w:rsid w:val="007B013E"/>
    <w:rsid w:val="007B0308"/>
    <w:rsid w:val="007B0DE4"/>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18E"/>
    <w:rsid w:val="007E35D2"/>
    <w:rsid w:val="007E3BCE"/>
    <w:rsid w:val="007E47CA"/>
    <w:rsid w:val="007E5242"/>
    <w:rsid w:val="007E64DC"/>
    <w:rsid w:val="007E6727"/>
    <w:rsid w:val="007E7280"/>
    <w:rsid w:val="007E7FCD"/>
    <w:rsid w:val="007F109D"/>
    <w:rsid w:val="007F23D3"/>
    <w:rsid w:val="007F24D0"/>
    <w:rsid w:val="007F2745"/>
    <w:rsid w:val="007F2919"/>
    <w:rsid w:val="007F2BDC"/>
    <w:rsid w:val="007F3569"/>
    <w:rsid w:val="007F35FE"/>
    <w:rsid w:val="007F41E9"/>
    <w:rsid w:val="007F45AB"/>
    <w:rsid w:val="007F510D"/>
    <w:rsid w:val="007F554A"/>
    <w:rsid w:val="007F5FF7"/>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F23"/>
    <w:rsid w:val="00812818"/>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6EB"/>
    <w:rsid w:val="00843A65"/>
    <w:rsid w:val="00844740"/>
    <w:rsid w:val="008447C9"/>
    <w:rsid w:val="0084561B"/>
    <w:rsid w:val="0084568A"/>
    <w:rsid w:val="008457B1"/>
    <w:rsid w:val="008459CE"/>
    <w:rsid w:val="008460DD"/>
    <w:rsid w:val="00846430"/>
    <w:rsid w:val="00846EC0"/>
    <w:rsid w:val="00847E32"/>
    <w:rsid w:val="00847EBB"/>
    <w:rsid w:val="008509F1"/>
    <w:rsid w:val="00851B3A"/>
    <w:rsid w:val="00852227"/>
    <w:rsid w:val="00854140"/>
    <w:rsid w:val="00854C3F"/>
    <w:rsid w:val="00855E93"/>
    <w:rsid w:val="00856545"/>
    <w:rsid w:val="00856687"/>
    <w:rsid w:val="00856701"/>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80F7D"/>
    <w:rsid w:val="00881142"/>
    <w:rsid w:val="008816CA"/>
    <w:rsid w:val="00881AF2"/>
    <w:rsid w:val="00881B19"/>
    <w:rsid w:val="0088504A"/>
    <w:rsid w:val="00886284"/>
    <w:rsid w:val="008873D0"/>
    <w:rsid w:val="008876A4"/>
    <w:rsid w:val="008876B1"/>
    <w:rsid w:val="00890746"/>
    <w:rsid w:val="00890808"/>
    <w:rsid w:val="00891058"/>
    <w:rsid w:val="00891831"/>
    <w:rsid w:val="0089191F"/>
    <w:rsid w:val="008928CB"/>
    <w:rsid w:val="00892B94"/>
    <w:rsid w:val="00892C51"/>
    <w:rsid w:val="00893853"/>
    <w:rsid w:val="00893A66"/>
    <w:rsid w:val="00893F99"/>
    <w:rsid w:val="00894E36"/>
    <w:rsid w:val="0089620C"/>
    <w:rsid w:val="00897FDE"/>
    <w:rsid w:val="008A04E9"/>
    <w:rsid w:val="008A07DA"/>
    <w:rsid w:val="008A0DFD"/>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30AA"/>
    <w:rsid w:val="008B45BE"/>
    <w:rsid w:val="008B4A94"/>
    <w:rsid w:val="008B4B99"/>
    <w:rsid w:val="008B589D"/>
    <w:rsid w:val="008B5A24"/>
    <w:rsid w:val="008B5E8F"/>
    <w:rsid w:val="008B6082"/>
    <w:rsid w:val="008B680A"/>
    <w:rsid w:val="008B7094"/>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FBD"/>
    <w:rsid w:val="008D0BA5"/>
    <w:rsid w:val="008D0CDC"/>
    <w:rsid w:val="008D1981"/>
    <w:rsid w:val="008D33F8"/>
    <w:rsid w:val="008D49B2"/>
    <w:rsid w:val="008D4D95"/>
    <w:rsid w:val="008D53F3"/>
    <w:rsid w:val="008D59E8"/>
    <w:rsid w:val="008D614F"/>
    <w:rsid w:val="008D6E4E"/>
    <w:rsid w:val="008D7E7F"/>
    <w:rsid w:val="008E153C"/>
    <w:rsid w:val="008E16CB"/>
    <w:rsid w:val="008E1D60"/>
    <w:rsid w:val="008E429B"/>
    <w:rsid w:val="008E4A81"/>
    <w:rsid w:val="008E71A6"/>
    <w:rsid w:val="008F0017"/>
    <w:rsid w:val="008F2817"/>
    <w:rsid w:val="008F3AC1"/>
    <w:rsid w:val="008F49C2"/>
    <w:rsid w:val="008F4C94"/>
    <w:rsid w:val="008F52F3"/>
    <w:rsid w:val="008F54C9"/>
    <w:rsid w:val="008F5AAC"/>
    <w:rsid w:val="008F770A"/>
    <w:rsid w:val="008F7830"/>
    <w:rsid w:val="008F7DEC"/>
    <w:rsid w:val="0090072D"/>
    <w:rsid w:val="0090175F"/>
    <w:rsid w:val="009025CE"/>
    <w:rsid w:val="00903034"/>
    <w:rsid w:val="00903837"/>
    <w:rsid w:val="00904027"/>
    <w:rsid w:val="009052C9"/>
    <w:rsid w:val="00905529"/>
    <w:rsid w:val="00906A67"/>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366A"/>
    <w:rsid w:val="00923A76"/>
    <w:rsid w:val="00923B57"/>
    <w:rsid w:val="00924136"/>
    <w:rsid w:val="00925307"/>
    <w:rsid w:val="00925740"/>
    <w:rsid w:val="00925E94"/>
    <w:rsid w:val="009263AE"/>
    <w:rsid w:val="00926D04"/>
    <w:rsid w:val="009275E8"/>
    <w:rsid w:val="009276C5"/>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73DB"/>
    <w:rsid w:val="00977E64"/>
    <w:rsid w:val="00980660"/>
    <w:rsid w:val="009810E4"/>
    <w:rsid w:val="00982782"/>
    <w:rsid w:val="009835CF"/>
    <w:rsid w:val="0098362E"/>
    <w:rsid w:val="009855D9"/>
    <w:rsid w:val="009856F4"/>
    <w:rsid w:val="009859EE"/>
    <w:rsid w:val="00985A97"/>
    <w:rsid w:val="00985CD7"/>
    <w:rsid w:val="00985D7B"/>
    <w:rsid w:val="00987B8C"/>
    <w:rsid w:val="00987C71"/>
    <w:rsid w:val="00990F5F"/>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1091"/>
    <w:rsid w:val="009B1504"/>
    <w:rsid w:val="009B16B4"/>
    <w:rsid w:val="009B1AE2"/>
    <w:rsid w:val="009B1E1B"/>
    <w:rsid w:val="009B2216"/>
    <w:rsid w:val="009B2B7F"/>
    <w:rsid w:val="009B3204"/>
    <w:rsid w:val="009B347F"/>
    <w:rsid w:val="009B377D"/>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D747F"/>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70A"/>
    <w:rsid w:val="00A258EE"/>
    <w:rsid w:val="00A25AB3"/>
    <w:rsid w:val="00A2666D"/>
    <w:rsid w:val="00A26FC1"/>
    <w:rsid w:val="00A30638"/>
    <w:rsid w:val="00A30646"/>
    <w:rsid w:val="00A308C8"/>
    <w:rsid w:val="00A316A6"/>
    <w:rsid w:val="00A31BA6"/>
    <w:rsid w:val="00A32EA5"/>
    <w:rsid w:val="00A33DCD"/>
    <w:rsid w:val="00A3468A"/>
    <w:rsid w:val="00A348B5"/>
    <w:rsid w:val="00A3597E"/>
    <w:rsid w:val="00A36B26"/>
    <w:rsid w:val="00A40C10"/>
    <w:rsid w:val="00A40FF4"/>
    <w:rsid w:val="00A40FFF"/>
    <w:rsid w:val="00A41597"/>
    <w:rsid w:val="00A41830"/>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60771"/>
    <w:rsid w:val="00A611A8"/>
    <w:rsid w:val="00A615EA"/>
    <w:rsid w:val="00A635B8"/>
    <w:rsid w:val="00A6391A"/>
    <w:rsid w:val="00A63BF7"/>
    <w:rsid w:val="00A64659"/>
    <w:rsid w:val="00A6475E"/>
    <w:rsid w:val="00A648A9"/>
    <w:rsid w:val="00A6541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9DF"/>
    <w:rsid w:val="00A824F4"/>
    <w:rsid w:val="00A828E8"/>
    <w:rsid w:val="00A82BB2"/>
    <w:rsid w:val="00A82C54"/>
    <w:rsid w:val="00A83486"/>
    <w:rsid w:val="00A83812"/>
    <w:rsid w:val="00A842C2"/>
    <w:rsid w:val="00A843D2"/>
    <w:rsid w:val="00A860E6"/>
    <w:rsid w:val="00A8622E"/>
    <w:rsid w:val="00A87C38"/>
    <w:rsid w:val="00A87F3C"/>
    <w:rsid w:val="00A91A42"/>
    <w:rsid w:val="00A91E26"/>
    <w:rsid w:val="00A924EE"/>
    <w:rsid w:val="00A93FA5"/>
    <w:rsid w:val="00A94F96"/>
    <w:rsid w:val="00A9586C"/>
    <w:rsid w:val="00A960D4"/>
    <w:rsid w:val="00A9656A"/>
    <w:rsid w:val="00A9677F"/>
    <w:rsid w:val="00A96C07"/>
    <w:rsid w:val="00AA027E"/>
    <w:rsid w:val="00AA03FB"/>
    <w:rsid w:val="00AA0F6F"/>
    <w:rsid w:val="00AA1472"/>
    <w:rsid w:val="00AA17D3"/>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A62"/>
    <w:rsid w:val="00AA7DAA"/>
    <w:rsid w:val="00AB0C1D"/>
    <w:rsid w:val="00AB15B3"/>
    <w:rsid w:val="00AB1BEE"/>
    <w:rsid w:val="00AB36BC"/>
    <w:rsid w:val="00AB3AC3"/>
    <w:rsid w:val="00AB3CA8"/>
    <w:rsid w:val="00AB3D61"/>
    <w:rsid w:val="00AB4E4B"/>
    <w:rsid w:val="00AB5F9C"/>
    <w:rsid w:val="00AB6C70"/>
    <w:rsid w:val="00AB7F41"/>
    <w:rsid w:val="00AC00AA"/>
    <w:rsid w:val="00AC1029"/>
    <w:rsid w:val="00AC1519"/>
    <w:rsid w:val="00AC1B6D"/>
    <w:rsid w:val="00AC1EC7"/>
    <w:rsid w:val="00AC2E34"/>
    <w:rsid w:val="00AC33B0"/>
    <w:rsid w:val="00AC4428"/>
    <w:rsid w:val="00AC44D5"/>
    <w:rsid w:val="00AC4823"/>
    <w:rsid w:val="00AC4BBB"/>
    <w:rsid w:val="00AC56E4"/>
    <w:rsid w:val="00AC5BA4"/>
    <w:rsid w:val="00AD0224"/>
    <w:rsid w:val="00AD074B"/>
    <w:rsid w:val="00AD07AA"/>
    <w:rsid w:val="00AD0B1F"/>
    <w:rsid w:val="00AD0E9A"/>
    <w:rsid w:val="00AD2E2B"/>
    <w:rsid w:val="00AD39C4"/>
    <w:rsid w:val="00AD50B7"/>
    <w:rsid w:val="00AD57C1"/>
    <w:rsid w:val="00AD5E95"/>
    <w:rsid w:val="00AD745D"/>
    <w:rsid w:val="00AD7F5B"/>
    <w:rsid w:val="00AE0180"/>
    <w:rsid w:val="00AE0790"/>
    <w:rsid w:val="00AE1A81"/>
    <w:rsid w:val="00AE204D"/>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3394"/>
    <w:rsid w:val="00AF6A47"/>
    <w:rsid w:val="00AF7C6E"/>
    <w:rsid w:val="00B0001E"/>
    <w:rsid w:val="00B014A7"/>
    <w:rsid w:val="00B019BB"/>
    <w:rsid w:val="00B02B51"/>
    <w:rsid w:val="00B03738"/>
    <w:rsid w:val="00B046AF"/>
    <w:rsid w:val="00B04C34"/>
    <w:rsid w:val="00B0571B"/>
    <w:rsid w:val="00B05D52"/>
    <w:rsid w:val="00B061AF"/>
    <w:rsid w:val="00B0651A"/>
    <w:rsid w:val="00B0697B"/>
    <w:rsid w:val="00B06AF3"/>
    <w:rsid w:val="00B1020D"/>
    <w:rsid w:val="00B10ED1"/>
    <w:rsid w:val="00B126E7"/>
    <w:rsid w:val="00B12BF7"/>
    <w:rsid w:val="00B13135"/>
    <w:rsid w:val="00B13604"/>
    <w:rsid w:val="00B13BF6"/>
    <w:rsid w:val="00B17F3E"/>
    <w:rsid w:val="00B20C1A"/>
    <w:rsid w:val="00B20CD6"/>
    <w:rsid w:val="00B210CF"/>
    <w:rsid w:val="00B21731"/>
    <w:rsid w:val="00B21DCB"/>
    <w:rsid w:val="00B22D46"/>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6F78"/>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77A10"/>
    <w:rsid w:val="00B77B7E"/>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026"/>
    <w:rsid w:val="00B91729"/>
    <w:rsid w:val="00B917C8"/>
    <w:rsid w:val="00B91982"/>
    <w:rsid w:val="00B91D5E"/>
    <w:rsid w:val="00B921AA"/>
    <w:rsid w:val="00B93248"/>
    <w:rsid w:val="00B93713"/>
    <w:rsid w:val="00B939CE"/>
    <w:rsid w:val="00B93AD3"/>
    <w:rsid w:val="00B93AF2"/>
    <w:rsid w:val="00B9458E"/>
    <w:rsid w:val="00B94875"/>
    <w:rsid w:val="00B94B3D"/>
    <w:rsid w:val="00B95056"/>
    <w:rsid w:val="00B95A91"/>
    <w:rsid w:val="00B95CA6"/>
    <w:rsid w:val="00B968A4"/>
    <w:rsid w:val="00B97186"/>
    <w:rsid w:val="00B973F1"/>
    <w:rsid w:val="00B97987"/>
    <w:rsid w:val="00B97EB9"/>
    <w:rsid w:val="00BA0031"/>
    <w:rsid w:val="00BA47F6"/>
    <w:rsid w:val="00BA49F4"/>
    <w:rsid w:val="00BA6051"/>
    <w:rsid w:val="00BB1761"/>
    <w:rsid w:val="00BB18E4"/>
    <w:rsid w:val="00BB193F"/>
    <w:rsid w:val="00BB1B6F"/>
    <w:rsid w:val="00BB24BB"/>
    <w:rsid w:val="00BB2658"/>
    <w:rsid w:val="00BB3026"/>
    <w:rsid w:val="00BB359E"/>
    <w:rsid w:val="00BB3D40"/>
    <w:rsid w:val="00BB5197"/>
    <w:rsid w:val="00BB52B5"/>
    <w:rsid w:val="00BB5D79"/>
    <w:rsid w:val="00BB6B02"/>
    <w:rsid w:val="00BB6DC1"/>
    <w:rsid w:val="00BC030B"/>
    <w:rsid w:val="00BC16DD"/>
    <w:rsid w:val="00BC1ED8"/>
    <w:rsid w:val="00BC296F"/>
    <w:rsid w:val="00BC2A31"/>
    <w:rsid w:val="00BC2AE8"/>
    <w:rsid w:val="00BC2F9A"/>
    <w:rsid w:val="00BC4322"/>
    <w:rsid w:val="00BC436D"/>
    <w:rsid w:val="00BC5DAA"/>
    <w:rsid w:val="00BC6F48"/>
    <w:rsid w:val="00BC77A4"/>
    <w:rsid w:val="00BC7C77"/>
    <w:rsid w:val="00BD174E"/>
    <w:rsid w:val="00BD187D"/>
    <w:rsid w:val="00BD203C"/>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BD7"/>
    <w:rsid w:val="00BE0661"/>
    <w:rsid w:val="00BE0667"/>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75DB"/>
    <w:rsid w:val="00C00A23"/>
    <w:rsid w:val="00C01842"/>
    <w:rsid w:val="00C02261"/>
    <w:rsid w:val="00C026F8"/>
    <w:rsid w:val="00C036FA"/>
    <w:rsid w:val="00C03E3A"/>
    <w:rsid w:val="00C04AC3"/>
    <w:rsid w:val="00C05924"/>
    <w:rsid w:val="00C05AA2"/>
    <w:rsid w:val="00C0625B"/>
    <w:rsid w:val="00C06B73"/>
    <w:rsid w:val="00C06BD5"/>
    <w:rsid w:val="00C07635"/>
    <w:rsid w:val="00C07A20"/>
    <w:rsid w:val="00C10D8D"/>
    <w:rsid w:val="00C11116"/>
    <w:rsid w:val="00C128D2"/>
    <w:rsid w:val="00C14B9E"/>
    <w:rsid w:val="00C16E4A"/>
    <w:rsid w:val="00C205A0"/>
    <w:rsid w:val="00C2116A"/>
    <w:rsid w:val="00C21C55"/>
    <w:rsid w:val="00C21EA9"/>
    <w:rsid w:val="00C22EE1"/>
    <w:rsid w:val="00C23DEA"/>
    <w:rsid w:val="00C24B84"/>
    <w:rsid w:val="00C24EC3"/>
    <w:rsid w:val="00C253C2"/>
    <w:rsid w:val="00C26A63"/>
    <w:rsid w:val="00C2715D"/>
    <w:rsid w:val="00C27203"/>
    <w:rsid w:val="00C273F0"/>
    <w:rsid w:val="00C27A19"/>
    <w:rsid w:val="00C27B4F"/>
    <w:rsid w:val="00C27C2C"/>
    <w:rsid w:val="00C27D1E"/>
    <w:rsid w:val="00C301F5"/>
    <w:rsid w:val="00C310B1"/>
    <w:rsid w:val="00C31B90"/>
    <w:rsid w:val="00C31E0D"/>
    <w:rsid w:val="00C3252F"/>
    <w:rsid w:val="00C33B1F"/>
    <w:rsid w:val="00C34828"/>
    <w:rsid w:val="00C35489"/>
    <w:rsid w:val="00C35A10"/>
    <w:rsid w:val="00C35CE7"/>
    <w:rsid w:val="00C361E9"/>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D21"/>
    <w:rsid w:val="00C5067D"/>
    <w:rsid w:val="00C5135F"/>
    <w:rsid w:val="00C516F1"/>
    <w:rsid w:val="00C521FB"/>
    <w:rsid w:val="00C52A15"/>
    <w:rsid w:val="00C52BC2"/>
    <w:rsid w:val="00C52D9E"/>
    <w:rsid w:val="00C536AF"/>
    <w:rsid w:val="00C53759"/>
    <w:rsid w:val="00C538B6"/>
    <w:rsid w:val="00C539DD"/>
    <w:rsid w:val="00C5414E"/>
    <w:rsid w:val="00C54B51"/>
    <w:rsid w:val="00C5516C"/>
    <w:rsid w:val="00C55B25"/>
    <w:rsid w:val="00C57015"/>
    <w:rsid w:val="00C57264"/>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6E0"/>
    <w:rsid w:val="00C75A63"/>
    <w:rsid w:val="00C75D9D"/>
    <w:rsid w:val="00C75F20"/>
    <w:rsid w:val="00C8051D"/>
    <w:rsid w:val="00C8087A"/>
    <w:rsid w:val="00C8146D"/>
    <w:rsid w:val="00C8272A"/>
    <w:rsid w:val="00C83529"/>
    <w:rsid w:val="00C847B4"/>
    <w:rsid w:val="00C84BD3"/>
    <w:rsid w:val="00C84E26"/>
    <w:rsid w:val="00C85E1C"/>
    <w:rsid w:val="00C8778F"/>
    <w:rsid w:val="00C87FF8"/>
    <w:rsid w:val="00C904B3"/>
    <w:rsid w:val="00C90978"/>
    <w:rsid w:val="00C909D2"/>
    <w:rsid w:val="00C910CD"/>
    <w:rsid w:val="00C91116"/>
    <w:rsid w:val="00C9156D"/>
    <w:rsid w:val="00C91998"/>
    <w:rsid w:val="00C92BEB"/>
    <w:rsid w:val="00C92E65"/>
    <w:rsid w:val="00C933A2"/>
    <w:rsid w:val="00C936FB"/>
    <w:rsid w:val="00C958BD"/>
    <w:rsid w:val="00C9689A"/>
    <w:rsid w:val="00C96F48"/>
    <w:rsid w:val="00C9725C"/>
    <w:rsid w:val="00C9773C"/>
    <w:rsid w:val="00C97B64"/>
    <w:rsid w:val="00CA0480"/>
    <w:rsid w:val="00CA0A96"/>
    <w:rsid w:val="00CA11EE"/>
    <w:rsid w:val="00CA1794"/>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629B"/>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CF50D5"/>
    <w:rsid w:val="00D00AB2"/>
    <w:rsid w:val="00D01251"/>
    <w:rsid w:val="00D013D6"/>
    <w:rsid w:val="00D0180F"/>
    <w:rsid w:val="00D021B8"/>
    <w:rsid w:val="00D037E4"/>
    <w:rsid w:val="00D04EDC"/>
    <w:rsid w:val="00D053C8"/>
    <w:rsid w:val="00D054D2"/>
    <w:rsid w:val="00D05A42"/>
    <w:rsid w:val="00D0694A"/>
    <w:rsid w:val="00D07A78"/>
    <w:rsid w:val="00D07AC5"/>
    <w:rsid w:val="00D07CA1"/>
    <w:rsid w:val="00D101C5"/>
    <w:rsid w:val="00D10822"/>
    <w:rsid w:val="00D10B46"/>
    <w:rsid w:val="00D1128E"/>
    <w:rsid w:val="00D127ED"/>
    <w:rsid w:val="00D12CD7"/>
    <w:rsid w:val="00D13051"/>
    <w:rsid w:val="00D1468B"/>
    <w:rsid w:val="00D1499E"/>
    <w:rsid w:val="00D14C52"/>
    <w:rsid w:val="00D158D5"/>
    <w:rsid w:val="00D16C0A"/>
    <w:rsid w:val="00D209C6"/>
    <w:rsid w:val="00D20E7F"/>
    <w:rsid w:val="00D210CA"/>
    <w:rsid w:val="00D2228F"/>
    <w:rsid w:val="00D22DE6"/>
    <w:rsid w:val="00D23555"/>
    <w:rsid w:val="00D24053"/>
    <w:rsid w:val="00D243F5"/>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F"/>
    <w:rsid w:val="00D34CA8"/>
    <w:rsid w:val="00D35E88"/>
    <w:rsid w:val="00D35F60"/>
    <w:rsid w:val="00D36376"/>
    <w:rsid w:val="00D3709F"/>
    <w:rsid w:val="00D37DEF"/>
    <w:rsid w:val="00D4024B"/>
    <w:rsid w:val="00D410BA"/>
    <w:rsid w:val="00D421A8"/>
    <w:rsid w:val="00D43AAB"/>
    <w:rsid w:val="00D43EF8"/>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781"/>
    <w:rsid w:val="00D84C43"/>
    <w:rsid w:val="00D85272"/>
    <w:rsid w:val="00D86BE1"/>
    <w:rsid w:val="00D876A0"/>
    <w:rsid w:val="00D90634"/>
    <w:rsid w:val="00D915D0"/>
    <w:rsid w:val="00D91B88"/>
    <w:rsid w:val="00D91C5C"/>
    <w:rsid w:val="00D91F1F"/>
    <w:rsid w:val="00D924E9"/>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965"/>
    <w:rsid w:val="00DA5748"/>
    <w:rsid w:val="00DA5DC9"/>
    <w:rsid w:val="00DA5ED7"/>
    <w:rsid w:val="00DA651F"/>
    <w:rsid w:val="00DA6542"/>
    <w:rsid w:val="00DB2405"/>
    <w:rsid w:val="00DB266F"/>
    <w:rsid w:val="00DB3705"/>
    <w:rsid w:val="00DB3BDE"/>
    <w:rsid w:val="00DB406D"/>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911"/>
    <w:rsid w:val="00DF0DDA"/>
    <w:rsid w:val="00DF14CA"/>
    <w:rsid w:val="00DF1779"/>
    <w:rsid w:val="00DF22C7"/>
    <w:rsid w:val="00DF23A7"/>
    <w:rsid w:val="00DF2826"/>
    <w:rsid w:val="00DF38F1"/>
    <w:rsid w:val="00DF4380"/>
    <w:rsid w:val="00DF4DB9"/>
    <w:rsid w:val="00DF4EAE"/>
    <w:rsid w:val="00DF4F06"/>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36ED"/>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F73"/>
    <w:rsid w:val="00E33024"/>
    <w:rsid w:val="00E34F99"/>
    <w:rsid w:val="00E35355"/>
    <w:rsid w:val="00E37A55"/>
    <w:rsid w:val="00E40048"/>
    <w:rsid w:val="00E4089D"/>
    <w:rsid w:val="00E40F8E"/>
    <w:rsid w:val="00E42165"/>
    <w:rsid w:val="00E4236C"/>
    <w:rsid w:val="00E42CD5"/>
    <w:rsid w:val="00E44415"/>
    <w:rsid w:val="00E448C2"/>
    <w:rsid w:val="00E4563B"/>
    <w:rsid w:val="00E47423"/>
    <w:rsid w:val="00E50D53"/>
    <w:rsid w:val="00E51013"/>
    <w:rsid w:val="00E51080"/>
    <w:rsid w:val="00E5116E"/>
    <w:rsid w:val="00E51C35"/>
    <w:rsid w:val="00E52D77"/>
    <w:rsid w:val="00E534B1"/>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7013F"/>
    <w:rsid w:val="00E70AD3"/>
    <w:rsid w:val="00E711B8"/>
    <w:rsid w:val="00E71E20"/>
    <w:rsid w:val="00E72031"/>
    <w:rsid w:val="00E72DDD"/>
    <w:rsid w:val="00E73C08"/>
    <w:rsid w:val="00E763BB"/>
    <w:rsid w:val="00E766A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BE4"/>
    <w:rsid w:val="00EB1873"/>
    <w:rsid w:val="00EB312A"/>
    <w:rsid w:val="00EB3C9C"/>
    <w:rsid w:val="00EB41A8"/>
    <w:rsid w:val="00EB4A26"/>
    <w:rsid w:val="00EB4E6A"/>
    <w:rsid w:val="00EB5154"/>
    <w:rsid w:val="00EB5B96"/>
    <w:rsid w:val="00EB5D4B"/>
    <w:rsid w:val="00EB6D06"/>
    <w:rsid w:val="00EB7167"/>
    <w:rsid w:val="00EB7F0F"/>
    <w:rsid w:val="00EC007D"/>
    <w:rsid w:val="00EC1F74"/>
    <w:rsid w:val="00EC23EA"/>
    <w:rsid w:val="00EC2572"/>
    <w:rsid w:val="00EC2652"/>
    <w:rsid w:val="00EC26D6"/>
    <w:rsid w:val="00EC300E"/>
    <w:rsid w:val="00EC3849"/>
    <w:rsid w:val="00EC5274"/>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BF6"/>
    <w:rsid w:val="00EF5004"/>
    <w:rsid w:val="00EF7B11"/>
    <w:rsid w:val="00EF7C34"/>
    <w:rsid w:val="00EF7F60"/>
    <w:rsid w:val="00F0030A"/>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AB9"/>
    <w:rsid w:val="00F2609A"/>
    <w:rsid w:val="00F260E1"/>
    <w:rsid w:val="00F26408"/>
    <w:rsid w:val="00F2642D"/>
    <w:rsid w:val="00F26B6A"/>
    <w:rsid w:val="00F27F09"/>
    <w:rsid w:val="00F30B01"/>
    <w:rsid w:val="00F30B7C"/>
    <w:rsid w:val="00F30C1F"/>
    <w:rsid w:val="00F31847"/>
    <w:rsid w:val="00F31942"/>
    <w:rsid w:val="00F327C6"/>
    <w:rsid w:val="00F32AA6"/>
    <w:rsid w:val="00F340FD"/>
    <w:rsid w:val="00F347FF"/>
    <w:rsid w:val="00F3594F"/>
    <w:rsid w:val="00F35E93"/>
    <w:rsid w:val="00F3629B"/>
    <w:rsid w:val="00F36833"/>
    <w:rsid w:val="00F36ED1"/>
    <w:rsid w:val="00F377B7"/>
    <w:rsid w:val="00F37929"/>
    <w:rsid w:val="00F40265"/>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D95"/>
    <w:rsid w:val="00F63014"/>
    <w:rsid w:val="00F63466"/>
    <w:rsid w:val="00F63CFC"/>
    <w:rsid w:val="00F641DC"/>
    <w:rsid w:val="00F643DE"/>
    <w:rsid w:val="00F65468"/>
    <w:rsid w:val="00F65B24"/>
    <w:rsid w:val="00F65C28"/>
    <w:rsid w:val="00F65F16"/>
    <w:rsid w:val="00F66766"/>
    <w:rsid w:val="00F66B44"/>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7B8F"/>
    <w:rsid w:val="00FC0257"/>
    <w:rsid w:val="00FC0822"/>
    <w:rsid w:val="00FC097B"/>
    <w:rsid w:val="00FC0C8C"/>
    <w:rsid w:val="00FC145D"/>
    <w:rsid w:val="00FC1708"/>
    <w:rsid w:val="00FC2935"/>
    <w:rsid w:val="00FC3586"/>
    <w:rsid w:val="00FC3606"/>
    <w:rsid w:val="00FC44A3"/>
    <w:rsid w:val="00FC57AD"/>
    <w:rsid w:val="00FC5C94"/>
    <w:rsid w:val="00FC61E6"/>
    <w:rsid w:val="00FD031B"/>
    <w:rsid w:val="00FD141E"/>
    <w:rsid w:val="00FD2299"/>
    <w:rsid w:val="00FD22EB"/>
    <w:rsid w:val="00FD3566"/>
    <w:rsid w:val="00FD370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1FFB"/>
    <w:rsid w:val="00FF2471"/>
    <w:rsid w:val="00FF3AEA"/>
    <w:rsid w:val="00FF3BB6"/>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4409"/>
    <w:pPr>
      <w:spacing w:after="200"/>
    </w:pPr>
    <w:rPr>
      <w:sz w:val="24"/>
      <w:szCs w:val="24"/>
      <w:lang w:val="en-CA" w:eastAsia="en-US"/>
    </w:rPr>
  </w:style>
  <w:style w:type="paragraph" w:styleId="Heading2">
    <w:name w:val="heading 2"/>
    <w:basedOn w:val="Normal"/>
    <w:next w:val="Normal"/>
    <w:link w:val="Heading2Char"/>
    <w:rsid w:val="000E1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CF50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34"/>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 w:type="character" w:customStyle="1" w:styleId="Heading3Char">
    <w:name w:val="Heading 3 Char"/>
    <w:basedOn w:val="DefaultParagraphFont"/>
    <w:link w:val="Heading3"/>
    <w:rsid w:val="00CF50D5"/>
    <w:rPr>
      <w:rFonts w:asciiTheme="majorHAnsi" w:eastAsiaTheme="majorEastAsia" w:hAnsiTheme="majorHAnsi" w:cstheme="majorBidi"/>
      <w:color w:val="1F3763" w:themeColor="accent1" w:themeShade="7F"/>
      <w:sz w:val="24"/>
      <w:szCs w:val="24"/>
      <w:lang w:val="en-CA" w:eastAsia="en-US"/>
    </w:rPr>
  </w:style>
  <w:style w:type="paragraph" w:customStyle="1" w:styleId="Heading2MO">
    <w:name w:val="Heading 2 MO"/>
    <w:basedOn w:val="Heading2"/>
    <w:qFormat/>
    <w:rsid w:val="000E1D93"/>
    <w:pPr>
      <w:widowControl w:val="0"/>
      <w:autoSpaceDE w:val="0"/>
      <w:autoSpaceDN w:val="0"/>
      <w:adjustRightInd w:val="0"/>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rsid w:val="000E1D93"/>
    <w:rPr>
      <w:rFonts w:asciiTheme="majorHAnsi" w:eastAsiaTheme="majorEastAsia" w:hAnsiTheme="majorHAnsi" w:cstheme="majorBidi"/>
      <w:color w:val="2F5496" w:themeColor="accent1" w:themeShade="BF"/>
      <w:sz w:val="26"/>
      <w:szCs w:val="26"/>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58FFB-EE4D-F447-A9CC-6D177F059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34</Pages>
  <Words>24455</Words>
  <Characters>139399</Characters>
  <Application>Microsoft Office Word</Application>
  <DocSecurity>0</DocSecurity>
  <Lines>1161</Lines>
  <Paragraphs>327</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163527</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53</cp:revision>
  <cp:lastPrinted>2019-01-23T02:21:00Z</cp:lastPrinted>
  <dcterms:created xsi:type="dcterms:W3CDTF">2019-01-23T01:46:00Z</dcterms:created>
  <dcterms:modified xsi:type="dcterms:W3CDTF">2019-01-24T06:42:00Z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citations="49" publications="65"/&gt;&lt;/info&gt;PAPERS2_INFO_END</vt:lpwstr>
  </property>
</Properties>
</file>